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1BB22" w14:textId="7C8B5226" w:rsidR="00A431E1" w:rsidRDefault="00A431E1" w:rsidP="00A431E1">
      <w:pPr>
        <w:jc w:val="center"/>
        <w:rPr>
          <w:ins w:id="0" w:author="SGT9" w:date="2019-03-04T14:52:00Z"/>
          <w:rFonts w:cstheme="minorHAnsi"/>
          <w:b/>
          <w:sz w:val="40"/>
          <w:szCs w:val="40"/>
        </w:rPr>
      </w:pPr>
      <w:r w:rsidRPr="002804F8">
        <w:rPr>
          <w:rFonts w:cstheme="minorHAnsi"/>
          <w:b/>
          <w:sz w:val="40"/>
          <w:szCs w:val="40"/>
          <w:rPrChange w:id="1" w:author="SGT9" w:date="2019-03-04T14:52:00Z">
            <w:rPr>
              <w:rFonts w:cstheme="minorHAnsi"/>
              <w:b/>
              <w:sz w:val="32"/>
              <w:szCs w:val="32"/>
            </w:rPr>
          </w:rPrChange>
        </w:rPr>
        <w:t>Becky Zhu</w:t>
      </w:r>
    </w:p>
    <w:p w14:paraId="1DE315BC" w14:textId="08C20353" w:rsidR="002804F8" w:rsidRPr="002804F8" w:rsidRDefault="002804F8" w:rsidP="00A431E1">
      <w:pPr>
        <w:jc w:val="center"/>
        <w:rPr>
          <w:ins w:id="2" w:author="SGT9" w:date="2019-03-04T14:52:00Z"/>
          <w:rFonts w:cstheme="minorHAnsi"/>
          <w:b/>
          <w:sz w:val="36"/>
          <w:szCs w:val="36"/>
          <w:rPrChange w:id="3" w:author="SGT9" w:date="2019-03-04T14:53:00Z">
            <w:rPr>
              <w:ins w:id="4" w:author="SGT9" w:date="2019-03-04T14:52:00Z"/>
              <w:rFonts w:cstheme="minorHAnsi"/>
              <w:b/>
              <w:sz w:val="40"/>
              <w:szCs w:val="40"/>
            </w:rPr>
          </w:rPrChange>
        </w:rPr>
      </w:pPr>
      <w:ins w:id="5" w:author="SGT9" w:date="2019-03-04T14:52:00Z">
        <w:r w:rsidRPr="002804F8">
          <w:rPr>
            <w:rFonts w:cstheme="minorHAnsi"/>
            <w:b/>
            <w:sz w:val="36"/>
            <w:szCs w:val="36"/>
            <w:rPrChange w:id="6" w:author="SGT9" w:date="2019-03-04T14:53:00Z">
              <w:rPr>
                <w:rFonts w:cstheme="minorHAnsi"/>
                <w:b/>
                <w:sz w:val="40"/>
                <w:szCs w:val="40"/>
              </w:rPr>
            </w:rPrChange>
          </w:rPr>
          <w:t xml:space="preserve">Email </w:t>
        </w:r>
      </w:ins>
      <w:ins w:id="7" w:author="SGT9" w:date="2019-03-04T14:53:00Z">
        <w:r w:rsidRPr="002804F8">
          <w:rPr>
            <w:rFonts w:cstheme="minorHAnsi"/>
            <w:b/>
            <w:sz w:val="36"/>
            <w:szCs w:val="36"/>
            <w:rPrChange w:id="8" w:author="SGT9" w:date="2019-03-04T14:53:00Z">
              <w:rPr>
                <w:rFonts w:cstheme="minorHAnsi"/>
                <w:b/>
                <w:sz w:val="40"/>
                <w:szCs w:val="40"/>
              </w:rPr>
            </w:rPrChange>
          </w:rPr>
          <w:t>id:</w:t>
        </w:r>
      </w:ins>
      <w:ins w:id="9" w:author="SGT9" w:date="2019-03-04T14:52:00Z">
        <w:r w:rsidRPr="002804F8">
          <w:rPr>
            <w:rFonts w:cstheme="minorHAnsi"/>
            <w:b/>
            <w:sz w:val="36"/>
            <w:szCs w:val="36"/>
            <w:rPrChange w:id="10" w:author="SGT9" w:date="2019-03-04T14:53:00Z">
              <w:rPr>
                <w:rFonts w:cstheme="minorHAnsi"/>
                <w:b/>
                <w:sz w:val="40"/>
                <w:szCs w:val="40"/>
              </w:rPr>
            </w:rPrChange>
          </w:rPr>
          <w:t xml:space="preserve"> </w:t>
        </w:r>
        <w:r w:rsidRPr="002804F8">
          <w:rPr>
            <w:rFonts w:cstheme="minorHAnsi"/>
            <w:b/>
            <w:sz w:val="36"/>
            <w:szCs w:val="36"/>
            <w:rPrChange w:id="11" w:author="SGT9" w:date="2019-03-04T14:53:00Z">
              <w:rPr>
                <w:rFonts w:cstheme="minorHAnsi"/>
                <w:b/>
                <w:sz w:val="40"/>
                <w:szCs w:val="40"/>
              </w:rPr>
            </w:rPrChange>
          </w:rPr>
          <w:fldChar w:fldCharType="begin"/>
        </w:r>
        <w:r w:rsidRPr="002804F8">
          <w:rPr>
            <w:rFonts w:cstheme="minorHAnsi"/>
            <w:b/>
            <w:sz w:val="36"/>
            <w:szCs w:val="36"/>
            <w:rPrChange w:id="12" w:author="SGT9" w:date="2019-03-04T14:53:00Z">
              <w:rPr>
                <w:rFonts w:cstheme="minorHAnsi"/>
                <w:b/>
                <w:sz w:val="40"/>
                <w:szCs w:val="40"/>
              </w:rPr>
            </w:rPrChange>
          </w:rPr>
          <w:instrText xml:space="preserve"> HYPERLINK "mailto:beckyzhu35@gmail.com" </w:instrText>
        </w:r>
        <w:r w:rsidRPr="002804F8">
          <w:rPr>
            <w:rFonts w:cstheme="minorHAnsi"/>
            <w:b/>
            <w:sz w:val="36"/>
            <w:szCs w:val="36"/>
            <w:rPrChange w:id="13" w:author="SGT9" w:date="2019-03-04T14:53:00Z">
              <w:rPr>
                <w:rFonts w:cstheme="minorHAnsi"/>
                <w:b/>
                <w:sz w:val="40"/>
                <w:szCs w:val="40"/>
              </w:rPr>
            </w:rPrChange>
          </w:rPr>
          <w:fldChar w:fldCharType="separate"/>
        </w:r>
        <w:r w:rsidRPr="002804F8">
          <w:rPr>
            <w:rStyle w:val="Hyperlink"/>
            <w:rFonts w:cstheme="minorHAnsi"/>
            <w:b/>
            <w:sz w:val="36"/>
            <w:szCs w:val="36"/>
            <w:rPrChange w:id="14" w:author="SGT9" w:date="2019-03-04T14:53:00Z">
              <w:rPr>
                <w:rStyle w:val="Hyperlink"/>
                <w:rFonts w:cstheme="minorHAnsi"/>
                <w:b/>
                <w:sz w:val="40"/>
                <w:szCs w:val="40"/>
              </w:rPr>
            </w:rPrChange>
          </w:rPr>
          <w:t>beckyzhu35@gmail.com</w:t>
        </w:r>
        <w:r w:rsidRPr="002804F8">
          <w:rPr>
            <w:rFonts w:cstheme="minorHAnsi"/>
            <w:b/>
            <w:sz w:val="36"/>
            <w:szCs w:val="36"/>
            <w:rPrChange w:id="15" w:author="SGT9" w:date="2019-03-04T14:53:00Z">
              <w:rPr>
                <w:rFonts w:cstheme="minorHAnsi"/>
                <w:b/>
                <w:sz w:val="40"/>
                <w:szCs w:val="40"/>
              </w:rPr>
            </w:rPrChange>
          </w:rPr>
          <w:fldChar w:fldCharType="end"/>
        </w:r>
      </w:ins>
    </w:p>
    <w:p w14:paraId="034F5BDE" w14:textId="073ACD37" w:rsidR="002804F8" w:rsidRPr="002804F8" w:rsidRDefault="002804F8" w:rsidP="00A431E1">
      <w:pPr>
        <w:jc w:val="center"/>
        <w:rPr>
          <w:rFonts w:cstheme="minorHAnsi"/>
          <w:b/>
          <w:sz w:val="36"/>
          <w:szCs w:val="36"/>
          <w:rPrChange w:id="16" w:author="SGT9" w:date="2019-03-04T14:53:00Z">
            <w:rPr>
              <w:rFonts w:cstheme="minorHAnsi"/>
              <w:b/>
              <w:sz w:val="32"/>
              <w:szCs w:val="32"/>
            </w:rPr>
          </w:rPrChange>
        </w:rPr>
      </w:pPr>
      <w:bookmarkStart w:id="17" w:name="_GoBack"/>
      <w:bookmarkEnd w:id="17"/>
      <w:ins w:id="18" w:author="SGT9" w:date="2019-03-04T14:52:00Z">
        <w:r w:rsidRPr="002804F8">
          <w:rPr>
            <w:rFonts w:cstheme="minorHAnsi"/>
            <w:b/>
            <w:sz w:val="36"/>
            <w:szCs w:val="36"/>
            <w:rPrChange w:id="19" w:author="SGT9" w:date="2019-03-04T14:53:00Z">
              <w:rPr>
                <w:rFonts w:cstheme="minorHAnsi"/>
                <w:b/>
                <w:sz w:val="40"/>
                <w:szCs w:val="40"/>
              </w:rPr>
            </w:rPrChange>
          </w:rPr>
          <w:t xml:space="preserve">Contact </w:t>
        </w:r>
      </w:ins>
      <w:ins w:id="20" w:author="SGT9" w:date="2019-03-04T14:53:00Z">
        <w:r w:rsidRPr="002804F8">
          <w:rPr>
            <w:rFonts w:cstheme="minorHAnsi"/>
            <w:b/>
            <w:sz w:val="36"/>
            <w:szCs w:val="36"/>
            <w:rPrChange w:id="21" w:author="SGT9" w:date="2019-03-04T14:53:00Z">
              <w:rPr>
                <w:rFonts w:cstheme="minorHAnsi"/>
                <w:b/>
                <w:sz w:val="40"/>
                <w:szCs w:val="40"/>
              </w:rPr>
            </w:rPrChange>
          </w:rPr>
          <w:t>number:</w:t>
        </w:r>
      </w:ins>
      <w:ins w:id="22" w:author="SGT9" w:date="2019-03-04T14:52:00Z">
        <w:r w:rsidRPr="002804F8">
          <w:rPr>
            <w:rFonts w:cstheme="minorHAnsi"/>
            <w:b/>
            <w:sz w:val="36"/>
            <w:szCs w:val="36"/>
            <w:rPrChange w:id="23" w:author="SGT9" w:date="2019-03-04T14:53:00Z">
              <w:rPr>
                <w:rFonts w:cstheme="minorHAnsi"/>
                <w:b/>
                <w:sz w:val="40"/>
                <w:szCs w:val="40"/>
              </w:rPr>
            </w:rPrChange>
          </w:rPr>
          <w:t xml:space="preserve"> 661-247-1236 </w:t>
        </w:r>
      </w:ins>
    </w:p>
    <w:p w14:paraId="2274BCC7" w14:textId="1A73CB0E" w:rsidR="00A431E1" w:rsidRPr="002676B4" w:rsidRDefault="00A431E1" w:rsidP="00A431E1">
      <w:pPr>
        <w:rPr>
          <w:rFonts w:cstheme="minorHAnsi"/>
          <w:b/>
          <w:sz w:val="28"/>
          <w:szCs w:val="28"/>
          <w:u w:val="single"/>
        </w:rPr>
      </w:pPr>
      <w:r w:rsidRPr="002676B4">
        <w:rPr>
          <w:rFonts w:cstheme="minorHAnsi"/>
          <w:b/>
          <w:sz w:val="28"/>
          <w:szCs w:val="28"/>
          <w:u w:val="single"/>
        </w:rPr>
        <w:t>Summary</w:t>
      </w:r>
    </w:p>
    <w:p w14:paraId="76BDAC79" w14:textId="43385B88" w:rsidR="00284E66" w:rsidRPr="002676B4" w:rsidRDefault="00780D07" w:rsidP="002676B4">
      <w:pPr>
        <w:pStyle w:val="ListParagraph"/>
        <w:numPr>
          <w:ilvl w:val="0"/>
          <w:numId w:val="2"/>
        </w:numPr>
        <w:suppressAutoHyphens/>
        <w:spacing w:after="0" w:line="240" w:lineRule="auto"/>
        <w:jc w:val="both"/>
        <w:rPr>
          <w:rFonts w:cstheme="minorHAnsi"/>
          <w:sz w:val="24"/>
          <w:szCs w:val="24"/>
        </w:rPr>
      </w:pPr>
      <w:r w:rsidRPr="002676B4">
        <w:rPr>
          <w:rFonts w:eastAsia="Times New Roman" w:cstheme="minorHAnsi"/>
          <w:sz w:val="24"/>
          <w:szCs w:val="24"/>
        </w:rPr>
        <w:t>A</w:t>
      </w:r>
      <w:r w:rsidRPr="002676B4">
        <w:rPr>
          <w:rFonts w:cstheme="minorHAnsi"/>
          <w:sz w:val="24"/>
          <w:szCs w:val="24"/>
        </w:rPr>
        <w:t>roun</w:t>
      </w:r>
      <w:r w:rsidRPr="002676B4">
        <w:rPr>
          <w:rFonts w:eastAsia="Times New Roman" w:cstheme="minorHAnsi"/>
          <w:sz w:val="24"/>
          <w:szCs w:val="24"/>
        </w:rPr>
        <w:t>d 6 years</w:t>
      </w:r>
      <w:r w:rsidR="00F87109">
        <w:rPr>
          <w:rFonts w:eastAsia="Times New Roman" w:cstheme="minorHAnsi"/>
          <w:sz w:val="24"/>
          <w:szCs w:val="24"/>
        </w:rPr>
        <w:t xml:space="preserve"> of</w:t>
      </w:r>
      <w:r w:rsidRPr="002676B4">
        <w:rPr>
          <w:rFonts w:eastAsia="Times New Roman" w:cstheme="minorHAnsi"/>
          <w:sz w:val="24"/>
          <w:szCs w:val="24"/>
        </w:rPr>
        <w:t xml:space="preserve"> experience </w:t>
      </w:r>
      <w:r w:rsidR="00E96F58">
        <w:rPr>
          <w:rFonts w:eastAsia="Times New Roman" w:cstheme="minorHAnsi"/>
          <w:sz w:val="24"/>
          <w:szCs w:val="24"/>
        </w:rPr>
        <w:t>a</w:t>
      </w:r>
      <w:r w:rsidRPr="002676B4">
        <w:rPr>
          <w:rFonts w:eastAsia="Times New Roman" w:cstheme="minorHAnsi"/>
          <w:sz w:val="24"/>
          <w:szCs w:val="24"/>
        </w:rPr>
        <w:t>s</w:t>
      </w:r>
      <w:r w:rsidR="00A431E1" w:rsidRPr="002676B4">
        <w:rPr>
          <w:rFonts w:eastAsia="Times New Roman" w:cstheme="minorHAnsi"/>
          <w:sz w:val="24"/>
          <w:szCs w:val="24"/>
        </w:rPr>
        <w:t xml:space="preserve"> </w:t>
      </w:r>
      <w:r w:rsidR="002D0E70" w:rsidRPr="002676B4">
        <w:rPr>
          <w:rFonts w:cstheme="minorHAnsi"/>
          <w:sz w:val="24"/>
          <w:szCs w:val="24"/>
        </w:rPr>
        <w:t>Data</w:t>
      </w:r>
      <w:r w:rsidR="00A431E1" w:rsidRPr="002676B4">
        <w:rPr>
          <w:rFonts w:cstheme="minorHAnsi"/>
          <w:sz w:val="24"/>
          <w:szCs w:val="24"/>
        </w:rPr>
        <w:t xml:space="preserve"> Analyst/</w:t>
      </w:r>
      <w:r w:rsidR="00A431E1" w:rsidRPr="002676B4">
        <w:rPr>
          <w:rFonts w:eastAsia="Times New Roman" w:cstheme="minorHAnsi"/>
          <w:sz w:val="24"/>
          <w:szCs w:val="24"/>
        </w:rPr>
        <w:t>Data Scientist</w:t>
      </w:r>
      <w:r w:rsidR="00E96F58">
        <w:rPr>
          <w:rFonts w:eastAsia="Times New Roman" w:cstheme="minorHAnsi"/>
          <w:sz w:val="24"/>
          <w:szCs w:val="24"/>
        </w:rPr>
        <w:t xml:space="preserve"> working</w:t>
      </w:r>
      <w:r w:rsidR="00284E66" w:rsidRPr="002676B4">
        <w:rPr>
          <w:rFonts w:eastAsia="Times New Roman" w:cstheme="minorHAnsi"/>
          <w:sz w:val="24"/>
          <w:szCs w:val="24"/>
        </w:rPr>
        <w:t xml:space="preserve"> in multiple industries.</w:t>
      </w:r>
      <w:r w:rsidR="00BB618B" w:rsidRPr="002676B4">
        <w:rPr>
          <w:rFonts w:eastAsia="Times New Roman" w:cstheme="minorHAnsi"/>
          <w:sz w:val="24"/>
          <w:szCs w:val="24"/>
        </w:rPr>
        <w:t xml:space="preserve"> </w:t>
      </w:r>
      <w:r w:rsidR="00284E66" w:rsidRPr="002676B4">
        <w:rPr>
          <w:rFonts w:eastAsia="Times New Roman" w:cstheme="minorHAnsi"/>
          <w:sz w:val="24"/>
          <w:szCs w:val="24"/>
        </w:rPr>
        <w:t xml:space="preserve">Highly experienced </w:t>
      </w:r>
      <w:r w:rsidR="00A431E1" w:rsidRPr="002676B4">
        <w:rPr>
          <w:rFonts w:cstheme="minorHAnsi"/>
          <w:sz w:val="24"/>
          <w:szCs w:val="24"/>
        </w:rPr>
        <w:t xml:space="preserve">in </w:t>
      </w:r>
      <w:r w:rsidR="00A431E1" w:rsidRPr="002676B4">
        <w:rPr>
          <w:rFonts w:cstheme="minorHAnsi"/>
          <w:b/>
          <w:sz w:val="24"/>
          <w:szCs w:val="24"/>
        </w:rPr>
        <w:t xml:space="preserve">Data Extraction, </w:t>
      </w:r>
      <w:r w:rsidR="00284E66" w:rsidRPr="002676B4">
        <w:rPr>
          <w:rFonts w:cstheme="minorHAnsi"/>
          <w:b/>
          <w:sz w:val="24"/>
          <w:szCs w:val="24"/>
        </w:rPr>
        <w:t>Data Manipulation</w:t>
      </w:r>
      <w:r w:rsidR="00A431E1" w:rsidRPr="002676B4">
        <w:rPr>
          <w:rFonts w:cstheme="minorHAnsi"/>
          <w:b/>
          <w:sz w:val="24"/>
          <w:szCs w:val="24"/>
        </w:rPr>
        <w:t>, Data Visualization, Statistical Modeling,</w:t>
      </w:r>
      <w:r w:rsidR="001D3049" w:rsidRPr="002676B4">
        <w:rPr>
          <w:rFonts w:cstheme="minorHAnsi"/>
          <w:b/>
          <w:sz w:val="24"/>
          <w:szCs w:val="24"/>
        </w:rPr>
        <w:t xml:space="preserve"> Feature Engineering,</w:t>
      </w:r>
      <w:r w:rsidR="001D3049" w:rsidRPr="002676B4">
        <w:rPr>
          <w:rFonts w:cstheme="minorHAnsi"/>
          <w:sz w:val="24"/>
          <w:szCs w:val="24"/>
        </w:rPr>
        <w:t xml:space="preserve"> </w:t>
      </w:r>
      <w:r w:rsidR="00A431E1" w:rsidRPr="002676B4">
        <w:rPr>
          <w:rFonts w:cstheme="minorHAnsi"/>
          <w:b/>
          <w:sz w:val="24"/>
          <w:szCs w:val="24"/>
        </w:rPr>
        <w:t>Machine Learning</w:t>
      </w:r>
      <w:r w:rsidR="00C16412" w:rsidRPr="002676B4">
        <w:rPr>
          <w:rFonts w:cstheme="minorHAnsi"/>
          <w:b/>
          <w:sz w:val="24"/>
          <w:szCs w:val="24"/>
        </w:rPr>
        <w:t>,</w:t>
      </w:r>
      <w:r w:rsidR="00A431E1" w:rsidRPr="002676B4">
        <w:rPr>
          <w:rFonts w:cstheme="minorHAnsi"/>
          <w:sz w:val="24"/>
          <w:szCs w:val="24"/>
        </w:rPr>
        <w:t xml:space="preserve"> and </w:t>
      </w:r>
      <w:r w:rsidR="00A431E1" w:rsidRPr="002676B4">
        <w:rPr>
          <w:rFonts w:cstheme="minorHAnsi"/>
          <w:b/>
          <w:sz w:val="24"/>
          <w:szCs w:val="24"/>
        </w:rPr>
        <w:t>Big Data</w:t>
      </w:r>
      <w:r w:rsidR="00A431E1" w:rsidRPr="002676B4">
        <w:rPr>
          <w:rFonts w:cstheme="minorHAnsi"/>
          <w:sz w:val="24"/>
          <w:szCs w:val="24"/>
        </w:rPr>
        <w:t>.</w:t>
      </w:r>
    </w:p>
    <w:p w14:paraId="4CBC827C" w14:textId="27ABC659" w:rsidR="00A431E1" w:rsidRPr="002676B4" w:rsidRDefault="00E83708" w:rsidP="002676B4">
      <w:pPr>
        <w:pStyle w:val="ListParagraph"/>
        <w:numPr>
          <w:ilvl w:val="0"/>
          <w:numId w:val="1"/>
        </w:numPr>
        <w:jc w:val="both"/>
        <w:rPr>
          <w:rFonts w:cstheme="minorHAnsi"/>
          <w:sz w:val="24"/>
          <w:szCs w:val="24"/>
        </w:rPr>
      </w:pPr>
      <w:r w:rsidRPr="002676B4">
        <w:rPr>
          <w:rFonts w:cstheme="minorHAnsi"/>
          <w:sz w:val="24"/>
          <w:szCs w:val="24"/>
        </w:rPr>
        <w:t>Significant industry experience and d</w:t>
      </w:r>
      <w:r w:rsidR="00A431E1" w:rsidRPr="002676B4">
        <w:rPr>
          <w:rFonts w:cstheme="minorHAnsi"/>
          <w:sz w:val="24"/>
          <w:szCs w:val="24"/>
        </w:rPr>
        <w:t>omain knowledge in</w:t>
      </w:r>
      <w:r w:rsidRPr="002676B4">
        <w:rPr>
          <w:rFonts w:cstheme="minorHAnsi"/>
          <w:b/>
          <w:sz w:val="24"/>
          <w:szCs w:val="24"/>
        </w:rPr>
        <w:t xml:space="preserve"> </w:t>
      </w:r>
      <w:r w:rsidR="00A431E1" w:rsidRPr="002676B4">
        <w:rPr>
          <w:rFonts w:cstheme="minorHAnsi"/>
          <w:b/>
          <w:sz w:val="24"/>
          <w:szCs w:val="24"/>
        </w:rPr>
        <w:t xml:space="preserve">Healthcare, </w:t>
      </w:r>
      <w:r w:rsidR="007146EC" w:rsidRPr="002676B4">
        <w:rPr>
          <w:rFonts w:cstheme="minorHAnsi"/>
          <w:b/>
          <w:sz w:val="24"/>
          <w:szCs w:val="24"/>
        </w:rPr>
        <w:t>Retail</w:t>
      </w:r>
      <w:r w:rsidR="004F49C7" w:rsidRPr="002676B4">
        <w:rPr>
          <w:rFonts w:cstheme="minorHAnsi"/>
          <w:b/>
          <w:sz w:val="24"/>
          <w:szCs w:val="24"/>
        </w:rPr>
        <w:t>, Telecom</w:t>
      </w:r>
      <w:r w:rsidR="00286967">
        <w:rPr>
          <w:rFonts w:cstheme="minorHAnsi"/>
          <w:b/>
          <w:sz w:val="24"/>
          <w:szCs w:val="24"/>
        </w:rPr>
        <w:t>,</w:t>
      </w:r>
      <w:r w:rsidR="00A431E1" w:rsidRPr="002676B4">
        <w:rPr>
          <w:rFonts w:cstheme="minorHAnsi"/>
          <w:b/>
          <w:sz w:val="24"/>
          <w:szCs w:val="24"/>
        </w:rPr>
        <w:t xml:space="preserve"> </w:t>
      </w:r>
      <w:r w:rsidR="00A431E1" w:rsidRPr="002676B4">
        <w:rPr>
          <w:rFonts w:cstheme="minorHAnsi"/>
          <w:sz w:val="24"/>
          <w:szCs w:val="24"/>
        </w:rPr>
        <w:t>and</w:t>
      </w:r>
      <w:r w:rsidR="00A431E1" w:rsidRPr="002676B4">
        <w:rPr>
          <w:rFonts w:cstheme="minorHAnsi"/>
          <w:b/>
          <w:sz w:val="24"/>
          <w:szCs w:val="24"/>
        </w:rPr>
        <w:t xml:space="preserve"> Banking</w:t>
      </w:r>
      <w:r w:rsidR="00A431E1" w:rsidRPr="002676B4">
        <w:rPr>
          <w:rFonts w:cstheme="minorHAnsi"/>
          <w:sz w:val="24"/>
          <w:szCs w:val="24"/>
        </w:rPr>
        <w:t xml:space="preserve"> industries.</w:t>
      </w:r>
    </w:p>
    <w:p w14:paraId="65ED2ADB" w14:textId="03E50DC4" w:rsidR="00464709" w:rsidRPr="002676B4" w:rsidRDefault="00464709" w:rsidP="002676B4">
      <w:pPr>
        <w:pStyle w:val="ListParagraph"/>
        <w:numPr>
          <w:ilvl w:val="0"/>
          <w:numId w:val="1"/>
        </w:numPr>
        <w:jc w:val="both"/>
        <w:rPr>
          <w:rFonts w:cstheme="minorHAnsi"/>
          <w:sz w:val="24"/>
          <w:szCs w:val="24"/>
        </w:rPr>
      </w:pPr>
      <w:r w:rsidRPr="002676B4">
        <w:rPr>
          <w:rFonts w:cstheme="minorHAnsi"/>
          <w:sz w:val="24"/>
          <w:szCs w:val="24"/>
        </w:rPr>
        <w:t>Familiar with the entire life cycle of data science project</w:t>
      </w:r>
      <w:r w:rsidR="00DD0113">
        <w:rPr>
          <w:rFonts w:cstheme="minorHAnsi"/>
          <w:sz w:val="24"/>
          <w:szCs w:val="24"/>
        </w:rPr>
        <w:t xml:space="preserve"> including </w:t>
      </w:r>
      <w:r w:rsidRPr="002676B4">
        <w:rPr>
          <w:rFonts w:cstheme="minorHAnsi"/>
          <w:b/>
          <w:sz w:val="24"/>
          <w:szCs w:val="24"/>
        </w:rPr>
        <w:t>data modeling</w:t>
      </w:r>
      <w:r w:rsidRPr="002676B4">
        <w:rPr>
          <w:rFonts w:cstheme="minorHAnsi"/>
          <w:sz w:val="24"/>
          <w:szCs w:val="24"/>
        </w:rPr>
        <w:t xml:space="preserve">, </w:t>
      </w:r>
      <w:r w:rsidRPr="002676B4">
        <w:rPr>
          <w:rFonts w:cstheme="minorHAnsi"/>
          <w:b/>
          <w:sz w:val="24"/>
          <w:szCs w:val="24"/>
        </w:rPr>
        <w:t>exploration</w:t>
      </w:r>
      <w:r w:rsidRPr="002676B4">
        <w:rPr>
          <w:rFonts w:cstheme="minorHAnsi"/>
          <w:sz w:val="24"/>
          <w:szCs w:val="24"/>
        </w:rPr>
        <w:t xml:space="preserve">, </w:t>
      </w:r>
      <w:r w:rsidRPr="002676B4">
        <w:rPr>
          <w:rFonts w:cstheme="minorHAnsi"/>
          <w:b/>
          <w:sz w:val="24"/>
          <w:szCs w:val="24"/>
        </w:rPr>
        <w:t>model selection</w:t>
      </w:r>
      <w:r w:rsidRPr="002676B4">
        <w:rPr>
          <w:rFonts w:cstheme="minorHAnsi"/>
          <w:sz w:val="24"/>
          <w:szCs w:val="24"/>
        </w:rPr>
        <w:t xml:space="preserve">, </w:t>
      </w:r>
      <w:r w:rsidRPr="002676B4">
        <w:rPr>
          <w:rFonts w:cstheme="minorHAnsi"/>
          <w:b/>
          <w:sz w:val="24"/>
          <w:szCs w:val="24"/>
        </w:rPr>
        <w:t>evaluation</w:t>
      </w:r>
      <w:r w:rsidRPr="002676B4">
        <w:rPr>
          <w:rFonts w:cstheme="minorHAnsi"/>
          <w:sz w:val="24"/>
          <w:szCs w:val="24"/>
        </w:rPr>
        <w:t xml:space="preserve">, and </w:t>
      </w:r>
      <w:r w:rsidRPr="002676B4">
        <w:rPr>
          <w:rFonts w:cstheme="minorHAnsi"/>
          <w:b/>
          <w:sz w:val="24"/>
          <w:szCs w:val="24"/>
        </w:rPr>
        <w:t>deployment</w:t>
      </w:r>
      <w:r w:rsidRPr="002676B4">
        <w:rPr>
          <w:rFonts w:cstheme="minorHAnsi"/>
          <w:sz w:val="24"/>
          <w:szCs w:val="24"/>
        </w:rPr>
        <w:t>.</w:t>
      </w:r>
    </w:p>
    <w:p w14:paraId="2F45FC94" w14:textId="1497235E" w:rsidR="00464709" w:rsidRPr="002676B4" w:rsidRDefault="00464709" w:rsidP="002676B4">
      <w:pPr>
        <w:pStyle w:val="ListParagraph"/>
        <w:numPr>
          <w:ilvl w:val="0"/>
          <w:numId w:val="1"/>
        </w:numPr>
        <w:jc w:val="both"/>
        <w:rPr>
          <w:rFonts w:cstheme="minorHAnsi"/>
          <w:sz w:val="24"/>
          <w:szCs w:val="24"/>
        </w:rPr>
      </w:pPr>
      <w:r w:rsidRPr="002676B4">
        <w:rPr>
          <w:rFonts w:cstheme="minorHAnsi"/>
          <w:sz w:val="24"/>
          <w:szCs w:val="24"/>
        </w:rPr>
        <w:t xml:space="preserve">Proficient in </w:t>
      </w:r>
      <w:r w:rsidRPr="002676B4">
        <w:rPr>
          <w:rFonts w:cstheme="minorHAnsi"/>
          <w:b/>
          <w:sz w:val="24"/>
          <w:szCs w:val="24"/>
        </w:rPr>
        <w:t>Machine Learning Algorithms</w:t>
      </w:r>
      <w:r w:rsidRPr="002676B4">
        <w:rPr>
          <w:rFonts w:cstheme="minorHAnsi"/>
          <w:sz w:val="24"/>
          <w:szCs w:val="24"/>
        </w:rPr>
        <w:t xml:space="preserve"> including </w:t>
      </w:r>
      <w:r w:rsidRPr="002676B4">
        <w:rPr>
          <w:rFonts w:cstheme="minorHAnsi"/>
          <w:b/>
          <w:sz w:val="24"/>
          <w:szCs w:val="24"/>
        </w:rPr>
        <w:t xml:space="preserve">Linear Regression, Logistic Regression, Decision Tree, Random Forests, K-Nearest Neighbors, K-means, Naïve Bayes, Support Vector Machines, </w:t>
      </w:r>
      <w:r w:rsidR="000C44A5">
        <w:rPr>
          <w:rFonts w:cstheme="minorHAnsi"/>
          <w:sz w:val="24"/>
          <w:szCs w:val="24"/>
        </w:rPr>
        <w:t xml:space="preserve">and </w:t>
      </w:r>
      <w:r w:rsidR="00E83708" w:rsidRPr="002676B4">
        <w:rPr>
          <w:rFonts w:cstheme="minorHAnsi"/>
          <w:b/>
          <w:sz w:val="24"/>
          <w:szCs w:val="24"/>
        </w:rPr>
        <w:t>Ensemble Models</w:t>
      </w:r>
      <w:r w:rsidR="00E83708" w:rsidRPr="002676B4">
        <w:rPr>
          <w:rFonts w:cstheme="minorHAnsi"/>
          <w:sz w:val="24"/>
          <w:szCs w:val="24"/>
        </w:rPr>
        <w:t xml:space="preserve"> </w:t>
      </w:r>
      <w:r w:rsidR="0007115E">
        <w:rPr>
          <w:rFonts w:cstheme="minorHAnsi"/>
          <w:sz w:val="24"/>
          <w:szCs w:val="24"/>
        </w:rPr>
        <w:t>etc.,</w:t>
      </w:r>
      <w:r w:rsidR="00E83708" w:rsidRPr="002676B4">
        <w:rPr>
          <w:rFonts w:cstheme="minorHAnsi"/>
          <w:sz w:val="24"/>
          <w:szCs w:val="24"/>
        </w:rPr>
        <w:t xml:space="preserve">. </w:t>
      </w:r>
    </w:p>
    <w:p w14:paraId="7C89E05D" w14:textId="63DC9757" w:rsidR="00BA28EB" w:rsidRPr="002676B4" w:rsidRDefault="00BA28EB" w:rsidP="002676B4">
      <w:pPr>
        <w:pStyle w:val="ListParagraph"/>
        <w:numPr>
          <w:ilvl w:val="0"/>
          <w:numId w:val="1"/>
        </w:numPr>
        <w:jc w:val="both"/>
        <w:rPr>
          <w:rFonts w:cstheme="minorHAnsi"/>
          <w:sz w:val="24"/>
          <w:szCs w:val="24"/>
        </w:rPr>
      </w:pPr>
      <w:r w:rsidRPr="002676B4">
        <w:rPr>
          <w:rFonts w:cstheme="minorHAnsi"/>
          <w:sz w:val="24"/>
          <w:szCs w:val="24"/>
        </w:rPr>
        <w:t>Experience</w:t>
      </w:r>
      <w:r w:rsidR="00971C12">
        <w:rPr>
          <w:rFonts w:cstheme="minorHAnsi"/>
          <w:sz w:val="24"/>
          <w:szCs w:val="24"/>
        </w:rPr>
        <w:t>d</w:t>
      </w:r>
      <w:r w:rsidRPr="002676B4">
        <w:rPr>
          <w:rFonts w:cstheme="minorHAnsi"/>
          <w:sz w:val="24"/>
          <w:szCs w:val="24"/>
        </w:rPr>
        <w:t xml:space="preserve"> with </w:t>
      </w:r>
      <w:r w:rsidRPr="002676B4">
        <w:rPr>
          <w:rFonts w:cstheme="minorHAnsi"/>
          <w:b/>
          <w:sz w:val="24"/>
          <w:szCs w:val="24"/>
        </w:rPr>
        <w:t>Natural Language Processing</w:t>
      </w:r>
      <w:r w:rsidRPr="002676B4">
        <w:rPr>
          <w:rFonts w:cstheme="minorHAnsi"/>
          <w:sz w:val="24"/>
          <w:szCs w:val="24"/>
        </w:rPr>
        <w:t xml:space="preserve"> in sentiment analysis. </w:t>
      </w:r>
    </w:p>
    <w:p w14:paraId="79DF6634" w14:textId="1E552384" w:rsidR="004B442C" w:rsidRPr="002676B4" w:rsidRDefault="004B442C" w:rsidP="002676B4">
      <w:pPr>
        <w:pStyle w:val="ListParagraph"/>
        <w:numPr>
          <w:ilvl w:val="0"/>
          <w:numId w:val="1"/>
        </w:numPr>
        <w:jc w:val="both"/>
        <w:rPr>
          <w:rFonts w:cstheme="minorHAnsi"/>
          <w:sz w:val="24"/>
          <w:szCs w:val="24"/>
        </w:rPr>
      </w:pPr>
      <w:r w:rsidRPr="002676B4">
        <w:rPr>
          <w:rFonts w:cstheme="minorHAnsi"/>
          <w:sz w:val="24"/>
          <w:szCs w:val="24"/>
        </w:rPr>
        <w:t xml:space="preserve">Strong business judgment and ability to take ambiguous problems and solve them in a structured, hypothesis-driven, </w:t>
      </w:r>
      <w:r w:rsidR="00971C12">
        <w:rPr>
          <w:rFonts w:cstheme="minorHAnsi"/>
          <w:sz w:val="24"/>
          <w:szCs w:val="24"/>
        </w:rPr>
        <w:t xml:space="preserve">and </w:t>
      </w:r>
      <w:r w:rsidRPr="002676B4">
        <w:rPr>
          <w:rFonts w:cstheme="minorHAnsi"/>
          <w:sz w:val="24"/>
          <w:szCs w:val="24"/>
        </w:rPr>
        <w:t>data-supported way.</w:t>
      </w:r>
    </w:p>
    <w:p w14:paraId="5FEB8EB9" w14:textId="0534960F" w:rsidR="004B442C" w:rsidRPr="002676B4" w:rsidRDefault="004B442C" w:rsidP="002676B4">
      <w:pPr>
        <w:pStyle w:val="ListParagraph"/>
        <w:numPr>
          <w:ilvl w:val="0"/>
          <w:numId w:val="1"/>
        </w:numPr>
        <w:jc w:val="both"/>
        <w:rPr>
          <w:rFonts w:cstheme="minorHAnsi"/>
          <w:sz w:val="24"/>
          <w:szCs w:val="24"/>
        </w:rPr>
      </w:pPr>
      <w:r w:rsidRPr="002676B4">
        <w:rPr>
          <w:rFonts w:cstheme="minorHAnsi"/>
          <w:sz w:val="24"/>
          <w:szCs w:val="24"/>
        </w:rPr>
        <w:t>Experience</w:t>
      </w:r>
      <w:r w:rsidR="007311D7">
        <w:rPr>
          <w:rFonts w:cstheme="minorHAnsi"/>
          <w:sz w:val="24"/>
          <w:szCs w:val="24"/>
        </w:rPr>
        <w:t>d</w:t>
      </w:r>
      <w:r w:rsidRPr="002676B4">
        <w:rPr>
          <w:rFonts w:cstheme="minorHAnsi"/>
          <w:sz w:val="24"/>
          <w:szCs w:val="24"/>
        </w:rPr>
        <w:t xml:space="preserve"> </w:t>
      </w:r>
      <w:r w:rsidR="007311D7">
        <w:rPr>
          <w:rFonts w:cstheme="minorHAnsi"/>
          <w:sz w:val="24"/>
          <w:szCs w:val="24"/>
        </w:rPr>
        <w:t>in</w:t>
      </w:r>
      <w:r w:rsidR="007311D7" w:rsidRPr="002676B4">
        <w:rPr>
          <w:rFonts w:cstheme="minorHAnsi"/>
          <w:sz w:val="24"/>
          <w:szCs w:val="24"/>
        </w:rPr>
        <w:t xml:space="preserve"> </w:t>
      </w:r>
      <w:r w:rsidRPr="002676B4">
        <w:rPr>
          <w:rFonts w:cstheme="minorHAnsi"/>
          <w:sz w:val="24"/>
          <w:szCs w:val="24"/>
        </w:rPr>
        <w:t xml:space="preserve">statistical software (e.g., </w:t>
      </w:r>
      <w:r w:rsidRPr="002676B4">
        <w:rPr>
          <w:rFonts w:cstheme="minorHAnsi"/>
          <w:b/>
          <w:sz w:val="24"/>
          <w:szCs w:val="24"/>
        </w:rPr>
        <w:t>Python, pandas</w:t>
      </w:r>
      <w:r w:rsidRPr="002676B4">
        <w:rPr>
          <w:rFonts w:cstheme="minorHAnsi"/>
          <w:sz w:val="24"/>
          <w:szCs w:val="24"/>
        </w:rPr>
        <w:t xml:space="preserve">) and database languages (e.g., </w:t>
      </w:r>
      <w:r w:rsidRPr="002676B4">
        <w:rPr>
          <w:rFonts w:cstheme="minorHAnsi"/>
          <w:b/>
          <w:sz w:val="24"/>
          <w:szCs w:val="24"/>
        </w:rPr>
        <w:t>SQL</w:t>
      </w:r>
      <w:r w:rsidRPr="002676B4">
        <w:rPr>
          <w:rFonts w:cstheme="minorHAnsi"/>
          <w:sz w:val="24"/>
          <w:szCs w:val="24"/>
        </w:rPr>
        <w:t>).</w:t>
      </w:r>
    </w:p>
    <w:p w14:paraId="6B7384F3" w14:textId="6E5E1705" w:rsidR="004A605A" w:rsidRPr="002676B4" w:rsidRDefault="004A605A" w:rsidP="002676B4">
      <w:pPr>
        <w:pStyle w:val="ListParagraph"/>
        <w:numPr>
          <w:ilvl w:val="0"/>
          <w:numId w:val="1"/>
        </w:numPr>
        <w:jc w:val="both"/>
        <w:rPr>
          <w:rFonts w:cstheme="minorHAnsi"/>
          <w:sz w:val="24"/>
          <w:szCs w:val="24"/>
        </w:rPr>
      </w:pPr>
      <w:r w:rsidRPr="002676B4">
        <w:rPr>
          <w:rFonts w:cstheme="minorHAnsi"/>
          <w:sz w:val="24"/>
          <w:szCs w:val="24"/>
        </w:rPr>
        <w:t xml:space="preserve">Expertise in </w:t>
      </w:r>
      <w:r w:rsidRPr="002676B4">
        <w:rPr>
          <w:rFonts w:cstheme="minorHAnsi"/>
          <w:b/>
          <w:sz w:val="24"/>
          <w:szCs w:val="24"/>
        </w:rPr>
        <w:t xml:space="preserve">Python </w:t>
      </w:r>
      <w:r w:rsidR="00BA28EB" w:rsidRPr="002676B4">
        <w:rPr>
          <w:rFonts w:cstheme="minorHAnsi"/>
          <w:b/>
          <w:sz w:val="24"/>
          <w:szCs w:val="24"/>
        </w:rPr>
        <w:t>(2.x/3.x)</w:t>
      </w:r>
      <w:r w:rsidR="00BA28EB" w:rsidRPr="002676B4">
        <w:rPr>
          <w:rFonts w:cstheme="minorHAnsi"/>
          <w:sz w:val="24"/>
          <w:szCs w:val="24"/>
        </w:rPr>
        <w:t xml:space="preserve"> </w:t>
      </w:r>
      <w:r w:rsidRPr="002676B4">
        <w:rPr>
          <w:rFonts w:cstheme="minorHAnsi"/>
          <w:sz w:val="24"/>
          <w:szCs w:val="24"/>
        </w:rPr>
        <w:t xml:space="preserve">programming with multiple packages including </w:t>
      </w:r>
      <w:proofErr w:type="spellStart"/>
      <w:r w:rsidRPr="002676B4">
        <w:rPr>
          <w:rFonts w:cstheme="minorHAnsi"/>
          <w:b/>
          <w:sz w:val="24"/>
          <w:szCs w:val="24"/>
        </w:rPr>
        <w:t>Numpy</w:t>
      </w:r>
      <w:proofErr w:type="spellEnd"/>
      <w:r w:rsidRPr="002676B4">
        <w:rPr>
          <w:rFonts w:cstheme="minorHAnsi"/>
          <w:b/>
          <w:sz w:val="24"/>
          <w:szCs w:val="24"/>
        </w:rPr>
        <w:t xml:space="preserve">, Pandas, </w:t>
      </w:r>
      <w:proofErr w:type="spellStart"/>
      <w:r w:rsidRPr="002676B4">
        <w:rPr>
          <w:rFonts w:cstheme="minorHAnsi"/>
          <w:b/>
          <w:sz w:val="24"/>
          <w:szCs w:val="24"/>
        </w:rPr>
        <w:t>Scipy</w:t>
      </w:r>
      <w:proofErr w:type="spellEnd"/>
      <w:r w:rsidRPr="002676B4">
        <w:rPr>
          <w:rFonts w:cstheme="minorHAnsi"/>
          <w:b/>
          <w:sz w:val="24"/>
          <w:szCs w:val="24"/>
        </w:rPr>
        <w:t xml:space="preserve">, </w:t>
      </w:r>
      <w:r w:rsidRPr="002676B4">
        <w:rPr>
          <w:rFonts w:cstheme="minorHAnsi"/>
          <w:sz w:val="24"/>
          <w:szCs w:val="24"/>
        </w:rPr>
        <w:t>and</w:t>
      </w:r>
      <w:r w:rsidRPr="002676B4">
        <w:rPr>
          <w:rFonts w:cstheme="minorHAnsi"/>
          <w:b/>
          <w:sz w:val="24"/>
          <w:szCs w:val="24"/>
        </w:rPr>
        <w:t xml:space="preserve"> </w:t>
      </w:r>
      <w:proofErr w:type="spellStart"/>
      <w:r w:rsidRPr="002676B4">
        <w:rPr>
          <w:rFonts w:cstheme="minorHAnsi"/>
          <w:b/>
          <w:sz w:val="24"/>
          <w:szCs w:val="24"/>
        </w:rPr>
        <w:t>Scikit</w:t>
      </w:r>
      <w:proofErr w:type="spellEnd"/>
      <w:r w:rsidRPr="002676B4">
        <w:rPr>
          <w:rFonts w:cstheme="minorHAnsi"/>
          <w:b/>
          <w:sz w:val="24"/>
          <w:szCs w:val="24"/>
        </w:rPr>
        <w:t>-learn</w:t>
      </w:r>
      <w:r w:rsidRPr="002676B4">
        <w:rPr>
          <w:rFonts w:cstheme="minorHAnsi"/>
          <w:sz w:val="24"/>
          <w:szCs w:val="24"/>
        </w:rPr>
        <w:t>.</w:t>
      </w:r>
    </w:p>
    <w:p w14:paraId="5DA1B2C6" w14:textId="4D6D66CF" w:rsidR="004A605A" w:rsidRPr="002676B4" w:rsidRDefault="004B442C" w:rsidP="002676B4">
      <w:pPr>
        <w:pStyle w:val="ListParagraph"/>
        <w:numPr>
          <w:ilvl w:val="0"/>
          <w:numId w:val="1"/>
        </w:numPr>
        <w:jc w:val="both"/>
        <w:rPr>
          <w:rFonts w:cstheme="minorHAnsi"/>
          <w:sz w:val="24"/>
          <w:szCs w:val="24"/>
        </w:rPr>
      </w:pPr>
      <w:r w:rsidRPr="002676B4">
        <w:rPr>
          <w:rFonts w:cstheme="minorHAnsi"/>
          <w:sz w:val="24"/>
          <w:szCs w:val="24"/>
        </w:rPr>
        <w:t>Experience</w:t>
      </w:r>
      <w:r w:rsidR="00C74012">
        <w:rPr>
          <w:rFonts w:cstheme="minorHAnsi"/>
          <w:sz w:val="24"/>
          <w:szCs w:val="24"/>
        </w:rPr>
        <w:t>d</w:t>
      </w:r>
      <w:r w:rsidRPr="002676B4">
        <w:rPr>
          <w:rFonts w:cstheme="minorHAnsi"/>
          <w:sz w:val="24"/>
          <w:szCs w:val="24"/>
        </w:rPr>
        <w:t xml:space="preserve"> </w:t>
      </w:r>
      <w:r w:rsidR="00C74012">
        <w:rPr>
          <w:rFonts w:cstheme="minorHAnsi"/>
          <w:sz w:val="24"/>
          <w:szCs w:val="24"/>
        </w:rPr>
        <w:t xml:space="preserve">in </w:t>
      </w:r>
      <w:r w:rsidRPr="002676B4">
        <w:rPr>
          <w:rFonts w:cstheme="minorHAnsi"/>
          <w:sz w:val="24"/>
          <w:szCs w:val="24"/>
        </w:rPr>
        <w:t xml:space="preserve">working with big data solutions such as </w:t>
      </w:r>
      <w:r w:rsidR="004A605A" w:rsidRPr="002676B4">
        <w:rPr>
          <w:rFonts w:cstheme="minorHAnsi"/>
          <w:b/>
          <w:sz w:val="24"/>
          <w:szCs w:val="24"/>
        </w:rPr>
        <w:t>Hadoop ecosystem</w:t>
      </w:r>
      <w:r w:rsidR="004A605A" w:rsidRPr="002676B4">
        <w:rPr>
          <w:rFonts w:cstheme="minorHAnsi"/>
          <w:sz w:val="24"/>
          <w:szCs w:val="24"/>
        </w:rPr>
        <w:t xml:space="preserve"> and </w:t>
      </w:r>
      <w:r w:rsidR="004A605A" w:rsidRPr="002676B4">
        <w:rPr>
          <w:rFonts w:cstheme="minorHAnsi"/>
          <w:b/>
          <w:sz w:val="24"/>
          <w:szCs w:val="24"/>
        </w:rPr>
        <w:t>Apache Spark framework</w:t>
      </w:r>
      <w:r w:rsidR="004A605A" w:rsidRPr="002676B4">
        <w:rPr>
          <w:rFonts w:cstheme="minorHAnsi"/>
          <w:sz w:val="24"/>
          <w:szCs w:val="24"/>
        </w:rPr>
        <w:t xml:space="preserve"> </w:t>
      </w:r>
      <w:r w:rsidR="00BE4D5A">
        <w:rPr>
          <w:rFonts w:cstheme="minorHAnsi"/>
          <w:sz w:val="24"/>
          <w:szCs w:val="24"/>
        </w:rPr>
        <w:t>including</w:t>
      </w:r>
      <w:r w:rsidR="004A605A" w:rsidRPr="002676B4">
        <w:rPr>
          <w:rFonts w:cstheme="minorHAnsi"/>
          <w:sz w:val="24"/>
          <w:szCs w:val="24"/>
        </w:rPr>
        <w:t xml:space="preserve"> </w:t>
      </w:r>
      <w:r w:rsidR="004A605A" w:rsidRPr="002676B4">
        <w:rPr>
          <w:rFonts w:cstheme="minorHAnsi"/>
          <w:b/>
          <w:sz w:val="24"/>
          <w:szCs w:val="24"/>
        </w:rPr>
        <w:t xml:space="preserve">HDFS, MapReduce, </w:t>
      </w:r>
      <w:r w:rsidRPr="002676B4">
        <w:rPr>
          <w:rFonts w:cstheme="minorHAnsi"/>
          <w:b/>
          <w:sz w:val="24"/>
          <w:szCs w:val="24"/>
        </w:rPr>
        <w:t>Spark</w:t>
      </w:r>
      <w:r w:rsidR="004A605A" w:rsidRPr="002676B4">
        <w:rPr>
          <w:rFonts w:cstheme="minorHAnsi"/>
          <w:b/>
          <w:sz w:val="24"/>
          <w:szCs w:val="24"/>
        </w:rPr>
        <w:t xml:space="preserve"> SQL</w:t>
      </w:r>
      <w:r w:rsidR="004A605A" w:rsidRPr="002676B4">
        <w:rPr>
          <w:rFonts w:cstheme="minorHAnsi"/>
          <w:sz w:val="24"/>
          <w:szCs w:val="24"/>
        </w:rPr>
        <w:t xml:space="preserve">, and </w:t>
      </w:r>
      <w:proofErr w:type="spellStart"/>
      <w:r w:rsidR="004A605A" w:rsidRPr="002676B4">
        <w:rPr>
          <w:rFonts w:cstheme="minorHAnsi"/>
          <w:b/>
          <w:sz w:val="24"/>
          <w:szCs w:val="24"/>
        </w:rPr>
        <w:t>PySpark</w:t>
      </w:r>
      <w:proofErr w:type="spellEnd"/>
      <w:r w:rsidRPr="002676B4">
        <w:rPr>
          <w:rFonts w:cstheme="minorHAnsi"/>
          <w:sz w:val="24"/>
          <w:szCs w:val="24"/>
        </w:rPr>
        <w:t>.</w:t>
      </w:r>
    </w:p>
    <w:p w14:paraId="5911DDA9" w14:textId="790DF73A" w:rsidR="00A74248" w:rsidRPr="002676B4" w:rsidRDefault="00A74248" w:rsidP="002676B4">
      <w:pPr>
        <w:pStyle w:val="ListParagraph"/>
        <w:numPr>
          <w:ilvl w:val="0"/>
          <w:numId w:val="1"/>
        </w:numPr>
        <w:jc w:val="both"/>
        <w:rPr>
          <w:rFonts w:cstheme="minorHAnsi"/>
          <w:sz w:val="24"/>
          <w:szCs w:val="24"/>
        </w:rPr>
      </w:pPr>
      <w:r w:rsidRPr="002676B4">
        <w:rPr>
          <w:rFonts w:cstheme="minorHAnsi"/>
          <w:sz w:val="24"/>
          <w:szCs w:val="24"/>
        </w:rPr>
        <w:t xml:space="preserve">Proficient in </w:t>
      </w:r>
      <w:r w:rsidRPr="002676B4">
        <w:rPr>
          <w:rFonts w:cstheme="minorHAnsi"/>
          <w:b/>
          <w:sz w:val="24"/>
          <w:szCs w:val="24"/>
        </w:rPr>
        <w:t>data visualization</w:t>
      </w:r>
      <w:r w:rsidRPr="002676B4">
        <w:rPr>
          <w:rFonts w:cstheme="minorHAnsi"/>
          <w:sz w:val="24"/>
          <w:szCs w:val="24"/>
        </w:rPr>
        <w:t xml:space="preserve"> tools </w:t>
      </w:r>
      <w:r w:rsidR="002C6055">
        <w:rPr>
          <w:rFonts w:cstheme="minorHAnsi"/>
          <w:sz w:val="24"/>
          <w:szCs w:val="24"/>
        </w:rPr>
        <w:t>such as</w:t>
      </w:r>
      <w:r w:rsidR="002C6055" w:rsidRPr="002676B4">
        <w:rPr>
          <w:rFonts w:cstheme="minorHAnsi"/>
          <w:sz w:val="24"/>
          <w:szCs w:val="24"/>
        </w:rPr>
        <w:t xml:space="preserve"> </w:t>
      </w:r>
      <w:r w:rsidRPr="002676B4">
        <w:rPr>
          <w:rFonts w:cstheme="minorHAnsi"/>
          <w:b/>
          <w:sz w:val="24"/>
          <w:szCs w:val="24"/>
        </w:rPr>
        <w:t>Tableau</w:t>
      </w:r>
      <w:r w:rsidR="00BA28EB" w:rsidRPr="002676B4">
        <w:rPr>
          <w:rFonts w:cstheme="minorHAnsi"/>
          <w:b/>
          <w:sz w:val="24"/>
          <w:szCs w:val="24"/>
        </w:rPr>
        <w:t xml:space="preserve"> (9.x/10.x)</w:t>
      </w:r>
      <w:r w:rsidRPr="002676B4">
        <w:rPr>
          <w:rFonts w:cstheme="minorHAnsi"/>
          <w:b/>
          <w:sz w:val="24"/>
          <w:szCs w:val="24"/>
        </w:rPr>
        <w:t xml:space="preserve">, Python </w:t>
      </w:r>
      <w:proofErr w:type="spellStart"/>
      <w:r w:rsidRPr="002676B4">
        <w:rPr>
          <w:rFonts w:cstheme="minorHAnsi"/>
          <w:b/>
          <w:sz w:val="24"/>
          <w:szCs w:val="24"/>
        </w:rPr>
        <w:t>Matplotlib</w:t>
      </w:r>
      <w:proofErr w:type="spellEnd"/>
      <w:r w:rsidRPr="002676B4">
        <w:rPr>
          <w:rFonts w:cstheme="minorHAnsi"/>
          <w:b/>
          <w:sz w:val="24"/>
          <w:szCs w:val="24"/>
        </w:rPr>
        <w:t xml:space="preserve">, </w:t>
      </w:r>
      <w:proofErr w:type="spellStart"/>
      <w:r w:rsidRPr="002676B4">
        <w:rPr>
          <w:rFonts w:cstheme="minorHAnsi"/>
          <w:b/>
          <w:sz w:val="24"/>
          <w:szCs w:val="24"/>
        </w:rPr>
        <w:t>Plotly</w:t>
      </w:r>
      <w:proofErr w:type="spellEnd"/>
      <w:r w:rsidRPr="002676B4">
        <w:rPr>
          <w:rFonts w:cstheme="minorHAnsi"/>
          <w:b/>
          <w:sz w:val="24"/>
          <w:szCs w:val="24"/>
        </w:rPr>
        <w:t xml:space="preserve">, </w:t>
      </w:r>
      <w:proofErr w:type="spellStart"/>
      <w:r w:rsidRPr="002676B4">
        <w:rPr>
          <w:rFonts w:cstheme="minorHAnsi"/>
          <w:b/>
          <w:sz w:val="24"/>
          <w:szCs w:val="24"/>
        </w:rPr>
        <w:t>Seaborn</w:t>
      </w:r>
      <w:proofErr w:type="spellEnd"/>
      <w:r w:rsidR="009D25AF">
        <w:rPr>
          <w:rFonts w:cstheme="minorHAnsi"/>
          <w:b/>
          <w:sz w:val="24"/>
          <w:szCs w:val="24"/>
        </w:rPr>
        <w:t>,</w:t>
      </w:r>
      <w:r w:rsidRPr="002676B4">
        <w:rPr>
          <w:rFonts w:cstheme="minorHAnsi"/>
          <w:sz w:val="24"/>
          <w:szCs w:val="24"/>
        </w:rPr>
        <w:t xml:space="preserve"> and </w:t>
      </w:r>
      <w:proofErr w:type="spellStart"/>
      <w:r w:rsidRPr="002676B4">
        <w:rPr>
          <w:rFonts w:cstheme="minorHAnsi"/>
          <w:b/>
          <w:sz w:val="24"/>
          <w:szCs w:val="24"/>
        </w:rPr>
        <w:t>ggplot</w:t>
      </w:r>
      <w:proofErr w:type="spellEnd"/>
      <w:r w:rsidR="00BA28EB" w:rsidRPr="002676B4">
        <w:rPr>
          <w:rFonts w:cstheme="minorHAnsi"/>
          <w:sz w:val="24"/>
          <w:szCs w:val="24"/>
        </w:rPr>
        <w:t xml:space="preserve"> to create interactive reports and dashboards. </w:t>
      </w:r>
    </w:p>
    <w:p w14:paraId="1DD72028" w14:textId="0092A77A" w:rsidR="00BA28EB" w:rsidRPr="002676B4" w:rsidRDefault="00BA28EB" w:rsidP="002676B4">
      <w:pPr>
        <w:pStyle w:val="ListParagraph"/>
        <w:numPr>
          <w:ilvl w:val="0"/>
          <w:numId w:val="1"/>
        </w:numPr>
        <w:jc w:val="both"/>
        <w:rPr>
          <w:rFonts w:cstheme="minorHAnsi"/>
          <w:sz w:val="24"/>
          <w:szCs w:val="24"/>
        </w:rPr>
      </w:pPr>
      <w:r w:rsidRPr="002676B4">
        <w:rPr>
          <w:rFonts w:cstheme="minorHAnsi"/>
          <w:sz w:val="24"/>
          <w:szCs w:val="24"/>
        </w:rPr>
        <w:t xml:space="preserve">Hands-on experience in using </w:t>
      </w:r>
      <w:r w:rsidRPr="002676B4">
        <w:rPr>
          <w:rFonts w:cstheme="minorHAnsi"/>
          <w:b/>
          <w:sz w:val="24"/>
          <w:szCs w:val="24"/>
        </w:rPr>
        <w:t xml:space="preserve">Microsoft SQL Server, SQL Server Integration Services (SSIS), Business Intelligence Development Studio, </w:t>
      </w:r>
      <w:r w:rsidR="00D13DF8" w:rsidRPr="002676B4">
        <w:rPr>
          <w:rFonts w:cstheme="minorHAnsi"/>
          <w:sz w:val="24"/>
          <w:szCs w:val="24"/>
        </w:rPr>
        <w:t>and</w:t>
      </w:r>
      <w:r w:rsidR="00D13DF8">
        <w:rPr>
          <w:rFonts w:cstheme="minorHAnsi"/>
          <w:b/>
          <w:sz w:val="24"/>
          <w:szCs w:val="24"/>
        </w:rPr>
        <w:t xml:space="preserve"> </w:t>
      </w:r>
      <w:r w:rsidRPr="002676B4">
        <w:rPr>
          <w:rFonts w:cstheme="minorHAnsi"/>
          <w:b/>
          <w:sz w:val="24"/>
          <w:szCs w:val="24"/>
        </w:rPr>
        <w:t>Excel (pivot tables)</w:t>
      </w:r>
      <w:r w:rsidRPr="002676B4">
        <w:rPr>
          <w:rFonts w:cstheme="minorHAnsi"/>
          <w:sz w:val="24"/>
          <w:szCs w:val="24"/>
        </w:rPr>
        <w:t xml:space="preserve">. </w:t>
      </w:r>
    </w:p>
    <w:p w14:paraId="639C6B32" w14:textId="27D258B8" w:rsidR="00BA28EB" w:rsidRPr="002676B4" w:rsidRDefault="00ED089E" w:rsidP="002676B4">
      <w:pPr>
        <w:pStyle w:val="ListParagraph"/>
        <w:numPr>
          <w:ilvl w:val="0"/>
          <w:numId w:val="1"/>
        </w:numPr>
        <w:jc w:val="both"/>
        <w:rPr>
          <w:rFonts w:cstheme="minorHAnsi"/>
          <w:sz w:val="24"/>
          <w:szCs w:val="24"/>
        </w:rPr>
      </w:pPr>
      <w:r>
        <w:rPr>
          <w:rFonts w:cstheme="minorHAnsi"/>
          <w:sz w:val="24"/>
          <w:szCs w:val="24"/>
        </w:rPr>
        <w:t>Experienced in a</w:t>
      </w:r>
      <w:r w:rsidR="00BA28EB" w:rsidRPr="002676B4">
        <w:rPr>
          <w:rFonts w:cstheme="minorHAnsi"/>
          <w:sz w:val="24"/>
          <w:szCs w:val="24"/>
        </w:rPr>
        <w:t>dvanced SQL and relational databases including queries, database definition</w:t>
      </w:r>
      <w:r>
        <w:rPr>
          <w:rFonts w:cstheme="minorHAnsi"/>
          <w:sz w:val="24"/>
          <w:szCs w:val="24"/>
        </w:rPr>
        <w:t>,</w:t>
      </w:r>
      <w:r w:rsidR="00BA28EB" w:rsidRPr="002676B4">
        <w:rPr>
          <w:rFonts w:cstheme="minorHAnsi"/>
          <w:sz w:val="24"/>
          <w:szCs w:val="24"/>
        </w:rPr>
        <w:t xml:space="preserve"> and schema design. </w:t>
      </w:r>
    </w:p>
    <w:p w14:paraId="78A041A2" w14:textId="3DDD5A53" w:rsidR="00BA28EB" w:rsidRPr="002676B4" w:rsidRDefault="00BA28EB" w:rsidP="002676B4">
      <w:pPr>
        <w:pStyle w:val="ListParagraph"/>
        <w:numPr>
          <w:ilvl w:val="0"/>
          <w:numId w:val="1"/>
        </w:numPr>
        <w:jc w:val="both"/>
        <w:rPr>
          <w:rFonts w:cstheme="minorHAnsi"/>
          <w:sz w:val="24"/>
          <w:szCs w:val="24"/>
        </w:rPr>
      </w:pPr>
      <w:r w:rsidRPr="002676B4">
        <w:rPr>
          <w:rFonts w:cstheme="minorHAnsi"/>
          <w:sz w:val="24"/>
          <w:szCs w:val="24"/>
        </w:rPr>
        <w:t xml:space="preserve">Highly skilled in </w:t>
      </w:r>
      <w:r w:rsidRPr="002676B4">
        <w:rPr>
          <w:rFonts w:cstheme="minorHAnsi"/>
          <w:b/>
          <w:sz w:val="24"/>
          <w:szCs w:val="24"/>
        </w:rPr>
        <w:t>T-SQL</w:t>
      </w:r>
      <w:r w:rsidRPr="002676B4">
        <w:rPr>
          <w:rFonts w:cstheme="minorHAnsi"/>
          <w:sz w:val="24"/>
          <w:szCs w:val="24"/>
        </w:rPr>
        <w:t xml:space="preserve"> scripting for developing complex </w:t>
      </w:r>
      <w:r w:rsidRPr="002676B4">
        <w:rPr>
          <w:rFonts w:cstheme="minorHAnsi"/>
          <w:b/>
          <w:sz w:val="24"/>
          <w:szCs w:val="24"/>
        </w:rPr>
        <w:t>stored procedures, triggers, views</w:t>
      </w:r>
      <w:r w:rsidRPr="002676B4">
        <w:rPr>
          <w:rFonts w:cstheme="minorHAnsi"/>
          <w:sz w:val="24"/>
          <w:szCs w:val="24"/>
        </w:rPr>
        <w:t xml:space="preserve">, and </w:t>
      </w:r>
      <w:r w:rsidRPr="002676B4">
        <w:rPr>
          <w:rFonts w:cstheme="minorHAnsi"/>
          <w:b/>
          <w:sz w:val="24"/>
          <w:szCs w:val="24"/>
        </w:rPr>
        <w:t>user functions</w:t>
      </w:r>
      <w:r w:rsidRPr="002676B4">
        <w:rPr>
          <w:rFonts w:cstheme="minorHAnsi"/>
          <w:sz w:val="24"/>
          <w:szCs w:val="24"/>
        </w:rPr>
        <w:t xml:space="preserve"> using various RDBMS such as </w:t>
      </w:r>
      <w:r w:rsidRPr="002676B4">
        <w:rPr>
          <w:rFonts w:cstheme="minorHAnsi"/>
          <w:b/>
          <w:sz w:val="24"/>
          <w:szCs w:val="24"/>
        </w:rPr>
        <w:t>SQL Server, MySQL</w:t>
      </w:r>
      <w:r w:rsidR="00D8526F">
        <w:rPr>
          <w:rFonts w:cstheme="minorHAnsi"/>
          <w:b/>
          <w:sz w:val="24"/>
          <w:szCs w:val="24"/>
        </w:rPr>
        <w:t>,</w:t>
      </w:r>
      <w:r w:rsidRPr="002676B4">
        <w:rPr>
          <w:rFonts w:cstheme="minorHAnsi"/>
          <w:b/>
          <w:sz w:val="24"/>
          <w:szCs w:val="24"/>
        </w:rPr>
        <w:t xml:space="preserve"> </w:t>
      </w:r>
      <w:r w:rsidRPr="002676B4">
        <w:rPr>
          <w:rFonts w:cstheme="minorHAnsi"/>
          <w:sz w:val="24"/>
          <w:szCs w:val="24"/>
        </w:rPr>
        <w:t>and</w:t>
      </w:r>
      <w:r w:rsidRPr="002676B4">
        <w:rPr>
          <w:rFonts w:cstheme="minorHAnsi"/>
          <w:b/>
          <w:sz w:val="24"/>
          <w:szCs w:val="24"/>
        </w:rPr>
        <w:t xml:space="preserve"> Oracle</w:t>
      </w:r>
      <w:r w:rsidRPr="002676B4">
        <w:rPr>
          <w:rFonts w:cstheme="minorHAnsi"/>
          <w:sz w:val="24"/>
          <w:szCs w:val="24"/>
        </w:rPr>
        <w:t xml:space="preserve">. </w:t>
      </w:r>
    </w:p>
    <w:p w14:paraId="4C5902BA" w14:textId="11ABAB61" w:rsidR="00BA28EB" w:rsidRPr="002676B4" w:rsidRDefault="00BA28EB" w:rsidP="002676B4">
      <w:pPr>
        <w:pStyle w:val="ListParagraph"/>
        <w:numPr>
          <w:ilvl w:val="0"/>
          <w:numId w:val="1"/>
        </w:numPr>
        <w:jc w:val="both"/>
        <w:rPr>
          <w:rFonts w:cstheme="minorHAnsi"/>
          <w:sz w:val="24"/>
          <w:szCs w:val="24"/>
        </w:rPr>
      </w:pPr>
      <w:r w:rsidRPr="002676B4">
        <w:rPr>
          <w:rFonts w:cstheme="minorHAnsi"/>
          <w:sz w:val="24"/>
          <w:szCs w:val="24"/>
        </w:rPr>
        <w:t>Experience</w:t>
      </w:r>
      <w:r w:rsidR="007619E7">
        <w:rPr>
          <w:rFonts w:cstheme="minorHAnsi"/>
          <w:sz w:val="24"/>
          <w:szCs w:val="24"/>
        </w:rPr>
        <w:t>d</w:t>
      </w:r>
      <w:r w:rsidRPr="002676B4">
        <w:rPr>
          <w:rFonts w:cstheme="minorHAnsi"/>
          <w:sz w:val="24"/>
          <w:szCs w:val="24"/>
        </w:rPr>
        <w:t xml:space="preserve"> in designing, implementing, and enhancing </w:t>
      </w:r>
      <w:r w:rsidRPr="002676B4">
        <w:rPr>
          <w:rFonts w:cstheme="minorHAnsi"/>
          <w:b/>
          <w:sz w:val="24"/>
          <w:szCs w:val="24"/>
        </w:rPr>
        <w:t>Extract, Transform</w:t>
      </w:r>
      <w:r w:rsidR="007619E7">
        <w:rPr>
          <w:rFonts w:cstheme="minorHAnsi"/>
          <w:b/>
          <w:sz w:val="24"/>
          <w:szCs w:val="24"/>
        </w:rPr>
        <w:t>,</w:t>
      </w:r>
      <w:r w:rsidRPr="002676B4">
        <w:rPr>
          <w:rFonts w:cstheme="minorHAnsi"/>
          <w:b/>
          <w:sz w:val="24"/>
          <w:szCs w:val="24"/>
        </w:rPr>
        <w:t xml:space="preserve"> </w:t>
      </w:r>
      <w:r w:rsidRPr="002676B4">
        <w:rPr>
          <w:rFonts w:cstheme="minorHAnsi"/>
          <w:sz w:val="24"/>
          <w:szCs w:val="24"/>
        </w:rPr>
        <w:t>and</w:t>
      </w:r>
      <w:r w:rsidRPr="002676B4">
        <w:rPr>
          <w:rFonts w:cstheme="minorHAnsi"/>
          <w:b/>
          <w:sz w:val="24"/>
          <w:szCs w:val="24"/>
        </w:rPr>
        <w:t xml:space="preserve"> Load (ETL)</w:t>
      </w:r>
      <w:r w:rsidRPr="002676B4">
        <w:rPr>
          <w:rFonts w:cstheme="minorHAnsi"/>
          <w:sz w:val="24"/>
          <w:szCs w:val="24"/>
        </w:rPr>
        <w:t xml:space="preserve"> processes.</w:t>
      </w:r>
    </w:p>
    <w:p w14:paraId="26D09818" w14:textId="5E92A4B1" w:rsidR="00BA28EB" w:rsidRPr="002676B4" w:rsidRDefault="00BA28EB" w:rsidP="002676B4">
      <w:pPr>
        <w:pStyle w:val="ListParagraph"/>
        <w:numPr>
          <w:ilvl w:val="0"/>
          <w:numId w:val="1"/>
        </w:numPr>
        <w:jc w:val="both"/>
        <w:rPr>
          <w:rFonts w:cstheme="minorHAnsi"/>
          <w:sz w:val="24"/>
          <w:szCs w:val="24"/>
        </w:rPr>
      </w:pPr>
      <w:r w:rsidRPr="002676B4">
        <w:rPr>
          <w:rFonts w:cstheme="minorHAnsi"/>
          <w:sz w:val="24"/>
          <w:szCs w:val="24"/>
        </w:rPr>
        <w:t xml:space="preserve">Familiar with </w:t>
      </w:r>
      <w:r w:rsidRPr="002676B4">
        <w:rPr>
          <w:rFonts w:cstheme="minorHAnsi"/>
          <w:b/>
          <w:sz w:val="24"/>
          <w:szCs w:val="24"/>
        </w:rPr>
        <w:t xml:space="preserve">Cloud Service servers </w:t>
      </w:r>
      <w:r w:rsidRPr="002676B4">
        <w:rPr>
          <w:rFonts w:cstheme="minorHAnsi"/>
          <w:sz w:val="24"/>
          <w:szCs w:val="24"/>
        </w:rPr>
        <w:t xml:space="preserve">such as </w:t>
      </w:r>
      <w:r w:rsidRPr="002676B4">
        <w:rPr>
          <w:rFonts w:cstheme="minorHAnsi"/>
          <w:b/>
          <w:sz w:val="24"/>
          <w:szCs w:val="24"/>
        </w:rPr>
        <w:t>AWS, Google Cloud</w:t>
      </w:r>
      <w:r w:rsidRPr="002676B4">
        <w:rPr>
          <w:rFonts w:cstheme="minorHAnsi"/>
          <w:sz w:val="24"/>
          <w:szCs w:val="24"/>
        </w:rPr>
        <w:t xml:space="preserve">, and </w:t>
      </w:r>
      <w:r w:rsidRPr="002676B4">
        <w:rPr>
          <w:rFonts w:cstheme="minorHAnsi"/>
          <w:b/>
          <w:sz w:val="24"/>
          <w:szCs w:val="24"/>
        </w:rPr>
        <w:t>Azure</w:t>
      </w:r>
      <w:r w:rsidRPr="002676B4">
        <w:rPr>
          <w:rFonts w:cstheme="minorHAnsi"/>
          <w:sz w:val="24"/>
          <w:szCs w:val="24"/>
        </w:rPr>
        <w:t>.</w:t>
      </w:r>
    </w:p>
    <w:p w14:paraId="3AC4FF61" w14:textId="3FF04E8C" w:rsidR="00BA28EB" w:rsidRPr="002676B4" w:rsidRDefault="00BA28EB" w:rsidP="002676B4">
      <w:pPr>
        <w:pStyle w:val="ListParagraph"/>
        <w:numPr>
          <w:ilvl w:val="0"/>
          <w:numId w:val="1"/>
        </w:numPr>
        <w:jc w:val="both"/>
        <w:rPr>
          <w:rFonts w:cstheme="minorHAnsi"/>
          <w:sz w:val="24"/>
          <w:szCs w:val="24"/>
        </w:rPr>
      </w:pPr>
      <w:r w:rsidRPr="002676B4">
        <w:rPr>
          <w:rFonts w:cstheme="minorHAnsi"/>
          <w:sz w:val="24"/>
          <w:szCs w:val="24"/>
        </w:rPr>
        <w:t xml:space="preserve">Strong understanding of </w:t>
      </w:r>
      <w:r w:rsidRPr="002676B4">
        <w:rPr>
          <w:rFonts w:cstheme="minorHAnsi"/>
          <w:b/>
          <w:sz w:val="24"/>
          <w:szCs w:val="24"/>
        </w:rPr>
        <w:t>SDLC</w:t>
      </w:r>
      <w:r w:rsidRPr="002676B4">
        <w:rPr>
          <w:rFonts w:cstheme="minorHAnsi"/>
          <w:sz w:val="24"/>
          <w:szCs w:val="24"/>
        </w:rPr>
        <w:t xml:space="preserve"> in </w:t>
      </w:r>
      <w:r w:rsidRPr="002676B4">
        <w:rPr>
          <w:rFonts w:cstheme="minorHAnsi"/>
          <w:b/>
          <w:sz w:val="24"/>
          <w:szCs w:val="24"/>
        </w:rPr>
        <w:t>Agile</w:t>
      </w:r>
      <w:r w:rsidRPr="002676B4">
        <w:rPr>
          <w:rFonts w:cstheme="minorHAnsi"/>
          <w:sz w:val="24"/>
          <w:szCs w:val="24"/>
        </w:rPr>
        <w:t xml:space="preserve"> methodology and </w:t>
      </w:r>
      <w:r w:rsidRPr="002676B4">
        <w:rPr>
          <w:rFonts w:cstheme="minorHAnsi"/>
          <w:b/>
          <w:sz w:val="24"/>
          <w:szCs w:val="24"/>
        </w:rPr>
        <w:t>Scrum</w:t>
      </w:r>
      <w:r w:rsidRPr="002676B4">
        <w:rPr>
          <w:rFonts w:cstheme="minorHAnsi"/>
          <w:sz w:val="24"/>
          <w:szCs w:val="24"/>
        </w:rPr>
        <w:t xml:space="preserve"> process.</w:t>
      </w:r>
    </w:p>
    <w:p w14:paraId="01021ECA" w14:textId="32A8CC73" w:rsidR="00920D52" w:rsidRPr="002676B4" w:rsidRDefault="00920D52" w:rsidP="002676B4">
      <w:pPr>
        <w:pStyle w:val="ListParagraph"/>
        <w:numPr>
          <w:ilvl w:val="0"/>
          <w:numId w:val="1"/>
        </w:numPr>
        <w:jc w:val="both"/>
        <w:rPr>
          <w:rFonts w:cstheme="minorHAnsi"/>
          <w:sz w:val="24"/>
          <w:szCs w:val="24"/>
        </w:rPr>
      </w:pPr>
      <w:r w:rsidRPr="002676B4">
        <w:rPr>
          <w:rFonts w:cstheme="minorHAnsi"/>
          <w:sz w:val="24"/>
          <w:szCs w:val="24"/>
        </w:rPr>
        <w:lastRenderedPageBreak/>
        <w:t xml:space="preserve">Experienced in </w:t>
      </w:r>
      <w:r w:rsidRPr="002676B4">
        <w:rPr>
          <w:rFonts w:cstheme="minorHAnsi"/>
          <w:b/>
          <w:sz w:val="24"/>
          <w:szCs w:val="24"/>
        </w:rPr>
        <w:t>ticketing systems</w:t>
      </w:r>
      <w:r w:rsidRPr="002676B4">
        <w:rPr>
          <w:rFonts w:cstheme="minorHAnsi"/>
          <w:sz w:val="24"/>
          <w:szCs w:val="24"/>
        </w:rPr>
        <w:t xml:space="preserve"> such as </w:t>
      </w:r>
      <w:r w:rsidRPr="002676B4">
        <w:rPr>
          <w:rFonts w:cstheme="minorHAnsi"/>
          <w:b/>
          <w:sz w:val="24"/>
          <w:szCs w:val="24"/>
        </w:rPr>
        <w:t>Jira</w:t>
      </w:r>
      <w:r w:rsidRPr="002676B4">
        <w:rPr>
          <w:rFonts w:cstheme="minorHAnsi"/>
          <w:sz w:val="24"/>
          <w:szCs w:val="24"/>
        </w:rPr>
        <w:t xml:space="preserve"> and </w:t>
      </w:r>
      <w:r w:rsidRPr="002676B4">
        <w:rPr>
          <w:rFonts w:cstheme="minorHAnsi"/>
          <w:b/>
          <w:sz w:val="24"/>
          <w:szCs w:val="24"/>
        </w:rPr>
        <w:t>Azure DevOps</w:t>
      </w:r>
      <w:r w:rsidRPr="002676B4">
        <w:rPr>
          <w:rFonts w:cstheme="minorHAnsi"/>
          <w:sz w:val="24"/>
          <w:szCs w:val="24"/>
        </w:rPr>
        <w:t xml:space="preserve"> and version control tools such as </w:t>
      </w:r>
      <w:r w:rsidRPr="002676B4">
        <w:rPr>
          <w:rFonts w:cstheme="minorHAnsi"/>
          <w:b/>
          <w:sz w:val="24"/>
          <w:szCs w:val="24"/>
        </w:rPr>
        <w:t>Git</w:t>
      </w:r>
      <w:r w:rsidRPr="002676B4">
        <w:rPr>
          <w:rFonts w:cstheme="minorHAnsi"/>
          <w:sz w:val="24"/>
          <w:szCs w:val="24"/>
        </w:rPr>
        <w:t xml:space="preserve">. </w:t>
      </w:r>
    </w:p>
    <w:p w14:paraId="5145A66C" w14:textId="2C71081D" w:rsidR="00BA28EB" w:rsidRPr="002676B4" w:rsidRDefault="00AD76A6" w:rsidP="002676B4">
      <w:pPr>
        <w:pStyle w:val="ListParagraph"/>
        <w:numPr>
          <w:ilvl w:val="0"/>
          <w:numId w:val="1"/>
        </w:numPr>
        <w:jc w:val="both"/>
        <w:rPr>
          <w:rFonts w:cstheme="minorHAnsi"/>
        </w:rPr>
      </w:pPr>
      <w:r>
        <w:rPr>
          <w:rFonts w:cstheme="minorHAnsi"/>
          <w:sz w:val="24"/>
          <w:szCs w:val="24"/>
        </w:rPr>
        <w:t>I</w:t>
      </w:r>
      <w:r w:rsidR="00BA28EB" w:rsidRPr="002676B4">
        <w:rPr>
          <w:rFonts w:cstheme="minorHAnsi"/>
          <w:sz w:val="24"/>
          <w:szCs w:val="24"/>
        </w:rPr>
        <w:t>nterpret</w:t>
      </w:r>
      <w:r>
        <w:rPr>
          <w:rFonts w:cstheme="minorHAnsi"/>
          <w:sz w:val="24"/>
          <w:szCs w:val="24"/>
        </w:rPr>
        <w:t>ed</w:t>
      </w:r>
      <w:r w:rsidR="00BA28EB" w:rsidRPr="002676B4">
        <w:rPr>
          <w:rFonts w:cstheme="minorHAnsi"/>
          <w:sz w:val="24"/>
          <w:szCs w:val="24"/>
        </w:rPr>
        <w:t xml:space="preserve"> business needs from requests and rapidly implement</w:t>
      </w:r>
      <w:r w:rsidR="00C42E9E">
        <w:rPr>
          <w:rFonts w:cstheme="minorHAnsi"/>
          <w:sz w:val="24"/>
          <w:szCs w:val="24"/>
        </w:rPr>
        <w:t>ed</w:t>
      </w:r>
      <w:r w:rsidR="00BA28EB" w:rsidRPr="002676B4">
        <w:rPr>
          <w:rFonts w:cstheme="minorHAnsi"/>
          <w:sz w:val="24"/>
          <w:szCs w:val="24"/>
        </w:rPr>
        <w:t xml:space="preserve"> effective technical solutions. </w:t>
      </w:r>
    </w:p>
    <w:p w14:paraId="4C51251D" w14:textId="77777777" w:rsidR="00F66ADC" w:rsidRPr="00F66ADC" w:rsidRDefault="00F66ADC" w:rsidP="002676B4">
      <w:pPr>
        <w:jc w:val="both"/>
        <w:rPr>
          <w:rFonts w:cstheme="minorHAnsi"/>
        </w:rPr>
      </w:pPr>
    </w:p>
    <w:p w14:paraId="21A79181" w14:textId="77777777" w:rsidR="00A431E1" w:rsidRPr="002676B4" w:rsidRDefault="00A431E1" w:rsidP="002676B4">
      <w:pPr>
        <w:spacing w:before="240"/>
        <w:rPr>
          <w:rFonts w:cstheme="minorHAnsi"/>
          <w:b/>
          <w:sz w:val="28"/>
          <w:szCs w:val="28"/>
          <w:u w:val="single"/>
        </w:rPr>
      </w:pPr>
      <w:r w:rsidRPr="002676B4">
        <w:rPr>
          <w:rFonts w:cstheme="minorHAnsi"/>
          <w:b/>
          <w:sz w:val="28"/>
          <w:szCs w:val="28"/>
          <w:u w:val="single"/>
        </w:rPr>
        <w:t>TECHNICIAL SKILLSETS</w:t>
      </w:r>
    </w:p>
    <w:tbl>
      <w:tblPr>
        <w:tblStyle w:val="TableGrid"/>
        <w:tblW w:w="0" w:type="auto"/>
        <w:tblInd w:w="0" w:type="dxa"/>
        <w:tblLook w:val="04A0" w:firstRow="1" w:lastRow="0" w:firstColumn="1" w:lastColumn="0" w:noHBand="0" w:noVBand="1"/>
      </w:tblPr>
      <w:tblGrid>
        <w:gridCol w:w="2155"/>
        <w:gridCol w:w="7195"/>
      </w:tblGrid>
      <w:tr w:rsidR="00A431E1" w:rsidRPr="000E6688" w14:paraId="0EE4F017"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3485CD64" w14:textId="77777777" w:rsidR="00A431E1" w:rsidRPr="002676B4" w:rsidRDefault="00A431E1" w:rsidP="002676B4">
            <w:pPr>
              <w:jc w:val="both"/>
              <w:rPr>
                <w:rFonts w:cstheme="minorHAnsi"/>
                <w:b/>
                <w:sz w:val="24"/>
                <w:szCs w:val="24"/>
              </w:rPr>
            </w:pPr>
            <w:r w:rsidRPr="002676B4">
              <w:rPr>
                <w:rFonts w:cstheme="minorHAnsi"/>
                <w:b/>
                <w:sz w:val="24"/>
                <w:szCs w:val="24"/>
              </w:rPr>
              <w:t>Databases</w:t>
            </w:r>
          </w:p>
        </w:tc>
        <w:tc>
          <w:tcPr>
            <w:tcW w:w="7195" w:type="dxa"/>
            <w:tcBorders>
              <w:top w:val="single" w:sz="4" w:space="0" w:color="auto"/>
              <w:left w:val="single" w:sz="4" w:space="0" w:color="auto"/>
              <w:bottom w:val="single" w:sz="4" w:space="0" w:color="auto"/>
              <w:right w:val="single" w:sz="4" w:space="0" w:color="auto"/>
            </w:tcBorders>
            <w:hideMark/>
          </w:tcPr>
          <w:p w14:paraId="0C2552C4" w14:textId="075117D5" w:rsidR="00BA28EB" w:rsidRPr="002676B4" w:rsidRDefault="00A431E1" w:rsidP="002676B4">
            <w:pPr>
              <w:jc w:val="both"/>
              <w:rPr>
                <w:rFonts w:cstheme="minorHAnsi"/>
                <w:sz w:val="24"/>
                <w:szCs w:val="24"/>
              </w:rPr>
            </w:pPr>
            <w:r w:rsidRPr="002676B4">
              <w:rPr>
                <w:rFonts w:cstheme="minorHAnsi"/>
                <w:sz w:val="24"/>
                <w:szCs w:val="24"/>
              </w:rPr>
              <w:t>MySQL, Oracle, M</w:t>
            </w:r>
            <w:r w:rsidR="00BA28EB" w:rsidRPr="002676B4">
              <w:rPr>
                <w:rFonts w:cstheme="minorHAnsi"/>
                <w:sz w:val="24"/>
                <w:szCs w:val="24"/>
              </w:rPr>
              <w:t>icrosoft</w:t>
            </w:r>
            <w:r w:rsidRPr="002676B4">
              <w:rPr>
                <w:rFonts w:cstheme="minorHAnsi"/>
                <w:sz w:val="24"/>
                <w:szCs w:val="24"/>
              </w:rPr>
              <w:t xml:space="preserve"> SQL Server 2016/2014/2012/2008</w:t>
            </w:r>
            <w:r w:rsidR="00BA28EB" w:rsidRPr="002676B4">
              <w:rPr>
                <w:rFonts w:cstheme="minorHAnsi"/>
                <w:sz w:val="24"/>
                <w:szCs w:val="24"/>
              </w:rPr>
              <w:t xml:space="preserve">, </w:t>
            </w:r>
            <w:r w:rsidR="001F078E">
              <w:rPr>
                <w:rFonts w:cstheme="minorHAnsi"/>
                <w:sz w:val="24"/>
                <w:szCs w:val="24"/>
              </w:rPr>
              <w:t xml:space="preserve">and </w:t>
            </w:r>
            <w:r w:rsidR="00BA28EB" w:rsidRPr="002676B4">
              <w:rPr>
                <w:rFonts w:cstheme="minorHAnsi"/>
                <w:sz w:val="24"/>
                <w:szCs w:val="24"/>
              </w:rPr>
              <w:t>Amazon Redshift</w:t>
            </w:r>
            <w:r w:rsidR="001F078E">
              <w:rPr>
                <w:rFonts w:cstheme="minorHAnsi"/>
                <w:sz w:val="24"/>
                <w:szCs w:val="24"/>
              </w:rPr>
              <w:t>.</w:t>
            </w:r>
            <w:r w:rsidR="00BA28EB" w:rsidRPr="002676B4">
              <w:rPr>
                <w:rFonts w:cstheme="minorHAnsi"/>
                <w:sz w:val="24"/>
                <w:szCs w:val="24"/>
              </w:rPr>
              <w:t xml:space="preserve"> </w:t>
            </w:r>
          </w:p>
        </w:tc>
      </w:tr>
      <w:tr w:rsidR="00A431E1" w:rsidRPr="000E6688" w14:paraId="4EAC9F84"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7FDB4F62" w14:textId="77777777" w:rsidR="00A431E1" w:rsidRPr="002676B4" w:rsidRDefault="00A431E1" w:rsidP="002676B4">
            <w:pPr>
              <w:tabs>
                <w:tab w:val="right" w:pos="1939"/>
              </w:tabs>
              <w:jc w:val="both"/>
              <w:rPr>
                <w:rFonts w:cstheme="minorHAnsi"/>
                <w:b/>
                <w:sz w:val="24"/>
                <w:szCs w:val="24"/>
              </w:rPr>
            </w:pPr>
            <w:r w:rsidRPr="002676B4">
              <w:rPr>
                <w:rFonts w:cstheme="minorHAnsi"/>
                <w:b/>
                <w:sz w:val="24"/>
                <w:szCs w:val="24"/>
              </w:rPr>
              <w:t>Statistical Methods</w:t>
            </w:r>
          </w:p>
        </w:tc>
        <w:tc>
          <w:tcPr>
            <w:tcW w:w="7195" w:type="dxa"/>
            <w:tcBorders>
              <w:top w:val="single" w:sz="4" w:space="0" w:color="auto"/>
              <w:left w:val="single" w:sz="4" w:space="0" w:color="auto"/>
              <w:bottom w:val="single" w:sz="4" w:space="0" w:color="auto"/>
              <w:right w:val="single" w:sz="4" w:space="0" w:color="auto"/>
            </w:tcBorders>
            <w:hideMark/>
          </w:tcPr>
          <w:p w14:paraId="1B81692D" w14:textId="39A5D473" w:rsidR="00A431E1" w:rsidRPr="002676B4" w:rsidRDefault="00A431E1" w:rsidP="002676B4">
            <w:pPr>
              <w:jc w:val="both"/>
              <w:rPr>
                <w:rFonts w:cstheme="minorHAnsi"/>
                <w:sz w:val="24"/>
                <w:szCs w:val="24"/>
              </w:rPr>
            </w:pPr>
            <w:r w:rsidRPr="002676B4">
              <w:rPr>
                <w:rFonts w:cstheme="minorHAnsi"/>
                <w:sz w:val="24"/>
                <w:szCs w:val="24"/>
              </w:rPr>
              <w:t xml:space="preserve">Hypothetical Testing, ANOVA, Time Series, Confidence Intervals, Bayes Law, Principal Component Analysis (PCA), Dimensionality Reduction, </w:t>
            </w:r>
            <w:r w:rsidR="00F020F8">
              <w:rPr>
                <w:rFonts w:cstheme="minorHAnsi"/>
                <w:sz w:val="24"/>
                <w:szCs w:val="24"/>
              </w:rPr>
              <w:t xml:space="preserve">and </w:t>
            </w:r>
            <w:r w:rsidRPr="002676B4">
              <w:rPr>
                <w:rFonts w:cstheme="minorHAnsi"/>
                <w:sz w:val="24"/>
                <w:szCs w:val="24"/>
              </w:rPr>
              <w:t>Cross-Validation</w:t>
            </w:r>
            <w:r w:rsidR="00F020F8">
              <w:rPr>
                <w:rFonts w:cstheme="minorHAnsi"/>
                <w:sz w:val="24"/>
                <w:szCs w:val="24"/>
              </w:rPr>
              <w:t>.</w:t>
            </w:r>
          </w:p>
        </w:tc>
      </w:tr>
      <w:tr w:rsidR="00A431E1" w:rsidRPr="000E6688" w14:paraId="67DE5D3D"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4F705F52" w14:textId="77777777" w:rsidR="00A431E1" w:rsidRPr="002676B4" w:rsidRDefault="00A431E1" w:rsidP="002676B4">
            <w:pPr>
              <w:tabs>
                <w:tab w:val="right" w:pos="1939"/>
              </w:tabs>
              <w:jc w:val="both"/>
              <w:rPr>
                <w:rFonts w:cstheme="minorHAnsi"/>
                <w:b/>
                <w:sz w:val="24"/>
                <w:szCs w:val="24"/>
              </w:rPr>
            </w:pPr>
            <w:r w:rsidRPr="002676B4">
              <w:rPr>
                <w:rFonts w:cstheme="minorHAnsi"/>
                <w:b/>
                <w:sz w:val="24"/>
                <w:szCs w:val="24"/>
              </w:rPr>
              <w:t>Machine Learning</w:t>
            </w:r>
          </w:p>
        </w:tc>
        <w:tc>
          <w:tcPr>
            <w:tcW w:w="7195" w:type="dxa"/>
            <w:tcBorders>
              <w:top w:val="single" w:sz="4" w:space="0" w:color="auto"/>
              <w:left w:val="single" w:sz="4" w:space="0" w:color="auto"/>
              <w:bottom w:val="single" w:sz="4" w:space="0" w:color="auto"/>
              <w:right w:val="single" w:sz="4" w:space="0" w:color="auto"/>
            </w:tcBorders>
            <w:hideMark/>
          </w:tcPr>
          <w:p w14:paraId="2505BADC" w14:textId="494F7640" w:rsidR="00A431E1" w:rsidRPr="002676B4" w:rsidRDefault="00A431E1" w:rsidP="002676B4">
            <w:pPr>
              <w:jc w:val="both"/>
              <w:rPr>
                <w:rFonts w:cstheme="minorHAnsi"/>
                <w:sz w:val="24"/>
                <w:szCs w:val="24"/>
              </w:rPr>
            </w:pPr>
            <w:r w:rsidRPr="002676B4">
              <w:rPr>
                <w:rFonts w:cstheme="minorHAnsi"/>
                <w:sz w:val="24"/>
                <w:szCs w:val="24"/>
              </w:rPr>
              <w:t xml:space="preserve">Regression analysis, </w:t>
            </w:r>
            <w:r w:rsidR="00BA28EB" w:rsidRPr="002676B4">
              <w:rPr>
                <w:rFonts w:cstheme="minorHAnsi"/>
                <w:sz w:val="24"/>
                <w:szCs w:val="24"/>
              </w:rPr>
              <w:t>Naïve Bayes</w:t>
            </w:r>
            <w:r w:rsidRPr="002676B4">
              <w:rPr>
                <w:rFonts w:cstheme="minorHAnsi"/>
                <w:sz w:val="24"/>
                <w:szCs w:val="24"/>
              </w:rPr>
              <w:t xml:space="preserve">, Decision Tree, Random Forests, Support Vector Machine, Neural Network, Sentiment Analysis, K-Means Clustering, KNN, and Ensemble Methods, </w:t>
            </w:r>
            <w:r w:rsidR="00F020F8">
              <w:rPr>
                <w:rFonts w:cstheme="minorHAnsi"/>
                <w:sz w:val="24"/>
                <w:szCs w:val="24"/>
              </w:rPr>
              <w:t xml:space="preserve">and </w:t>
            </w:r>
            <w:r w:rsidR="00372ED1" w:rsidRPr="002676B4">
              <w:rPr>
                <w:rFonts w:cstheme="minorHAnsi"/>
                <w:sz w:val="24"/>
                <w:szCs w:val="24"/>
              </w:rPr>
              <w:t>Sentiment Analysis</w:t>
            </w:r>
            <w:r w:rsidR="00F020F8">
              <w:rPr>
                <w:rFonts w:cstheme="minorHAnsi"/>
                <w:sz w:val="24"/>
                <w:szCs w:val="24"/>
              </w:rPr>
              <w:t>.</w:t>
            </w:r>
          </w:p>
        </w:tc>
      </w:tr>
      <w:tr w:rsidR="00A431E1" w:rsidRPr="000E6688" w14:paraId="5A3F44C4"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58ABECC3" w14:textId="77777777" w:rsidR="00A431E1" w:rsidRPr="002676B4" w:rsidRDefault="00A431E1" w:rsidP="002676B4">
            <w:pPr>
              <w:tabs>
                <w:tab w:val="right" w:pos="1939"/>
              </w:tabs>
              <w:jc w:val="both"/>
              <w:rPr>
                <w:rFonts w:cstheme="minorHAnsi"/>
                <w:b/>
                <w:sz w:val="24"/>
                <w:szCs w:val="24"/>
              </w:rPr>
            </w:pPr>
            <w:r w:rsidRPr="002676B4">
              <w:rPr>
                <w:rFonts w:cstheme="minorHAnsi"/>
                <w:b/>
                <w:sz w:val="24"/>
                <w:szCs w:val="24"/>
              </w:rPr>
              <w:t>Hadoop Ecosystem</w:t>
            </w:r>
            <w:r w:rsidRPr="002676B4">
              <w:rPr>
                <w:rFonts w:cstheme="minorHAnsi"/>
                <w:b/>
                <w:sz w:val="24"/>
                <w:szCs w:val="24"/>
              </w:rPr>
              <w:tab/>
            </w:r>
          </w:p>
        </w:tc>
        <w:tc>
          <w:tcPr>
            <w:tcW w:w="7195" w:type="dxa"/>
            <w:tcBorders>
              <w:top w:val="single" w:sz="4" w:space="0" w:color="auto"/>
              <w:left w:val="single" w:sz="4" w:space="0" w:color="auto"/>
              <w:bottom w:val="single" w:sz="4" w:space="0" w:color="auto"/>
              <w:right w:val="single" w:sz="4" w:space="0" w:color="auto"/>
            </w:tcBorders>
            <w:hideMark/>
          </w:tcPr>
          <w:p w14:paraId="56A6DB7E" w14:textId="3683F6ED" w:rsidR="00A431E1" w:rsidRPr="002676B4" w:rsidRDefault="00BA28EB" w:rsidP="002676B4">
            <w:pPr>
              <w:jc w:val="both"/>
              <w:rPr>
                <w:rFonts w:cstheme="minorHAnsi"/>
                <w:sz w:val="24"/>
                <w:szCs w:val="24"/>
              </w:rPr>
            </w:pPr>
            <w:r w:rsidRPr="002676B4">
              <w:rPr>
                <w:rFonts w:cstheme="minorHAnsi"/>
                <w:sz w:val="24"/>
                <w:szCs w:val="24"/>
              </w:rPr>
              <w:t>MapReduce</w:t>
            </w:r>
            <w:r w:rsidR="00A431E1" w:rsidRPr="002676B4">
              <w:rPr>
                <w:rFonts w:cstheme="minorHAnsi"/>
                <w:sz w:val="24"/>
                <w:szCs w:val="24"/>
              </w:rPr>
              <w:t>, Spark 2.x</w:t>
            </w:r>
            <w:r w:rsidRPr="002676B4">
              <w:rPr>
                <w:rFonts w:cstheme="minorHAnsi"/>
                <w:sz w:val="24"/>
                <w:szCs w:val="24"/>
              </w:rPr>
              <w:t xml:space="preserve"> (</w:t>
            </w:r>
            <w:proofErr w:type="spellStart"/>
            <w:r w:rsidRPr="002676B4">
              <w:rPr>
                <w:rFonts w:cstheme="minorHAnsi"/>
                <w:sz w:val="24"/>
                <w:szCs w:val="24"/>
              </w:rPr>
              <w:t>PySpark</w:t>
            </w:r>
            <w:proofErr w:type="spellEnd"/>
            <w:r w:rsidRPr="002676B4">
              <w:rPr>
                <w:rFonts w:cstheme="minorHAnsi"/>
                <w:sz w:val="24"/>
                <w:szCs w:val="24"/>
              </w:rPr>
              <w:t xml:space="preserve">, </w:t>
            </w:r>
            <w:proofErr w:type="spellStart"/>
            <w:r w:rsidRPr="002676B4">
              <w:rPr>
                <w:rFonts w:cstheme="minorHAnsi"/>
                <w:sz w:val="24"/>
                <w:szCs w:val="24"/>
              </w:rPr>
              <w:t>SparkSQL</w:t>
            </w:r>
            <w:proofErr w:type="spellEnd"/>
            <w:r w:rsidRPr="002676B4">
              <w:rPr>
                <w:rFonts w:cstheme="minorHAnsi"/>
                <w:sz w:val="24"/>
                <w:szCs w:val="24"/>
              </w:rPr>
              <w:t xml:space="preserve">, </w:t>
            </w:r>
            <w:proofErr w:type="spellStart"/>
            <w:r w:rsidRPr="002676B4">
              <w:rPr>
                <w:rFonts w:cstheme="minorHAnsi"/>
                <w:sz w:val="24"/>
                <w:szCs w:val="24"/>
              </w:rPr>
              <w:t>SparkMLLib</w:t>
            </w:r>
            <w:proofErr w:type="spellEnd"/>
            <w:r w:rsidRPr="002676B4">
              <w:rPr>
                <w:rFonts w:cstheme="minorHAnsi"/>
                <w:sz w:val="24"/>
                <w:szCs w:val="24"/>
              </w:rPr>
              <w:t>)</w:t>
            </w:r>
            <w:r w:rsidR="00A431E1" w:rsidRPr="002676B4">
              <w:rPr>
                <w:rFonts w:cstheme="minorHAnsi"/>
                <w:sz w:val="24"/>
                <w:szCs w:val="24"/>
              </w:rPr>
              <w:t xml:space="preserve">, </w:t>
            </w:r>
            <w:proofErr w:type="spellStart"/>
            <w:r w:rsidR="00A431E1" w:rsidRPr="002676B4">
              <w:rPr>
                <w:rFonts w:cstheme="minorHAnsi"/>
                <w:sz w:val="24"/>
                <w:szCs w:val="24"/>
              </w:rPr>
              <w:t>MapReduce</w:t>
            </w:r>
            <w:proofErr w:type="spellEnd"/>
            <w:r w:rsidR="00A431E1" w:rsidRPr="002676B4">
              <w:rPr>
                <w:rFonts w:cstheme="minorHAnsi"/>
                <w:sz w:val="24"/>
                <w:szCs w:val="24"/>
              </w:rPr>
              <w:t>, Hive, HDFS</w:t>
            </w:r>
            <w:r w:rsidR="007C3AE6" w:rsidRPr="002676B4">
              <w:rPr>
                <w:rFonts w:cstheme="minorHAnsi"/>
                <w:sz w:val="24"/>
                <w:szCs w:val="24"/>
              </w:rPr>
              <w:t xml:space="preserve">, </w:t>
            </w:r>
            <w:r w:rsidR="00F020F8">
              <w:rPr>
                <w:rFonts w:cstheme="minorHAnsi"/>
                <w:sz w:val="24"/>
                <w:szCs w:val="24"/>
              </w:rPr>
              <w:t xml:space="preserve">and </w:t>
            </w:r>
            <w:r w:rsidR="007C3AE6" w:rsidRPr="002676B4">
              <w:rPr>
                <w:rFonts w:cstheme="minorHAnsi"/>
                <w:sz w:val="24"/>
                <w:szCs w:val="24"/>
              </w:rPr>
              <w:t>Pig</w:t>
            </w:r>
            <w:r w:rsidR="00F020F8">
              <w:rPr>
                <w:rFonts w:cstheme="minorHAnsi"/>
                <w:sz w:val="24"/>
                <w:szCs w:val="24"/>
              </w:rPr>
              <w:t>.</w:t>
            </w:r>
          </w:p>
        </w:tc>
      </w:tr>
      <w:tr w:rsidR="00A431E1" w:rsidRPr="000E6688" w14:paraId="65DAE8D9"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483E04CB" w14:textId="0A3FAB63" w:rsidR="00A431E1" w:rsidRPr="002676B4" w:rsidRDefault="00FF2659" w:rsidP="002676B4">
            <w:pPr>
              <w:jc w:val="both"/>
              <w:rPr>
                <w:rFonts w:cstheme="minorHAnsi"/>
                <w:b/>
                <w:sz w:val="24"/>
                <w:szCs w:val="24"/>
              </w:rPr>
            </w:pPr>
            <w:r w:rsidRPr="002676B4">
              <w:rPr>
                <w:rFonts w:cstheme="minorHAnsi"/>
                <w:b/>
                <w:sz w:val="24"/>
                <w:szCs w:val="24"/>
              </w:rPr>
              <w:t>BI</w:t>
            </w:r>
            <w:r w:rsidR="00A431E1" w:rsidRPr="002676B4">
              <w:rPr>
                <w:rFonts w:cstheme="minorHAnsi"/>
                <w:b/>
                <w:sz w:val="24"/>
                <w:szCs w:val="24"/>
              </w:rPr>
              <w:t xml:space="preserve"> Tools</w:t>
            </w:r>
          </w:p>
        </w:tc>
        <w:tc>
          <w:tcPr>
            <w:tcW w:w="7195" w:type="dxa"/>
            <w:tcBorders>
              <w:top w:val="single" w:sz="4" w:space="0" w:color="auto"/>
              <w:left w:val="single" w:sz="4" w:space="0" w:color="auto"/>
              <w:bottom w:val="single" w:sz="4" w:space="0" w:color="auto"/>
              <w:right w:val="single" w:sz="4" w:space="0" w:color="auto"/>
            </w:tcBorders>
            <w:hideMark/>
          </w:tcPr>
          <w:p w14:paraId="0E4AC7AD" w14:textId="2A83101B" w:rsidR="00A431E1" w:rsidRPr="002676B4" w:rsidRDefault="00A431E1" w:rsidP="002676B4">
            <w:pPr>
              <w:jc w:val="both"/>
              <w:rPr>
                <w:rFonts w:cstheme="minorHAnsi"/>
                <w:sz w:val="24"/>
                <w:szCs w:val="24"/>
              </w:rPr>
            </w:pPr>
            <w:r w:rsidRPr="002676B4">
              <w:rPr>
                <w:rFonts w:cstheme="minorHAnsi"/>
                <w:sz w:val="24"/>
                <w:szCs w:val="24"/>
              </w:rPr>
              <w:t xml:space="preserve">Tableau Suite of Tools 10.x, 9.x, 8.x which includes Desktop, Server and Online, </w:t>
            </w:r>
            <w:r w:rsidR="00F020F8">
              <w:rPr>
                <w:rFonts w:cstheme="minorHAnsi"/>
                <w:sz w:val="24"/>
                <w:szCs w:val="24"/>
              </w:rPr>
              <w:t xml:space="preserve">and </w:t>
            </w:r>
            <w:r w:rsidRPr="002676B4">
              <w:rPr>
                <w:rFonts w:cstheme="minorHAnsi"/>
                <w:sz w:val="24"/>
                <w:szCs w:val="24"/>
              </w:rPr>
              <w:t xml:space="preserve">Server </w:t>
            </w:r>
            <w:r w:rsidR="00FF2659" w:rsidRPr="002676B4">
              <w:rPr>
                <w:rFonts w:cstheme="minorHAnsi"/>
                <w:sz w:val="24"/>
                <w:szCs w:val="24"/>
              </w:rPr>
              <w:t>Integration</w:t>
            </w:r>
            <w:r w:rsidRPr="002676B4">
              <w:rPr>
                <w:rFonts w:cstheme="minorHAnsi"/>
                <w:sz w:val="24"/>
                <w:szCs w:val="24"/>
              </w:rPr>
              <w:t xml:space="preserve"> Services (SS</w:t>
            </w:r>
            <w:r w:rsidR="00FF2659" w:rsidRPr="002676B4">
              <w:rPr>
                <w:rFonts w:cstheme="minorHAnsi"/>
                <w:sz w:val="24"/>
                <w:szCs w:val="24"/>
              </w:rPr>
              <w:t>I</w:t>
            </w:r>
            <w:r w:rsidRPr="002676B4">
              <w:rPr>
                <w:rFonts w:cstheme="minorHAnsi"/>
                <w:sz w:val="24"/>
                <w:szCs w:val="24"/>
              </w:rPr>
              <w:t>S)</w:t>
            </w:r>
            <w:r w:rsidR="00F020F8">
              <w:rPr>
                <w:rFonts w:cstheme="minorHAnsi"/>
                <w:sz w:val="24"/>
                <w:szCs w:val="24"/>
              </w:rPr>
              <w:t>.</w:t>
            </w:r>
          </w:p>
        </w:tc>
      </w:tr>
      <w:tr w:rsidR="00A431E1" w:rsidRPr="000E6688" w14:paraId="47DF5588"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1A23C518" w14:textId="77777777" w:rsidR="00A431E1" w:rsidRPr="002676B4" w:rsidRDefault="00A431E1" w:rsidP="002676B4">
            <w:pPr>
              <w:jc w:val="both"/>
              <w:rPr>
                <w:rFonts w:cstheme="minorHAnsi"/>
                <w:b/>
                <w:sz w:val="24"/>
                <w:szCs w:val="24"/>
              </w:rPr>
            </w:pPr>
            <w:r w:rsidRPr="002676B4">
              <w:rPr>
                <w:rFonts w:cstheme="minorHAnsi"/>
                <w:b/>
                <w:sz w:val="24"/>
                <w:szCs w:val="24"/>
              </w:rPr>
              <w:t>Data Visualization</w:t>
            </w:r>
          </w:p>
        </w:tc>
        <w:tc>
          <w:tcPr>
            <w:tcW w:w="7195" w:type="dxa"/>
            <w:tcBorders>
              <w:top w:val="single" w:sz="4" w:space="0" w:color="auto"/>
              <w:left w:val="single" w:sz="4" w:space="0" w:color="auto"/>
              <w:bottom w:val="single" w:sz="4" w:space="0" w:color="auto"/>
              <w:right w:val="single" w:sz="4" w:space="0" w:color="auto"/>
            </w:tcBorders>
            <w:hideMark/>
          </w:tcPr>
          <w:p w14:paraId="694CF1A6" w14:textId="6179AE06" w:rsidR="00A431E1" w:rsidRPr="002676B4" w:rsidRDefault="00A431E1" w:rsidP="002676B4">
            <w:pPr>
              <w:jc w:val="both"/>
              <w:rPr>
                <w:rFonts w:cstheme="minorHAnsi"/>
                <w:sz w:val="24"/>
                <w:szCs w:val="24"/>
              </w:rPr>
            </w:pPr>
            <w:r w:rsidRPr="002676B4">
              <w:rPr>
                <w:rFonts w:cstheme="minorHAnsi"/>
                <w:sz w:val="24"/>
                <w:szCs w:val="24"/>
              </w:rPr>
              <w:t xml:space="preserve">Tableau, </w:t>
            </w:r>
            <w:proofErr w:type="spellStart"/>
            <w:r w:rsidRPr="002676B4">
              <w:rPr>
                <w:rFonts w:cstheme="minorHAnsi"/>
                <w:sz w:val="24"/>
                <w:szCs w:val="24"/>
              </w:rPr>
              <w:t>Matplotlib</w:t>
            </w:r>
            <w:proofErr w:type="spellEnd"/>
            <w:r w:rsidRPr="002676B4">
              <w:rPr>
                <w:rFonts w:cstheme="minorHAnsi"/>
                <w:sz w:val="24"/>
                <w:szCs w:val="24"/>
              </w:rPr>
              <w:t xml:space="preserve">, </w:t>
            </w:r>
            <w:proofErr w:type="spellStart"/>
            <w:r w:rsidRPr="002676B4">
              <w:rPr>
                <w:rFonts w:cstheme="minorHAnsi"/>
                <w:sz w:val="24"/>
                <w:szCs w:val="24"/>
              </w:rPr>
              <w:t>Seaborn</w:t>
            </w:r>
            <w:proofErr w:type="spellEnd"/>
            <w:r w:rsidRPr="002676B4">
              <w:rPr>
                <w:rFonts w:cstheme="minorHAnsi"/>
                <w:sz w:val="24"/>
                <w:szCs w:val="24"/>
              </w:rPr>
              <w:t xml:space="preserve">, </w:t>
            </w:r>
            <w:proofErr w:type="spellStart"/>
            <w:r w:rsidRPr="002676B4">
              <w:rPr>
                <w:rFonts w:cstheme="minorHAnsi"/>
                <w:sz w:val="24"/>
                <w:szCs w:val="24"/>
              </w:rPr>
              <w:t>Plotly</w:t>
            </w:r>
            <w:proofErr w:type="spellEnd"/>
            <w:r w:rsidRPr="002676B4">
              <w:rPr>
                <w:rFonts w:cstheme="minorHAnsi"/>
                <w:sz w:val="24"/>
                <w:szCs w:val="24"/>
              </w:rPr>
              <w:t xml:space="preserve">, </w:t>
            </w:r>
            <w:r w:rsidR="00F020F8">
              <w:rPr>
                <w:rFonts w:cstheme="minorHAnsi"/>
                <w:sz w:val="24"/>
                <w:szCs w:val="24"/>
              </w:rPr>
              <w:t xml:space="preserve">and </w:t>
            </w:r>
            <w:proofErr w:type="spellStart"/>
            <w:r w:rsidRPr="002676B4">
              <w:rPr>
                <w:rFonts w:cstheme="minorHAnsi"/>
                <w:sz w:val="24"/>
                <w:szCs w:val="24"/>
              </w:rPr>
              <w:t>ggplot</w:t>
            </w:r>
            <w:proofErr w:type="spellEnd"/>
            <w:r w:rsidR="00F020F8">
              <w:rPr>
                <w:rFonts w:cstheme="minorHAnsi"/>
                <w:sz w:val="24"/>
                <w:szCs w:val="24"/>
              </w:rPr>
              <w:t>.</w:t>
            </w:r>
          </w:p>
        </w:tc>
      </w:tr>
      <w:tr w:rsidR="00A431E1" w:rsidRPr="000E6688" w14:paraId="05D9AE42" w14:textId="77777777" w:rsidTr="002676B4">
        <w:tc>
          <w:tcPr>
            <w:tcW w:w="2155" w:type="dxa"/>
            <w:tcBorders>
              <w:top w:val="single" w:sz="4" w:space="0" w:color="auto"/>
              <w:left w:val="single" w:sz="4" w:space="0" w:color="auto"/>
              <w:bottom w:val="single" w:sz="4" w:space="0" w:color="auto"/>
              <w:right w:val="single" w:sz="4" w:space="0" w:color="auto"/>
            </w:tcBorders>
            <w:hideMark/>
          </w:tcPr>
          <w:p w14:paraId="5DE10F48" w14:textId="77777777" w:rsidR="00A431E1" w:rsidRPr="002676B4" w:rsidRDefault="00A431E1" w:rsidP="002676B4">
            <w:pPr>
              <w:jc w:val="both"/>
              <w:rPr>
                <w:rFonts w:cstheme="minorHAnsi"/>
                <w:b/>
                <w:sz w:val="24"/>
                <w:szCs w:val="24"/>
              </w:rPr>
            </w:pPr>
            <w:r w:rsidRPr="002676B4">
              <w:rPr>
                <w:rFonts w:cstheme="minorHAnsi"/>
                <w:b/>
                <w:sz w:val="24"/>
                <w:szCs w:val="24"/>
              </w:rPr>
              <w:t>Languages</w:t>
            </w:r>
          </w:p>
        </w:tc>
        <w:tc>
          <w:tcPr>
            <w:tcW w:w="7195" w:type="dxa"/>
            <w:tcBorders>
              <w:top w:val="single" w:sz="4" w:space="0" w:color="auto"/>
              <w:left w:val="single" w:sz="4" w:space="0" w:color="auto"/>
              <w:bottom w:val="single" w:sz="4" w:space="0" w:color="auto"/>
              <w:right w:val="single" w:sz="4" w:space="0" w:color="auto"/>
            </w:tcBorders>
            <w:hideMark/>
          </w:tcPr>
          <w:p w14:paraId="1E1424EF" w14:textId="484C70A6" w:rsidR="00A431E1" w:rsidRPr="002676B4" w:rsidRDefault="00A431E1" w:rsidP="002676B4">
            <w:pPr>
              <w:jc w:val="both"/>
              <w:rPr>
                <w:rFonts w:cstheme="minorHAnsi"/>
                <w:sz w:val="24"/>
                <w:szCs w:val="24"/>
              </w:rPr>
            </w:pPr>
            <w:r w:rsidRPr="002676B4">
              <w:rPr>
                <w:rFonts w:cstheme="minorHAnsi"/>
                <w:sz w:val="24"/>
                <w:szCs w:val="24"/>
              </w:rPr>
              <w:t xml:space="preserve">Python (2.x/3.x), </w:t>
            </w:r>
            <w:r w:rsidR="001F1B79" w:rsidRPr="002676B4">
              <w:rPr>
                <w:rFonts w:cstheme="minorHAnsi"/>
                <w:sz w:val="24"/>
                <w:szCs w:val="24"/>
              </w:rPr>
              <w:t xml:space="preserve">R, </w:t>
            </w:r>
            <w:r w:rsidRPr="002676B4">
              <w:rPr>
                <w:rFonts w:cstheme="minorHAnsi"/>
                <w:sz w:val="24"/>
                <w:szCs w:val="24"/>
              </w:rPr>
              <w:t>SQL, T-SQL</w:t>
            </w:r>
            <w:r w:rsidR="00FF2659" w:rsidRPr="002676B4">
              <w:rPr>
                <w:rFonts w:cstheme="minorHAnsi"/>
                <w:sz w:val="24"/>
                <w:szCs w:val="24"/>
              </w:rPr>
              <w:t>,</w:t>
            </w:r>
            <w:r w:rsidR="00F020F8">
              <w:rPr>
                <w:rFonts w:cstheme="minorHAnsi"/>
                <w:sz w:val="24"/>
                <w:szCs w:val="24"/>
              </w:rPr>
              <w:t xml:space="preserve"> and</w:t>
            </w:r>
            <w:r w:rsidR="00FF2659" w:rsidRPr="002676B4">
              <w:rPr>
                <w:rFonts w:cstheme="minorHAnsi"/>
                <w:sz w:val="24"/>
                <w:szCs w:val="24"/>
              </w:rPr>
              <w:t xml:space="preserve"> </w:t>
            </w:r>
            <w:proofErr w:type="spellStart"/>
            <w:r w:rsidR="00FF2659" w:rsidRPr="002676B4">
              <w:rPr>
                <w:rFonts w:cstheme="minorHAnsi"/>
                <w:sz w:val="24"/>
                <w:szCs w:val="24"/>
              </w:rPr>
              <w:t>LaTex</w:t>
            </w:r>
            <w:proofErr w:type="spellEnd"/>
            <w:r w:rsidR="00F020F8">
              <w:rPr>
                <w:rFonts w:cstheme="minorHAnsi"/>
                <w:sz w:val="24"/>
                <w:szCs w:val="24"/>
              </w:rPr>
              <w:t>.</w:t>
            </w:r>
          </w:p>
        </w:tc>
      </w:tr>
      <w:tr w:rsidR="00A431E1" w:rsidRPr="000E6688" w14:paraId="5C382883" w14:textId="77777777" w:rsidTr="002676B4">
        <w:trPr>
          <w:trHeight w:val="50"/>
        </w:trPr>
        <w:tc>
          <w:tcPr>
            <w:tcW w:w="2155" w:type="dxa"/>
            <w:tcBorders>
              <w:top w:val="single" w:sz="4" w:space="0" w:color="auto"/>
              <w:left w:val="single" w:sz="4" w:space="0" w:color="auto"/>
              <w:bottom w:val="single" w:sz="4" w:space="0" w:color="auto"/>
              <w:right w:val="single" w:sz="4" w:space="0" w:color="auto"/>
            </w:tcBorders>
            <w:hideMark/>
          </w:tcPr>
          <w:p w14:paraId="0AFECDC1" w14:textId="68A4E25B" w:rsidR="00A431E1" w:rsidRPr="000E6688" w:rsidRDefault="00A431E1" w:rsidP="002D0E70">
            <w:pPr>
              <w:rPr>
                <w:rFonts w:cstheme="minorHAnsi"/>
              </w:rPr>
            </w:pPr>
          </w:p>
        </w:tc>
        <w:tc>
          <w:tcPr>
            <w:tcW w:w="7195" w:type="dxa"/>
            <w:tcBorders>
              <w:top w:val="single" w:sz="4" w:space="0" w:color="auto"/>
              <w:left w:val="single" w:sz="4" w:space="0" w:color="auto"/>
              <w:bottom w:val="single" w:sz="4" w:space="0" w:color="auto"/>
              <w:right w:val="single" w:sz="4" w:space="0" w:color="auto"/>
            </w:tcBorders>
            <w:hideMark/>
          </w:tcPr>
          <w:p w14:paraId="6C282C4B" w14:textId="087E935F" w:rsidR="00A431E1" w:rsidRPr="000E6688" w:rsidRDefault="00A431E1" w:rsidP="002D0E70">
            <w:pPr>
              <w:rPr>
                <w:rFonts w:cstheme="minorHAnsi"/>
              </w:rPr>
            </w:pPr>
          </w:p>
        </w:tc>
      </w:tr>
    </w:tbl>
    <w:p w14:paraId="3F30B6A0" w14:textId="2C2990E3" w:rsidR="00B24A59" w:rsidRDefault="00B24A59" w:rsidP="002676B4">
      <w:pPr>
        <w:spacing w:before="240" w:line="300" w:lineRule="atLeast"/>
        <w:rPr>
          <w:rFonts w:cstheme="minorHAnsi"/>
          <w:b/>
          <w:shd w:val="clear" w:color="auto" w:fill="FFFFFF"/>
        </w:rPr>
      </w:pPr>
      <w:r w:rsidRPr="000327CE">
        <w:rPr>
          <w:rFonts w:cstheme="minorHAnsi"/>
          <w:b/>
          <w:sz w:val="28"/>
          <w:szCs w:val="28"/>
          <w:u w:val="single"/>
        </w:rPr>
        <w:t>E</w:t>
      </w:r>
      <w:r>
        <w:rPr>
          <w:rFonts w:cstheme="minorHAnsi"/>
          <w:b/>
          <w:sz w:val="28"/>
          <w:szCs w:val="28"/>
          <w:u w:val="single"/>
        </w:rPr>
        <w:t>XPERIENCE</w:t>
      </w:r>
    </w:p>
    <w:p w14:paraId="3CB2467C" w14:textId="245B1895" w:rsidR="00E6514D" w:rsidRDefault="000C6C6C" w:rsidP="002676B4">
      <w:pPr>
        <w:spacing w:after="0" w:line="300" w:lineRule="atLeast"/>
        <w:rPr>
          <w:rFonts w:cstheme="minorHAnsi"/>
          <w:b/>
          <w:sz w:val="24"/>
          <w:szCs w:val="24"/>
          <w:shd w:val="clear" w:color="auto" w:fill="FFFFFF"/>
        </w:rPr>
      </w:pPr>
      <w:r>
        <w:rPr>
          <w:rFonts w:cstheme="minorHAnsi"/>
          <w:b/>
          <w:sz w:val="24"/>
          <w:szCs w:val="24"/>
          <w:shd w:val="clear" w:color="auto" w:fill="FFFFFF"/>
        </w:rPr>
        <w:t>B</w:t>
      </w:r>
      <w:r>
        <w:rPr>
          <w:rFonts w:cstheme="minorHAnsi" w:hint="eastAsia"/>
          <w:b/>
          <w:sz w:val="24"/>
          <w:szCs w:val="24"/>
          <w:shd w:val="clear" w:color="auto" w:fill="FFFFFF"/>
        </w:rPr>
        <w:t>ox</w:t>
      </w:r>
      <w:r>
        <w:rPr>
          <w:rFonts w:cstheme="minorHAnsi"/>
          <w:b/>
          <w:sz w:val="24"/>
          <w:szCs w:val="24"/>
          <w:shd w:val="clear" w:color="auto" w:fill="FFFFFF"/>
        </w:rPr>
        <w:t>ed</w:t>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sidR="00E6514D">
        <w:rPr>
          <w:rFonts w:cstheme="minorHAnsi"/>
          <w:b/>
          <w:sz w:val="24"/>
          <w:szCs w:val="24"/>
          <w:shd w:val="clear" w:color="auto" w:fill="FFFFFF"/>
        </w:rPr>
        <w:tab/>
      </w:r>
      <w:r>
        <w:rPr>
          <w:rFonts w:cstheme="minorHAnsi"/>
          <w:b/>
          <w:sz w:val="24"/>
          <w:szCs w:val="24"/>
          <w:shd w:val="clear" w:color="auto" w:fill="FFFFFF"/>
        </w:rPr>
        <w:t xml:space="preserve">                          </w:t>
      </w:r>
      <w:r w:rsidR="00A431E1" w:rsidRPr="002676B4">
        <w:rPr>
          <w:rFonts w:cstheme="minorHAnsi"/>
          <w:b/>
          <w:sz w:val="24"/>
          <w:szCs w:val="24"/>
          <w:shd w:val="clear" w:color="auto" w:fill="FFFFFF"/>
        </w:rPr>
        <w:t xml:space="preserve"> New York, NY</w:t>
      </w:r>
    </w:p>
    <w:p w14:paraId="52D8CEE9" w14:textId="234B165F" w:rsidR="00A431E1" w:rsidRPr="002676B4" w:rsidRDefault="00A431E1" w:rsidP="00A431E1">
      <w:pPr>
        <w:spacing w:line="300" w:lineRule="atLeast"/>
        <w:rPr>
          <w:rFonts w:cstheme="minorHAnsi"/>
          <w:b/>
          <w:sz w:val="24"/>
          <w:szCs w:val="24"/>
          <w:shd w:val="clear" w:color="auto" w:fill="FFFFFF"/>
        </w:rPr>
      </w:pPr>
      <w:r w:rsidRPr="002676B4">
        <w:rPr>
          <w:rFonts w:cstheme="minorHAnsi"/>
          <w:b/>
          <w:sz w:val="24"/>
          <w:szCs w:val="24"/>
          <w:shd w:val="clear" w:color="auto" w:fill="FFFFFF"/>
        </w:rPr>
        <w:t>Data Scientist</w:t>
      </w:r>
      <w:r w:rsidR="00CE1529" w:rsidRPr="002676B4">
        <w:rPr>
          <w:rFonts w:cstheme="minorHAnsi"/>
          <w:b/>
          <w:sz w:val="24"/>
          <w:szCs w:val="24"/>
          <w:shd w:val="clear" w:color="auto" w:fill="FFFFFF"/>
        </w:rPr>
        <w:t>/Business Intelligence Engineer</w:t>
      </w:r>
      <w:r w:rsidRPr="002676B4">
        <w:rPr>
          <w:rFonts w:cstheme="minorHAnsi"/>
          <w:b/>
          <w:sz w:val="24"/>
          <w:szCs w:val="24"/>
          <w:shd w:val="clear" w:color="auto" w:fill="FFFFFF"/>
        </w:rPr>
        <w:tab/>
      </w:r>
      <w:r w:rsidRPr="002676B4">
        <w:rPr>
          <w:rFonts w:cstheme="minorHAnsi"/>
          <w:b/>
          <w:sz w:val="24"/>
          <w:szCs w:val="24"/>
          <w:shd w:val="clear" w:color="auto" w:fill="FFFFFF"/>
        </w:rPr>
        <w:tab/>
      </w:r>
      <w:r w:rsidRPr="002676B4">
        <w:rPr>
          <w:rFonts w:cstheme="minorHAnsi"/>
          <w:b/>
          <w:sz w:val="24"/>
          <w:szCs w:val="24"/>
          <w:shd w:val="clear" w:color="auto" w:fill="FFFFFF"/>
        </w:rPr>
        <w:tab/>
      </w:r>
      <w:r w:rsidRPr="002676B4">
        <w:rPr>
          <w:rFonts w:cstheme="minorHAnsi"/>
          <w:b/>
          <w:sz w:val="24"/>
          <w:szCs w:val="24"/>
          <w:shd w:val="clear" w:color="auto" w:fill="FFFFFF"/>
        </w:rPr>
        <w:tab/>
      </w:r>
      <w:r w:rsidR="00733E77">
        <w:rPr>
          <w:rFonts w:cstheme="minorHAnsi"/>
          <w:b/>
          <w:sz w:val="24"/>
          <w:szCs w:val="24"/>
          <w:shd w:val="clear" w:color="auto" w:fill="FFFFFF"/>
        </w:rPr>
        <w:t xml:space="preserve">      </w:t>
      </w:r>
      <w:r w:rsidRPr="002676B4">
        <w:rPr>
          <w:rFonts w:cstheme="minorHAnsi"/>
          <w:b/>
          <w:sz w:val="24"/>
          <w:szCs w:val="24"/>
          <w:shd w:val="clear" w:color="auto" w:fill="FFFFFF"/>
        </w:rPr>
        <w:t>0</w:t>
      </w:r>
      <w:r w:rsidR="0067508A" w:rsidRPr="002676B4">
        <w:rPr>
          <w:rFonts w:cstheme="minorHAnsi"/>
          <w:b/>
          <w:sz w:val="24"/>
          <w:szCs w:val="24"/>
          <w:shd w:val="clear" w:color="auto" w:fill="FFFFFF"/>
        </w:rPr>
        <w:t>9</w:t>
      </w:r>
      <w:r w:rsidRPr="002676B4">
        <w:rPr>
          <w:rFonts w:cstheme="minorHAnsi"/>
          <w:b/>
          <w:sz w:val="24"/>
          <w:szCs w:val="24"/>
          <w:shd w:val="clear" w:color="auto" w:fill="FFFFFF"/>
        </w:rPr>
        <w:t>/201</w:t>
      </w:r>
      <w:r w:rsidR="0067508A" w:rsidRPr="002676B4">
        <w:rPr>
          <w:rFonts w:cstheme="minorHAnsi"/>
          <w:b/>
          <w:sz w:val="24"/>
          <w:szCs w:val="24"/>
          <w:shd w:val="clear" w:color="auto" w:fill="FFFFFF"/>
        </w:rPr>
        <w:t>7</w:t>
      </w:r>
      <w:r w:rsidRPr="002676B4">
        <w:rPr>
          <w:rFonts w:cstheme="minorHAnsi"/>
          <w:b/>
          <w:sz w:val="24"/>
          <w:szCs w:val="24"/>
          <w:shd w:val="clear" w:color="auto" w:fill="FFFFFF"/>
        </w:rPr>
        <w:t xml:space="preserve"> – </w:t>
      </w:r>
      <w:bookmarkStart w:id="24" w:name="_Hlk493499737"/>
      <w:bookmarkStart w:id="25" w:name="_Hlk493499673"/>
      <w:r w:rsidR="007E0E8C" w:rsidRPr="002676B4">
        <w:rPr>
          <w:rFonts w:cstheme="minorHAnsi"/>
          <w:b/>
          <w:sz w:val="24"/>
          <w:szCs w:val="24"/>
          <w:shd w:val="clear" w:color="auto" w:fill="FFFFFF"/>
        </w:rPr>
        <w:t>Present</w:t>
      </w:r>
    </w:p>
    <w:p w14:paraId="160F0CAE" w14:textId="244BC11D" w:rsidR="005632EE" w:rsidRDefault="000C6C6C" w:rsidP="00D350DC">
      <w:pPr>
        <w:jc w:val="both"/>
        <w:rPr>
          <w:rFonts w:cstheme="minorHAnsi"/>
          <w:sz w:val="24"/>
          <w:szCs w:val="24"/>
        </w:rPr>
      </w:pPr>
      <w:r>
        <w:rPr>
          <w:rFonts w:cstheme="minorHAnsi"/>
          <w:sz w:val="24"/>
          <w:szCs w:val="24"/>
        </w:rPr>
        <w:t>Boxed.com is an online and mobile wholesale retailer that offers direct delivery via the Boxed app or the website.</w:t>
      </w:r>
      <w:r w:rsidR="00090C94" w:rsidRPr="002676B4">
        <w:rPr>
          <w:rFonts w:cstheme="minorHAnsi"/>
          <w:sz w:val="24"/>
          <w:szCs w:val="24"/>
        </w:rPr>
        <w:t xml:space="preserve"> </w:t>
      </w:r>
      <w:r w:rsidR="00A431E1" w:rsidRPr="002676B4">
        <w:rPr>
          <w:rFonts w:cstheme="minorHAnsi"/>
          <w:sz w:val="24"/>
          <w:szCs w:val="24"/>
        </w:rPr>
        <w:t xml:space="preserve">The </w:t>
      </w:r>
      <w:r w:rsidR="00956EA6" w:rsidRPr="002676B4">
        <w:rPr>
          <w:rFonts w:cstheme="minorHAnsi"/>
          <w:sz w:val="24"/>
          <w:szCs w:val="24"/>
        </w:rPr>
        <w:t>p</w:t>
      </w:r>
      <w:r w:rsidR="00A431E1" w:rsidRPr="002676B4">
        <w:rPr>
          <w:rFonts w:cstheme="minorHAnsi"/>
          <w:sz w:val="24"/>
          <w:szCs w:val="24"/>
        </w:rPr>
        <w:t xml:space="preserve">roject </w:t>
      </w:r>
      <w:r w:rsidR="005632EE" w:rsidRPr="002676B4">
        <w:rPr>
          <w:rFonts w:cstheme="minorHAnsi"/>
          <w:sz w:val="24"/>
          <w:szCs w:val="24"/>
        </w:rPr>
        <w:t>appl</w:t>
      </w:r>
      <w:r w:rsidR="001B4164">
        <w:rPr>
          <w:rFonts w:cstheme="minorHAnsi"/>
          <w:sz w:val="24"/>
          <w:szCs w:val="24"/>
        </w:rPr>
        <w:t>ies</w:t>
      </w:r>
      <w:r w:rsidR="00A431E1" w:rsidRPr="002676B4">
        <w:rPr>
          <w:rFonts w:cstheme="minorHAnsi"/>
          <w:sz w:val="24"/>
          <w:szCs w:val="24"/>
        </w:rPr>
        <w:t xml:space="preserve"> machine learning techniques and develop</w:t>
      </w:r>
      <w:r w:rsidR="001B4164">
        <w:rPr>
          <w:rFonts w:cstheme="minorHAnsi"/>
          <w:sz w:val="24"/>
          <w:szCs w:val="24"/>
        </w:rPr>
        <w:t>s</w:t>
      </w:r>
      <w:r w:rsidR="00A431E1" w:rsidRPr="002676B4">
        <w:rPr>
          <w:rFonts w:cstheme="minorHAnsi"/>
          <w:sz w:val="24"/>
          <w:szCs w:val="24"/>
        </w:rPr>
        <w:t xml:space="preserve"> statistical models to </w:t>
      </w:r>
      <w:r w:rsidR="005632EE" w:rsidRPr="002676B4">
        <w:rPr>
          <w:rFonts w:cstheme="minorHAnsi"/>
          <w:sz w:val="24"/>
          <w:szCs w:val="24"/>
        </w:rPr>
        <w:t>conduct experiments on demand anomaly</w:t>
      </w:r>
      <w:r w:rsidR="00A431E1" w:rsidRPr="002676B4">
        <w:rPr>
          <w:rFonts w:cstheme="minorHAnsi"/>
          <w:sz w:val="24"/>
          <w:szCs w:val="24"/>
        </w:rPr>
        <w:t xml:space="preserve"> detection. </w:t>
      </w:r>
      <w:r w:rsidR="001B4164">
        <w:rPr>
          <w:rFonts w:cstheme="minorHAnsi"/>
          <w:sz w:val="24"/>
          <w:szCs w:val="24"/>
        </w:rPr>
        <w:t>The project has</w:t>
      </w:r>
      <w:r w:rsidR="005632EE" w:rsidRPr="002676B4">
        <w:rPr>
          <w:rFonts w:cstheme="minorHAnsi"/>
          <w:sz w:val="24"/>
          <w:szCs w:val="24"/>
        </w:rPr>
        <w:t xml:space="preserve"> forecasting science team </w:t>
      </w:r>
      <w:r w:rsidR="005106D8">
        <w:rPr>
          <w:rFonts w:cstheme="minorHAnsi"/>
          <w:sz w:val="24"/>
          <w:szCs w:val="24"/>
        </w:rPr>
        <w:t xml:space="preserve">that </w:t>
      </w:r>
      <w:r w:rsidR="005632EE" w:rsidRPr="002676B4">
        <w:rPr>
          <w:rFonts w:cstheme="minorHAnsi"/>
          <w:sz w:val="24"/>
          <w:szCs w:val="24"/>
        </w:rPr>
        <w:t>predict</w:t>
      </w:r>
      <w:r w:rsidR="005106D8">
        <w:rPr>
          <w:rFonts w:cstheme="minorHAnsi"/>
          <w:sz w:val="24"/>
          <w:szCs w:val="24"/>
        </w:rPr>
        <w:t>s</w:t>
      </w:r>
      <w:r w:rsidR="005632EE" w:rsidRPr="002676B4">
        <w:rPr>
          <w:rFonts w:cstheme="minorHAnsi"/>
          <w:sz w:val="24"/>
          <w:szCs w:val="24"/>
        </w:rPr>
        <w:t xml:space="preserve"> product demand</w:t>
      </w:r>
      <w:r w:rsidR="001F1B79" w:rsidRPr="002676B4">
        <w:rPr>
          <w:rFonts w:cstheme="minorHAnsi"/>
          <w:sz w:val="24"/>
          <w:szCs w:val="24"/>
        </w:rPr>
        <w:t xml:space="preserve"> </w:t>
      </w:r>
      <w:r w:rsidR="005632EE" w:rsidRPr="002676B4">
        <w:rPr>
          <w:rFonts w:cstheme="minorHAnsi"/>
          <w:sz w:val="24"/>
          <w:szCs w:val="24"/>
        </w:rPr>
        <w:t xml:space="preserve">and </w:t>
      </w:r>
      <w:r w:rsidR="00956EA6" w:rsidRPr="002676B4">
        <w:rPr>
          <w:rFonts w:cstheme="minorHAnsi"/>
          <w:sz w:val="24"/>
          <w:szCs w:val="24"/>
        </w:rPr>
        <w:t>anomaly detection</w:t>
      </w:r>
      <w:r w:rsidR="005632EE" w:rsidRPr="002676B4">
        <w:rPr>
          <w:rFonts w:cstheme="minorHAnsi"/>
          <w:sz w:val="24"/>
          <w:szCs w:val="24"/>
        </w:rPr>
        <w:t xml:space="preserve"> for downstream teams by generating dashboard</w:t>
      </w:r>
      <w:r w:rsidR="00956EA6" w:rsidRPr="002676B4">
        <w:rPr>
          <w:rFonts w:cstheme="minorHAnsi"/>
          <w:sz w:val="24"/>
          <w:szCs w:val="24"/>
        </w:rPr>
        <w:t>, which help</w:t>
      </w:r>
      <w:r w:rsidR="005106D8">
        <w:rPr>
          <w:rFonts w:cstheme="minorHAnsi"/>
          <w:sz w:val="24"/>
          <w:szCs w:val="24"/>
        </w:rPr>
        <w:t>s in</w:t>
      </w:r>
      <w:r w:rsidR="00956EA6" w:rsidRPr="002676B4">
        <w:rPr>
          <w:rFonts w:cstheme="minorHAnsi"/>
          <w:sz w:val="24"/>
          <w:szCs w:val="24"/>
        </w:rPr>
        <w:t xml:space="preserve"> digital strategy and implementation of online retail operations for owned and marketplace sites. </w:t>
      </w:r>
    </w:p>
    <w:p w14:paraId="631D75FC" w14:textId="77777777" w:rsidR="00A431E1" w:rsidRPr="002676B4" w:rsidRDefault="00A431E1" w:rsidP="002676B4">
      <w:pPr>
        <w:spacing w:before="240" w:after="0"/>
        <w:rPr>
          <w:rFonts w:cstheme="minorHAnsi"/>
          <w:b/>
          <w:kern w:val="2"/>
          <w:sz w:val="24"/>
          <w:szCs w:val="24"/>
          <w:u w:val="single"/>
          <w:lang w:eastAsia="en-US"/>
        </w:rPr>
      </w:pPr>
      <w:r w:rsidRPr="002676B4">
        <w:rPr>
          <w:rFonts w:cstheme="minorHAnsi"/>
          <w:b/>
          <w:kern w:val="2"/>
          <w:sz w:val="24"/>
          <w:szCs w:val="24"/>
        </w:rPr>
        <w:t>Responsibilities:</w:t>
      </w:r>
      <w:bookmarkEnd w:id="24"/>
      <w:bookmarkEnd w:id="25"/>
    </w:p>
    <w:p w14:paraId="5FF571D4" w14:textId="157318F5" w:rsidR="009E07B9" w:rsidRPr="002676B4" w:rsidRDefault="009E07B9" w:rsidP="002676B4">
      <w:pPr>
        <w:pStyle w:val="ListParagraph"/>
        <w:numPr>
          <w:ilvl w:val="0"/>
          <w:numId w:val="3"/>
        </w:numPr>
        <w:spacing w:after="200" w:line="240" w:lineRule="auto"/>
        <w:jc w:val="both"/>
        <w:rPr>
          <w:rFonts w:cstheme="minorHAnsi"/>
          <w:sz w:val="24"/>
          <w:szCs w:val="24"/>
        </w:rPr>
      </w:pPr>
      <w:r w:rsidRPr="002676B4">
        <w:rPr>
          <w:rFonts w:cstheme="minorHAnsi"/>
          <w:sz w:val="24"/>
          <w:szCs w:val="24"/>
        </w:rPr>
        <w:t>Wrote efficient customized SQL query based on user’s inputs.</w:t>
      </w:r>
    </w:p>
    <w:p w14:paraId="7C442CC5" w14:textId="2C3E9DAF" w:rsidR="00A431E1" w:rsidRPr="002676B4" w:rsidRDefault="009E07B9" w:rsidP="002676B4">
      <w:pPr>
        <w:pStyle w:val="ListParagraph"/>
        <w:numPr>
          <w:ilvl w:val="0"/>
          <w:numId w:val="3"/>
        </w:numPr>
        <w:spacing w:after="200" w:line="240" w:lineRule="auto"/>
        <w:jc w:val="both"/>
        <w:rPr>
          <w:rFonts w:cstheme="minorHAnsi"/>
          <w:sz w:val="24"/>
          <w:szCs w:val="24"/>
        </w:rPr>
      </w:pPr>
      <w:r w:rsidRPr="002676B4">
        <w:rPr>
          <w:rFonts w:cstheme="minorHAnsi"/>
          <w:sz w:val="24"/>
          <w:szCs w:val="24"/>
        </w:rPr>
        <w:t>Acquired aggregated data at different level</w:t>
      </w:r>
      <w:r w:rsidR="00E64C43">
        <w:rPr>
          <w:rFonts w:cstheme="minorHAnsi"/>
          <w:sz w:val="24"/>
          <w:szCs w:val="24"/>
        </w:rPr>
        <w:t>s</w:t>
      </w:r>
      <w:r w:rsidRPr="002676B4">
        <w:rPr>
          <w:rFonts w:cstheme="minorHAnsi"/>
          <w:sz w:val="24"/>
          <w:szCs w:val="24"/>
        </w:rPr>
        <w:t xml:space="preserve"> from data warehouse.</w:t>
      </w:r>
    </w:p>
    <w:p w14:paraId="3ACA9DF5" w14:textId="6263C545" w:rsidR="009E07B9" w:rsidRDefault="009E07B9">
      <w:pPr>
        <w:pStyle w:val="ListParagraph"/>
        <w:numPr>
          <w:ilvl w:val="0"/>
          <w:numId w:val="3"/>
        </w:numPr>
        <w:spacing w:after="200" w:line="240" w:lineRule="auto"/>
        <w:jc w:val="both"/>
        <w:rPr>
          <w:rFonts w:cstheme="minorHAnsi"/>
          <w:sz w:val="24"/>
          <w:szCs w:val="24"/>
        </w:rPr>
      </w:pPr>
      <w:r w:rsidRPr="002676B4">
        <w:rPr>
          <w:rFonts w:cstheme="minorHAnsi"/>
          <w:sz w:val="24"/>
          <w:szCs w:val="24"/>
        </w:rPr>
        <w:t>Conducted experiments on demand anomaly detection at multiple level</w:t>
      </w:r>
      <w:r w:rsidR="00D21DB6">
        <w:rPr>
          <w:rFonts w:cstheme="minorHAnsi"/>
          <w:sz w:val="24"/>
          <w:szCs w:val="24"/>
        </w:rPr>
        <w:t>s</w:t>
      </w:r>
      <w:r w:rsidRPr="002676B4">
        <w:rPr>
          <w:rFonts w:cstheme="minorHAnsi"/>
          <w:sz w:val="24"/>
          <w:szCs w:val="24"/>
        </w:rPr>
        <w:t xml:space="preserve"> using </w:t>
      </w:r>
      <w:bookmarkStart w:id="26" w:name="OLE_LINK1"/>
      <w:bookmarkStart w:id="27" w:name="OLE_LINK2"/>
      <w:r w:rsidRPr="002676B4">
        <w:rPr>
          <w:rFonts w:cstheme="minorHAnsi"/>
          <w:sz w:val="24"/>
          <w:szCs w:val="24"/>
        </w:rPr>
        <w:t>statistical process control methods</w:t>
      </w:r>
      <w:bookmarkEnd w:id="26"/>
      <w:bookmarkEnd w:id="27"/>
      <w:r w:rsidRPr="002676B4">
        <w:rPr>
          <w:rFonts w:cstheme="minorHAnsi"/>
          <w:sz w:val="24"/>
          <w:szCs w:val="24"/>
        </w:rPr>
        <w:t xml:space="preserve">, </w:t>
      </w:r>
      <w:r w:rsidR="001F1B79" w:rsidRPr="002676B4">
        <w:rPr>
          <w:rFonts w:cstheme="minorHAnsi"/>
          <w:sz w:val="24"/>
          <w:szCs w:val="24"/>
        </w:rPr>
        <w:t>which employed statistical methods to monitor and control the process.</w:t>
      </w:r>
    </w:p>
    <w:p w14:paraId="2893C80D" w14:textId="0C50AD31" w:rsidR="00B67E3B" w:rsidRPr="002676B4" w:rsidRDefault="00B67E3B" w:rsidP="002676B4">
      <w:pPr>
        <w:pStyle w:val="ListParagraph"/>
        <w:numPr>
          <w:ilvl w:val="0"/>
          <w:numId w:val="3"/>
        </w:numPr>
        <w:spacing w:after="200" w:line="240" w:lineRule="auto"/>
        <w:jc w:val="both"/>
        <w:rPr>
          <w:rFonts w:cstheme="minorHAnsi"/>
          <w:sz w:val="24"/>
          <w:szCs w:val="24"/>
        </w:rPr>
      </w:pPr>
      <w:r>
        <w:rPr>
          <w:rFonts w:cstheme="minorHAnsi"/>
          <w:sz w:val="24"/>
          <w:szCs w:val="24"/>
        </w:rPr>
        <w:lastRenderedPageBreak/>
        <w:t xml:space="preserve">Introduced </w:t>
      </w:r>
      <w:r w:rsidR="00DE263B">
        <w:rPr>
          <w:rFonts w:cstheme="minorHAnsi"/>
          <w:sz w:val="24"/>
          <w:szCs w:val="24"/>
        </w:rPr>
        <w:t xml:space="preserve">statistical method to identify irregularities in data by calculating rolling average across the data points. </w:t>
      </w:r>
    </w:p>
    <w:p w14:paraId="093DE1DC" w14:textId="5CCBBBDB" w:rsidR="009E07B9" w:rsidRPr="002676B4" w:rsidRDefault="001F1B79" w:rsidP="002676B4">
      <w:pPr>
        <w:pStyle w:val="ListParagraph"/>
        <w:numPr>
          <w:ilvl w:val="0"/>
          <w:numId w:val="3"/>
        </w:numPr>
        <w:spacing w:after="200" w:line="240" w:lineRule="auto"/>
        <w:jc w:val="both"/>
        <w:rPr>
          <w:rFonts w:cstheme="minorHAnsi"/>
          <w:sz w:val="24"/>
          <w:szCs w:val="24"/>
        </w:rPr>
      </w:pPr>
      <w:r w:rsidRPr="002676B4">
        <w:rPr>
          <w:rFonts w:cstheme="minorHAnsi"/>
          <w:sz w:val="24"/>
          <w:szCs w:val="24"/>
        </w:rPr>
        <w:t xml:space="preserve">Applied </w:t>
      </w:r>
      <w:r w:rsidR="00DE263B">
        <w:rPr>
          <w:rFonts w:cstheme="minorHAnsi"/>
          <w:sz w:val="24"/>
          <w:szCs w:val="24"/>
        </w:rPr>
        <w:t xml:space="preserve">density-based anomaly detection, clustering-based detection, and support vector machine-based anomaly detection. </w:t>
      </w:r>
    </w:p>
    <w:p w14:paraId="3774766C" w14:textId="5373F410" w:rsidR="001F1B79" w:rsidRPr="002676B4" w:rsidRDefault="001F1B79" w:rsidP="002676B4">
      <w:pPr>
        <w:pStyle w:val="ListParagraph"/>
        <w:numPr>
          <w:ilvl w:val="0"/>
          <w:numId w:val="3"/>
        </w:numPr>
        <w:spacing w:after="200" w:line="240" w:lineRule="auto"/>
        <w:jc w:val="both"/>
        <w:rPr>
          <w:rFonts w:cstheme="minorHAnsi"/>
          <w:sz w:val="24"/>
          <w:szCs w:val="24"/>
        </w:rPr>
      </w:pPr>
      <w:r w:rsidRPr="002676B4">
        <w:rPr>
          <w:rFonts w:cstheme="minorHAnsi"/>
          <w:sz w:val="24"/>
          <w:szCs w:val="24"/>
        </w:rPr>
        <w:t xml:space="preserve">Implemented ARIMA model and clustering methods for smoother operation of anomaly detection. </w:t>
      </w:r>
    </w:p>
    <w:p w14:paraId="2266F590" w14:textId="77C764C5" w:rsidR="001F1B79" w:rsidRPr="002676B4" w:rsidRDefault="001F1B79" w:rsidP="002676B4">
      <w:pPr>
        <w:pStyle w:val="ListParagraph"/>
        <w:numPr>
          <w:ilvl w:val="0"/>
          <w:numId w:val="3"/>
        </w:numPr>
        <w:spacing w:after="200" w:line="240" w:lineRule="auto"/>
        <w:jc w:val="both"/>
        <w:rPr>
          <w:rFonts w:cstheme="minorHAnsi"/>
          <w:sz w:val="24"/>
          <w:szCs w:val="24"/>
        </w:rPr>
      </w:pPr>
      <w:r w:rsidRPr="002676B4">
        <w:rPr>
          <w:rFonts w:cstheme="minorHAnsi"/>
          <w:sz w:val="24"/>
          <w:szCs w:val="24"/>
        </w:rPr>
        <w:t>Promoted a novel model evaluation and selection process for anomaly detection using kappa score and loss ratio.</w:t>
      </w:r>
    </w:p>
    <w:p w14:paraId="11AE0195" w14:textId="672D6F09" w:rsidR="00A431E1" w:rsidRPr="002676B4" w:rsidRDefault="001F1B79" w:rsidP="002676B4">
      <w:pPr>
        <w:pStyle w:val="ListParagraph"/>
        <w:numPr>
          <w:ilvl w:val="0"/>
          <w:numId w:val="3"/>
        </w:numPr>
        <w:spacing w:after="200" w:line="240" w:lineRule="auto"/>
        <w:jc w:val="both"/>
        <w:rPr>
          <w:rFonts w:cstheme="minorHAnsi"/>
          <w:sz w:val="24"/>
          <w:szCs w:val="24"/>
        </w:rPr>
      </w:pPr>
      <w:r w:rsidRPr="002676B4">
        <w:rPr>
          <w:rFonts w:cstheme="minorHAnsi"/>
          <w:sz w:val="24"/>
          <w:szCs w:val="24"/>
        </w:rPr>
        <w:t xml:space="preserve">Created an interactive dashboard which contains the modeling analysis, backend database, and frontend UI interface by using </w:t>
      </w:r>
      <w:proofErr w:type="spellStart"/>
      <w:r w:rsidR="0087595A" w:rsidRPr="002676B4">
        <w:rPr>
          <w:rFonts w:cstheme="minorHAnsi"/>
          <w:sz w:val="24"/>
          <w:szCs w:val="24"/>
        </w:rPr>
        <w:t>Plotly</w:t>
      </w:r>
      <w:proofErr w:type="spellEnd"/>
      <w:r w:rsidRPr="002676B4">
        <w:rPr>
          <w:rFonts w:cstheme="minorHAnsi"/>
          <w:sz w:val="24"/>
          <w:szCs w:val="24"/>
        </w:rPr>
        <w:t xml:space="preserve">. </w:t>
      </w:r>
    </w:p>
    <w:p w14:paraId="43DB621B" w14:textId="0EF29980" w:rsidR="00A431E1" w:rsidRPr="002676B4" w:rsidRDefault="00A431E1" w:rsidP="002676B4">
      <w:pPr>
        <w:jc w:val="both"/>
        <w:rPr>
          <w:rFonts w:cstheme="minorHAnsi"/>
          <w:b/>
          <w:sz w:val="24"/>
          <w:szCs w:val="24"/>
        </w:rPr>
      </w:pPr>
      <w:r w:rsidRPr="002676B4">
        <w:rPr>
          <w:rFonts w:cstheme="minorHAnsi"/>
          <w:b/>
          <w:sz w:val="24"/>
          <w:szCs w:val="24"/>
          <w:shd w:val="clear" w:color="auto" w:fill="FFFFFF"/>
        </w:rPr>
        <w:t xml:space="preserve">Environment: </w:t>
      </w:r>
      <w:r w:rsidRPr="002676B4">
        <w:rPr>
          <w:rFonts w:cstheme="minorHAnsi"/>
          <w:sz w:val="24"/>
          <w:szCs w:val="24"/>
          <w:shd w:val="clear" w:color="auto" w:fill="FFFFFF"/>
        </w:rPr>
        <w:t>Python 3.x</w:t>
      </w:r>
      <w:r w:rsidR="007E4C1C">
        <w:rPr>
          <w:rFonts w:cstheme="minorHAnsi"/>
          <w:sz w:val="24"/>
          <w:szCs w:val="24"/>
          <w:shd w:val="clear" w:color="auto" w:fill="FFFFFF"/>
        </w:rPr>
        <w:t xml:space="preserve"> </w:t>
      </w:r>
      <w:r w:rsidRPr="002676B4">
        <w:rPr>
          <w:rFonts w:cstheme="minorHAnsi"/>
          <w:sz w:val="24"/>
          <w:szCs w:val="24"/>
          <w:shd w:val="clear" w:color="auto" w:fill="FFFFFF"/>
        </w:rPr>
        <w:t>(</w:t>
      </w:r>
      <w:proofErr w:type="spellStart"/>
      <w:r w:rsidRPr="002676B4">
        <w:rPr>
          <w:rFonts w:cstheme="minorHAnsi"/>
          <w:sz w:val="24"/>
          <w:szCs w:val="24"/>
          <w:shd w:val="clear" w:color="auto" w:fill="FFFFFF"/>
        </w:rPr>
        <w:t>Scikit</w:t>
      </w:r>
      <w:proofErr w:type="spellEnd"/>
      <w:r w:rsidRPr="002676B4">
        <w:rPr>
          <w:rFonts w:cstheme="minorHAnsi"/>
          <w:sz w:val="24"/>
          <w:szCs w:val="24"/>
          <w:shd w:val="clear" w:color="auto" w:fill="FFFFFF"/>
        </w:rPr>
        <w:t>-Learn/</w:t>
      </w:r>
      <w:proofErr w:type="spellStart"/>
      <w:r w:rsidRPr="002676B4">
        <w:rPr>
          <w:rFonts w:cstheme="minorHAnsi"/>
          <w:sz w:val="24"/>
          <w:szCs w:val="24"/>
          <w:shd w:val="clear" w:color="auto" w:fill="FFFFFF"/>
        </w:rPr>
        <w:t>Scipy</w:t>
      </w:r>
      <w:proofErr w:type="spellEnd"/>
      <w:r w:rsidRPr="002676B4">
        <w:rPr>
          <w:rFonts w:cstheme="minorHAnsi"/>
          <w:sz w:val="24"/>
          <w:szCs w:val="24"/>
          <w:shd w:val="clear" w:color="auto" w:fill="FFFFFF"/>
        </w:rPr>
        <w:t>/</w:t>
      </w:r>
      <w:proofErr w:type="spellStart"/>
      <w:r w:rsidRPr="002676B4">
        <w:rPr>
          <w:rFonts w:cstheme="minorHAnsi"/>
          <w:sz w:val="24"/>
          <w:szCs w:val="24"/>
          <w:shd w:val="clear" w:color="auto" w:fill="FFFFFF"/>
        </w:rPr>
        <w:t>Numpy</w:t>
      </w:r>
      <w:proofErr w:type="spellEnd"/>
      <w:r w:rsidRPr="002676B4">
        <w:rPr>
          <w:rFonts w:cstheme="minorHAnsi"/>
          <w:sz w:val="24"/>
          <w:szCs w:val="24"/>
          <w:shd w:val="clear" w:color="auto" w:fill="FFFFFF"/>
        </w:rPr>
        <w:t>/Pandas), Machine Learning, AWS Redshift</w:t>
      </w:r>
      <w:r w:rsidR="0087595A" w:rsidRPr="002676B4">
        <w:rPr>
          <w:rFonts w:cstheme="minorHAnsi"/>
          <w:sz w:val="24"/>
          <w:szCs w:val="24"/>
          <w:shd w:val="clear" w:color="auto" w:fill="FFFFFF"/>
        </w:rPr>
        <w:t>,</w:t>
      </w:r>
      <w:r w:rsidR="006B7064">
        <w:rPr>
          <w:rFonts w:cstheme="minorHAnsi"/>
          <w:sz w:val="24"/>
          <w:szCs w:val="24"/>
          <w:shd w:val="clear" w:color="auto" w:fill="FFFFFF"/>
        </w:rPr>
        <w:t xml:space="preserve"> and</w:t>
      </w:r>
      <w:r w:rsidR="0087595A" w:rsidRPr="002676B4">
        <w:rPr>
          <w:rFonts w:cstheme="minorHAnsi"/>
          <w:sz w:val="24"/>
          <w:szCs w:val="24"/>
          <w:shd w:val="clear" w:color="auto" w:fill="FFFFFF"/>
        </w:rPr>
        <w:t xml:space="preserve"> </w:t>
      </w:r>
      <w:proofErr w:type="spellStart"/>
      <w:r w:rsidR="0087595A" w:rsidRPr="002676B4">
        <w:rPr>
          <w:rFonts w:cstheme="minorHAnsi"/>
          <w:sz w:val="24"/>
          <w:szCs w:val="24"/>
          <w:shd w:val="clear" w:color="auto" w:fill="FFFFFF"/>
        </w:rPr>
        <w:t>Jupyter</w:t>
      </w:r>
      <w:proofErr w:type="spellEnd"/>
      <w:r w:rsidR="0087595A" w:rsidRPr="002676B4">
        <w:rPr>
          <w:rFonts w:cstheme="minorHAnsi"/>
          <w:sz w:val="24"/>
          <w:szCs w:val="24"/>
          <w:shd w:val="clear" w:color="auto" w:fill="FFFFFF"/>
        </w:rPr>
        <w:t xml:space="preserve"> Notebook</w:t>
      </w:r>
      <w:r w:rsidR="006B7064">
        <w:rPr>
          <w:rFonts w:cstheme="minorHAnsi"/>
          <w:sz w:val="24"/>
          <w:szCs w:val="24"/>
          <w:shd w:val="clear" w:color="auto" w:fill="FFFFFF"/>
        </w:rPr>
        <w:t>.</w:t>
      </w:r>
    </w:p>
    <w:p w14:paraId="5EDFCDE2" w14:textId="78FBFA5A" w:rsidR="00351FE6" w:rsidRDefault="00203AD5" w:rsidP="002676B4">
      <w:pPr>
        <w:spacing w:before="240" w:after="0"/>
        <w:rPr>
          <w:rFonts w:cstheme="minorHAnsi"/>
          <w:b/>
          <w:sz w:val="24"/>
          <w:szCs w:val="24"/>
        </w:rPr>
      </w:pPr>
      <w:r>
        <w:rPr>
          <w:rFonts w:cstheme="minorHAnsi"/>
          <w:b/>
          <w:sz w:val="24"/>
          <w:szCs w:val="24"/>
        </w:rPr>
        <w:t>DV Trading</w:t>
      </w:r>
      <w:r w:rsidR="00DE19FC">
        <w:rPr>
          <w:rFonts w:cstheme="minorHAnsi"/>
          <w:b/>
          <w:sz w:val="24"/>
          <w:szCs w:val="24"/>
        </w:rPr>
        <w:t>, LLC</w:t>
      </w:r>
      <w:r w:rsidR="00351FE6">
        <w:rPr>
          <w:rFonts w:cstheme="minorHAnsi"/>
          <w:b/>
          <w:sz w:val="24"/>
          <w:szCs w:val="24"/>
        </w:rPr>
        <w:tab/>
      </w:r>
      <w:r w:rsidR="00351FE6">
        <w:rPr>
          <w:rFonts w:cstheme="minorHAnsi"/>
          <w:b/>
          <w:sz w:val="24"/>
          <w:szCs w:val="24"/>
        </w:rPr>
        <w:tab/>
      </w:r>
      <w:r w:rsidR="00351FE6">
        <w:rPr>
          <w:rFonts w:cstheme="minorHAnsi"/>
          <w:b/>
          <w:sz w:val="24"/>
          <w:szCs w:val="24"/>
        </w:rPr>
        <w:tab/>
      </w:r>
      <w:r w:rsidR="00351FE6">
        <w:rPr>
          <w:rFonts w:cstheme="minorHAnsi"/>
          <w:b/>
          <w:sz w:val="24"/>
          <w:szCs w:val="24"/>
        </w:rPr>
        <w:tab/>
      </w:r>
      <w:r w:rsidR="00351FE6">
        <w:rPr>
          <w:rFonts w:cstheme="minorHAnsi"/>
          <w:b/>
          <w:sz w:val="24"/>
          <w:szCs w:val="24"/>
        </w:rPr>
        <w:tab/>
      </w:r>
      <w:r w:rsidR="00351FE6">
        <w:rPr>
          <w:rFonts w:cstheme="minorHAnsi"/>
          <w:b/>
          <w:sz w:val="24"/>
          <w:szCs w:val="24"/>
        </w:rPr>
        <w:tab/>
      </w:r>
      <w:r w:rsidR="00351FE6">
        <w:rPr>
          <w:rFonts w:cstheme="minorHAnsi"/>
          <w:b/>
          <w:sz w:val="24"/>
          <w:szCs w:val="24"/>
        </w:rPr>
        <w:tab/>
      </w:r>
      <w:r w:rsidR="00351FE6">
        <w:rPr>
          <w:rFonts w:cstheme="minorHAnsi"/>
          <w:b/>
          <w:sz w:val="24"/>
          <w:szCs w:val="24"/>
        </w:rPr>
        <w:tab/>
      </w:r>
      <w:r w:rsidR="00A431E1" w:rsidRPr="002676B4">
        <w:rPr>
          <w:rFonts w:cstheme="minorHAnsi"/>
          <w:b/>
          <w:sz w:val="24"/>
          <w:szCs w:val="24"/>
        </w:rPr>
        <w:t xml:space="preserve"> New York, NY</w:t>
      </w:r>
    </w:p>
    <w:p w14:paraId="524F8651" w14:textId="75C036B1" w:rsidR="00A431E1" w:rsidRPr="002676B4" w:rsidRDefault="00A431E1" w:rsidP="00A431E1">
      <w:pPr>
        <w:rPr>
          <w:rFonts w:cstheme="minorHAnsi"/>
          <w:b/>
          <w:sz w:val="24"/>
          <w:szCs w:val="24"/>
        </w:rPr>
      </w:pPr>
      <w:r w:rsidRPr="002676B4">
        <w:rPr>
          <w:rFonts w:cstheme="minorHAnsi"/>
          <w:b/>
          <w:sz w:val="24"/>
          <w:szCs w:val="24"/>
        </w:rPr>
        <w:t xml:space="preserve">Data </w:t>
      </w:r>
      <w:r w:rsidR="00920D52" w:rsidRPr="002676B4">
        <w:rPr>
          <w:rFonts w:cstheme="minorHAnsi"/>
          <w:b/>
          <w:sz w:val="24"/>
          <w:szCs w:val="24"/>
        </w:rPr>
        <w:t>Analyst</w:t>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00D27BAA">
        <w:rPr>
          <w:rFonts w:cstheme="minorHAnsi"/>
          <w:b/>
          <w:sz w:val="24"/>
          <w:szCs w:val="24"/>
        </w:rPr>
        <w:t xml:space="preserve"> </w:t>
      </w:r>
      <w:r w:rsidR="0087595A" w:rsidRPr="002676B4">
        <w:rPr>
          <w:rFonts w:cstheme="minorHAnsi"/>
          <w:b/>
          <w:sz w:val="24"/>
          <w:szCs w:val="24"/>
        </w:rPr>
        <w:t xml:space="preserve">   </w:t>
      </w:r>
      <w:r w:rsidRPr="002676B4">
        <w:rPr>
          <w:rFonts w:cstheme="minorHAnsi"/>
          <w:b/>
          <w:sz w:val="24"/>
          <w:szCs w:val="24"/>
        </w:rPr>
        <w:t>0</w:t>
      </w:r>
      <w:r w:rsidR="00B65C53" w:rsidRPr="002676B4">
        <w:rPr>
          <w:rFonts w:cstheme="minorHAnsi"/>
          <w:b/>
          <w:sz w:val="24"/>
          <w:szCs w:val="24"/>
        </w:rPr>
        <w:t>6</w:t>
      </w:r>
      <w:r w:rsidRPr="002676B4">
        <w:rPr>
          <w:rFonts w:cstheme="minorHAnsi"/>
          <w:b/>
          <w:sz w:val="24"/>
          <w:szCs w:val="24"/>
        </w:rPr>
        <w:t>/201</w:t>
      </w:r>
      <w:r w:rsidR="0067508A" w:rsidRPr="002676B4">
        <w:rPr>
          <w:rFonts w:cstheme="minorHAnsi"/>
          <w:b/>
          <w:sz w:val="24"/>
          <w:szCs w:val="24"/>
        </w:rPr>
        <w:t>6</w:t>
      </w:r>
      <w:r w:rsidRPr="002676B4">
        <w:rPr>
          <w:rFonts w:cstheme="minorHAnsi"/>
          <w:b/>
          <w:sz w:val="24"/>
          <w:szCs w:val="24"/>
        </w:rPr>
        <w:t xml:space="preserve"> – 0</w:t>
      </w:r>
      <w:r w:rsidR="0067508A" w:rsidRPr="002676B4">
        <w:rPr>
          <w:rFonts w:cstheme="minorHAnsi"/>
          <w:b/>
          <w:sz w:val="24"/>
          <w:szCs w:val="24"/>
        </w:rPr>
        <w:t>9</w:t>
      </w:r>
      <w:r w:rsidRPr="002676B4">
        <w:rPr>
          <w:rFonts w:cstheme="minorHAnsi"/>
          <w:b/>
          <w:sz w:val="24"/>
          <w:szCs w:val="24"/>
        </w:rPr>
        <w:t>/201</w:t>
      </w:r>
      <w:r w:rsidR="0067508A" w:rsidRPr="002676B4">
        <w:rPr>
          <w:rFonts w:cstheme="minorHAnsi"/>
          <w:b/>
          <w:sz w:val="24"/>
          <w:szCs w:val="24"/>
        </w:rPr>
        <w:t>7</w:t>
      </w:r>
    </w:p>
    <w:p w14:paraId="25D89FCC" w14:textId="3255D0A2" w:rsidR="00920D52" w:rsidRPr="002676B4" w:rsidRDefault="00DE19FC" w:rsidP="00960E47">
      <w:pPr>
        <w:jc w:val="both"/>
        <w:rPr>
          <w:rFonts w:cstheme="minorHAnsi"/>
          <w:sz w:val="24"/>
          <w:szCs w:val="24"/>
        </w:rPr>
      </w:pPr>
      <w:r>
        <w:rPr>
          <w:rFonts w:cstheme="minorHAnsi"/>
          <w:sz w:val="24"/>
          <w:szCs w:val="24"/>
        </w:rPr>
        <w:t xml:space="preserve">DV Trading, LLC is a North American based proprietary trading firm with a significant presence on derivatives and securities exchanges worldwide. </w:t>
      </w:r>
      <w:r w:rsidR="00487C31">
        <w:rPr>
          <w:rFonts w:cstheme="minorHAnsi"/>
          <w:sz w:val="24"/>
          <w:szCs w:val="24"/>
        </w:rPr>
        <w:t xml:space="preserve">The project </w:t>
      </w:r>
      <w:r w:rsidR="00920D52" w:rsidRPr="002676B4">
        <w:rPr>
          <w:rFonts w:cstheme="minorHAnsi"/>
          <w:sz w:val="24"/>
          <w:szCs w:val="24"/>
        </w:rPr>
        <w:t>provid</w:t>
      </w:r>
      <w:r w:rsidR="00487C31">
        <w:rPr>
          <w:rFonts w:cstheme="minorHAnsi"/>
          <w:sz w:val="24"/>
          <w:szCs w:val="24"/>
        </w:rPr>
        <w:t>es</w:t>
      </w:r>
      <w:r w:rsidR="00920D52" w:rsidRPr="002676B4">
        <w:rPr>
          <w:rFonts w:cstheme="minorHAnsi"/>
          <w:sz w:val="24"/>
          <w:szCs w:val="24"/>
        </w:rPr>
        <w:t xml:space="preserve"> technical support to clients by generating reports with the information clients need such as account information and the historical trading data. The reports are for internal use and the clients are the traders in the company. </w:t>
      </w:r>
    </w:p>
    <w:p w14:paraId="78D2247A" w14:textId="35EFB068" w:rsidR="00A431E1" w:rsidRPr="002676B4" w:rsidRDefault="00A431E1" w:rsidP="002676B4">
      <w:pPr>
        <w:spacing w:before="240" w:after="0"/>
        <w:jc w:val="both"/>
        <w:rPr>
          <w:rFonts w:cstheme="minorHAnsi"/>
          <w:b/>
          <w:kern w:val="2"/>
          <w:sz w:val="24"/>
          <w:szCs w:val="24"/>
        </w:rPr>
      </w:pPr>
      <w:r w:rsidRPr="002676B4">
        <w:rPr>
          <w:rFonts w:cstheme="minorHAnsi"/>
          <w:b/>
          <w:kern w:val="2"/>
          <w:sz w:val="24"/>
          <w:szCs w:val="24"/>
        </w:rPr>
        <w:t>Responsibilities:</w:t>
      </w:r>
    </w:p>
    <w:p w14:paraId="30CE4BE4" w14:textId="6CC20812" w:rsidR="00A431E1" w:rsidRPr="002676B4" w:rsidRDefault="00A431E1"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 xml:space="preserve">Collaborated with data engineers and operation team to implement ETL process, wrote and optimized SQL queries to perform data extraction to fit the </w:t>
      </w:r>
      <w:r w:rsidR="004C3BB6" w:rsidRPr="002676B4">
        <w:rPr>
          <w:rFonts w:cstheme="minorHAnsi"/>
          <w:sz w:val="24"/>
          <w:szCs w:val="24"/>
        </w:rPr>
        <w:t>user’s</w:t>
      </w:r>
      <w:r w:rsidRPr="002676B4">
        <w:rPr>
          <w:rFonts w:cstheme="minorHAnsi"/>
          <w:sz w:val="24"/>
          <w:szCs w:val="24"/>
        </w:rPr>
        <w:t xml:space="preserve"> requirements.</w:t>
      </w:r>
    </w:p>
    <w:p w14:paraId="6ABC9292" w14:textId="0065FA8E" w:rsidR="004C3BB6" w:rsidRPr="002676B4" w:rsidRDefault="0069616D"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Processed new incoming data and deleted noise of data by detecting syntax errors, transforming data type, converting values to conform to certain range, eliminating duplicates, and saving datasets in excel or csv formats.</w:t>
      </w:r>
    </w:p>
    <w:p w14:paraId="05014691" w14:textId="0DCA78B5" w:rsidR="0069616D" w:rsidRPr="002676B4" w:rsidRDefault="0069616D"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Used SSIS to create ETL packages to Validate, Extract, Transform</w:t>
      </w:r>
      <w:r w:rsidR="0071105A">
        <w:rPr>
          <w:rFonts w:cstheme="minorHAnsi"/>
          <w:sz w:val="24"/>
          <w:szCs w:val="24"/>
        </w:rPr>
        <w:t>,</w:t>
      </w:r>
      <w:r w:rsidRPr="002676B4">
        <w:rPr>
          <w:rFonts w:cstheme="minorHAnsi"/>
          <w:sz w:val="24"/>
          <w:szCs w:val="24"/>
        </w:rPr>
        <w:t xml:space="preserve"> and Load processed data into Data Warehouse and Data Mart.</w:t>
      </w:r>
    </w:p>
    <w:p w14:paraId="2910E82F" w14:textId="22143C95" w:rsidR="0069616D" w:rsidRPr="002676B4" w:rsidRDefault="0069616D"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Maintained and developed complex SQL queries, stored procedures, views, functions</w:t>
      </w:r>
      <w:r w:rsidR="00BE266F">
        <w:rPr>
          <w:rFonts w:cstheme="minorHAnsi"/>
          <w:sz w:val="24"/>
          <w:szCs w:val="24"/>
        </w:rPr>
        <w:t>,</w:t>
      </w:r>
      <w:r w:rsidRPr="002676B4">
        <w:rPr>
          <w:rFonts w:cstheme="minorHAnsi"/>
          <w:sz w:val="24"/>
          <w:szCs w:val="24"/>
        </w:rPr>
        <w:t xml:space="preserve"> and reports that meet customer requirements using Microsoft SQL Server 2008. </w:t>
      </w:r>
    </w:p>
    <w:p w14:paraId="5E2D02C9" w14:textId="2131B39D" w:rsidR="00AE4F3E" w:rsidRPr="002676B4" w:rsidRDefault="001F7966" w:rsidP="002676B4">
      <w:pPr>
        <w:pStyle w:val="ListParagraph"/>
        <w:numPr>
          <w:ilvl w:val="0"/>
          <w:numId w:val="4"/>
        </w:numPr>
        <w:spacing w:after="0" w:line="240" w:lineRule="auto"/>
        <w:jc w:val="both"/>
        <w:rPr>
          <w:rFonts w:eastAsia="Times New Roman" w:cstheme="minorHAnsi"/>
          <w:sz w:val="24"/>
          <w:szCs w:val="24"/>
        </w:rPr>
      </w:pPr>
      <w:r w:rsidRPr="002676B4">
        <w:rPr>
          <w:rFonts w:cstheme="minorHAnsi"/>
          <w:sz w:val="24"/>
          <w:szCs w:val="24"/>
        </w:rPr>
        <w:t>Generated reports with information clients need using Python visualization packages and Tableau.</w:t>
      </w:r>
    </w:p>
    <w:p w14:paraId="0DC91115" w14:textId="615B5F8E" w:rsidR="00DE19FC" w:rsidRDefault="00A431E1" w:rsidP="00DE19FC">
      <w:pPr>
        <w:spacing w:before="240" w:after="0"/>
        <w:rPr>
          <w:rFonts w:cstheme="minorHAnsi"/>
          <w:b/>
          <w:sz w:val="24"/>
          <w:szCs w:val="24"/>
        </w:rPr>
      </w:pPr>
      <w:r w:rsidRPr="002676B4">
        <w:rPr>
          <w:rFonts w:cstheme="minorHAnsi"/>
          <w:b/>
          <w:sz w:val="24"/>
          <w:szCs w:val="24"/>
          <w:shd w:val="clear" w:color="auto" w:fill="FFFFFF"/>
        </w:rPr>
        <w:t xml:space="preserve">Environments: </w:t>
      </w:r>
      <w:r w:rsidRPr="002676B4">
        <w:rPr>
          <w:rFonts w:cstheme="minorHAnsi"/>
          <w:sz w:val="24"/>
          <w:szCs w:val="24"/>
          <w:shd w:val="clear" w:color="auto" w:fill="FFFFFF"/>
        </w:rPr>
        <w:t xml:space="preserve">AWS EC2, EMR, S3, Tableau Desktop (9.x/10.x), Tableau Server (9.x/10.x) </w:t>
      </w:r>
      <w:r w:rsidR="00E54D16">
        <w:rPr>
          <w:rFonts w:cstheme="minorHAnsi"/>
          <w:sz w:val="24"/>
          <w:szCs w:val="24"/>
          <w:shd w:val="clear" w:color="auto" w:fill="FFFFFF"/>
        </w:rPr>
        <w:t xml:space="preserve">and </w:t>
      </w:r>
      <w:r w:rsidR="00E54D16" w:rsidRPr="000327CE">
        <w:rPr>
          <w:rFonts w:cstheme="minorHAnsi"/>
          <w:sz w:val="24"/>
          <w:szCs w:val="24"/>
        </w:rPr>
        <w:t>Python 3.x (</w:t>
      </w:r>
      <w:proofErr w:type="spellStart"/>
      <w:r w:rsidR="00E54D16" w:rsidRPr="000327CE">
        <w:rPr>
          <w:rFonts w:cstheme="minorHAnsi"/>
          <w:sz w:val="24"/>
          <w:szCs w:val="24"/>
        </w:rPr>
        <w:t>Scikit</w:t>
      </w:r>
      <w:proofErr w:type="spellEnd"/>
      <w:r w:rsidR="00E54D16" w:rsidRPr="000327CE">
        <w:rPr>
          <w:rFonts w:cstheme="minorHAnsi"/>
          <w:sz w:val="24"/>
          <w:szCs w:val="24"/>
        </w:rPr>
        <w:t>-Learn/</w:t>
      </w:r>
      <w:proofErr w:type="spellStart"/>
      <w:r w:rsidR="00E54D16" w:rsidRPr="000327CE">
        <w:rPr>
          <w:rFonts w:cstheme="minorHAnsi"/>
          <w:sz w:val="24"/>
          <w:szCs w:val="24"/>
        </w:rPr>
        <w:t>Scipy</w:t>
      </w:r>
      <w:proofErr w:type="spellEnd"/>
      <w:r w:rsidR="00E54D16" w:rsidRPr="000327CE">
        <w:rPr>
          <w:rFonts w:cstheme="minorHAnsi"/>
          <w:sz w:val="24"/>
          <w:szCs w:val="24"/>
        </w:rPr>
        <w:t>/</w:t>
      </w:r>
      <w:proofErr w:type="spellStart"/>
      <w:r w:rsidR="00E54D16" w:rsidRPr="000327CE">
        <w:rPr>
          <w:rFonts w:cstheme="minorHAnsi"/>
          <w:sz w:val="24"/>
          <w:szCs w:val="24"/>
        </w:rPr>
        <w:t>Numpy</w:t>
      </w:r>
      <w:proofErr w:type="spellEnd"/>
      <w:r w:rsidR="00E54D16" w:rsidRPr="000327CE">
        <w:rPr>
          <w:rFonts w:cstheme="minorHAnsi"/>
          <w:sz w:val="24"/>
          <w:szCs w:val="24"/>
        </w:rPr>
        <w:t>/Pandas/</w:t>
      </w:r>
      <w:proofErr w:type="spellStart"/>
      <w:r w:rsidR="00E54D16" w:rsidRPr="000327CE">
        <w:rPr>
          <w:rFonts w:cstheme="minorHAnsi"/>
          <w:sz w:val="24"/>
          <w:szCs w:val="24"/>
          <w:shd w:val="clear" w:color="auto" w:fill="FFFFFF"/>
        </w:rPr>
        <w:t>Matplotlib</w:t>
      </w:r>
      <w:proofErr w:type="spellEnd"/>
      <w:r w:rsidR="00E54D16" w:rsidRPr="000327CE">
        <w:rPr>
          <w:rFonts w:cstheme="minorHAnsi"/>
          <w:sz w:val="24"/>
          <w:szCs w:val="24"/>
          <w:shd w:val="clear" w:color="auto" w:fill="FFFFFF"/>
        </w:rPr>
        <w:t>/</w:t>
      </w:r>
      <w:proofErr w:type="spellStart"/>
      <w:r w:rsidR="00E54D16" w:rsidRPr="000327CE">
        <w:rPr>
          <w:rFonts w:cstheme="minorHAnsi"/>
          <w:sz w:val="24"/>
          <w:szCs w:val="24"/>
          <w:shd w:val="clear" w:color="auto" w:fill="FFFFFF"/>
        </w:rPr>
        <w:t>Seaborn</w:t>
      </w:r>
      <w:proofErr w:type="spellEnd"/>
      <w:r w:rsidR="00E54D16" w:rsidRPr="000327CE">
        <w:rPr>
          <w:rFonts w:cstheme="minorHAnsi"/>
          <w:sz w:val="24"/>
          <w:szCs w:val="24"/>
        </w:rPr>
        <w:t>)</w:t>
      </w:r>
      <w:r w:rsidR="00E54D16">
        <w:rPr>
          <w:rFonts w:cstheme="minorHAnsi"/>
          <w:sz w:val="24"/>
          <w:szCs w:val="24"/>
        </w:rPr>
        <w:t>.</w:t>
      </w:r>
    </w:p>
    <w:p w14:paraId="53CCFE07" w14:textId="52BFAD8B" w:rsidR="00DE19FC" w:rsidRPr="003C1501" w:rsidRDefault="00DE19FC" w:rsidP="00DE19FC">
      <w:pPr>
        <w:spacing w:before="240" w:after="0"/>
        <w:rPr>
          <w:rFonts w:cstheme="minorHAnsi"/>
          <w:b/>
          <w:sz w:val="24"/>
          <w:szCs w:val="24"/>
        </w:rPr>
      </w:pPr>
      <w:r>
        <w:rPr>
          <w:rFonts w:cstheme="minorHAnsi"/>
          <w:b/>
          <w:sz w:val="24"/>
          <w:szCs w:val="24"/>
        </w:rPr>
        <w:t>Wolfram Research</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w:t>
      </w:r>
      <w:r w:rsidRPr="003C1501">
        <w:rPr>
          <w:rFonts w:cstheme="minorHAnsi"/>
          <w:b/>
          <w:sz w:val="24"/>
          <w:szCs w:val="24"/>
        </w:rPr>
        <w:t xml:space="preserve"> Champaign, Illinois</w:t>
      </w:r>
    </w:p>
    <w:p w14:paraId="7A3A3213" w14:textId="31DC4FEF" w:rsidR="00DE19FC" w:rsidRPr="003C1501" w:rsidRDefault="00DE19FC" w:rsidP="00DE19FC">
      <w:pPr>
        <w:rPr>
          <w:rFonts w:cstheme="minorHAnsi"/>
          <w:b/>
          <w:sz w:val="24"/>
          <w:szCs w:val="24"/>
        </w:rPr>
      </w:pPr>
      <w:r w:rsidRPr="003C1501">
        <w:rPr>
          <w:rFonts w:cstheme="minorHAnsi"/>
          <w:b/>
          <w:sz w:val="24"/>
          <w:szCs w:val="24"/>
        </w:rPr>
        <w:t>Data Analyst</w:t>
      </w:r>
      <w:r w:rsidRPr="003C1501">
        <w:rPr>
          <w:rFonts w:cstheme="minorHAnsi"/>
          <w:b/>
          <w:sz w:val="24"/>
          <w:szCs w:val="24"/>
        </w:rPr>
        <w:tab/>
      </w:r>
      <w:r w:rsidRPr="003C1501">
        <w:rPr>
          <w:rFonts w:cstheme="minorHAnsi"/>
          <w:b/>
          <w:sz w:val="24"/>
          <w:szCs w:val="24"/>
        </w:rPr>
        <w:tab/>
      </w:r>
      <w:r w:rsidRPr="003C1501">
        <w:rPr>
          <w:rFonts w:cstheme="minorHAnsi"/>
          <w:b/>
          <w:sz w:val="24"/>
          <w:szCs w:val="24"/>
        </w:rPr>
        <w:tab/>
      </w:r>
      <w:r w:rsidRPr="003C1501">
        <w:rPr>
          <w:rFonts w:cstheme="minorHAnsi"/>
          <w:b/>
          <w:sz w:val="24"/>
          <w:szCs w:val="24"/>
        </w:rPr>
        <w:tab/>
      </w:r>
      <w:r w:rsidRPr="003C1501">
        <w:rPr>
          <w:rFonts w:cstheme="minorHAnsi"/>
          <w:b/>
          <w:sz w:val="24"/>
          <w:szCs w:val="24"/>
        </w:rPr>
        <w:tab/>
      </w:r>
      <w:r w:rsidRPr="003C1501">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w:t>
      </w:r>
      <w:r w:rsidRPr="003C1501">
        <w:rPr>
          <w:rFonts w:cstheme="minorHAnsi"/>
          <w:b/>
          <w:sz w:val="24"/>
          <w:szCs w:val="24"/>
        </w:rPr>
        <w:t>0</w:t>
      </w:r>
      <w:r>
        <w:rPr>
          <w:rFonts w:cstheme="minorHAnsi"/>
          <w:b/>
          <w:sz w:val="24"/>
          <w:szCs w:val="24"/>
        </w:rPr>
        <w:t>5</w:t>
      </w:r>
      <w:r w:rsidRPr="003C1501">
        <w:rPr>
          <w:rFonts w:cstheme="minorHAnsi"/>
          <w:b/>
          <w:sz w:val="24"/>
          <w:szCs w:val="24"/>
        </w:rPr>
        <w:t>/201</w:t>
      </w:r>
      <w:r w:rsidR="0051686E">
        <w:rPr>
          <w:rFonts w:cstheme="minorHAnsi"/>
          <w:b/>
          <w:sz w:val="24"/>
          <w:szCs w:val="24"/>
        </w:rPr>
        <w:t>5</w:t>
      </w:r>
      <w:r w:rsidRPr="003C1501">
        <w:rPr>
          <w:rFonts w:cstheme="minorHAnsi"/>
          <w:b/>
          <w:sz w:val="24"/>
          <w:szCs w:val="24"/>
        </w:rPr>
        <w:t xml:space="preserve"> – 0</w:t>
      </w:r>
      <w:r>
        <w:rPr>
          <w:rFonts w:cstheme="minorHAnsi"/>
          <w:b/>
          <w:sz w:val="24"/>
          <w:szCs w:val="24"/>
        </w:rPr>
        <w:t>5</w:t>
      </w:r>
      <w:r w:rsidRPr="003C1501">
        <w:rPr>
          <w:rFonts w:cstheme="minorHAnsi"/>
          <w:b/>
          <w:sz w:val="24"/>
          <w:szCs w:val="24"/>
        </w:rPr>
        <w:t>/201</w:t>
      </w:r>
      <w:r w:rsidR="0051686E">
        <w:rPr>
          <w:rFonts w:cstheme="minorHAnsi"/>
          <w:b/>
          <w:sz w:val="24"/>
          <w:szCs w:val="24"/>
        </w:rPr>
        <w:t>6</w:t>
      </w:r>
    </w:p>
    <w:p w14:paraId="5070724A" w14:textId="70BF3195" w:rsidR="0051686E" w:rsidRDefault="00DE19FC" w:rsidP="00DE19FC">
      <w:pPr>
        <w:jc w:val="both"/>
        <w:rPr>
          <w:rFonts w:cstheme="minorHAnsi"/>
          <w:sz w:val="24"/>
          <w:szCs w:val="24"/>
        </w:rPr>
      </w:pPr>
      <w:r>
        <w:rPr>
          <w:rFonts w:cstheme="minorHAnsi"/>
          <w:sz w:val="24"/>
          <w:szCs w:val="24"/>
        </w:rPr>
        <w:t>Wolfram Research is one of the world’s most respected computer, web, and cloud software companies, w</w:t>
      </w:r>
      <w:r w:rsidR="0051686E">
        <w:rPr>
          <w:rFonts w:cstheme="minorHAnsi"/>
          <w:sz w:val="24"/>
          <w:szCs w:val="24"/>
        </w:rPr>
        <w:t>ith specialization</w:t>
      </w:r>
      <w:r>
        <w:rPr>
          <w:rFonts w:cstheme="minorHAnsi"/>
          <w:sz w:val="24"/>
          <w:szCs w:val="24"/>
        </w:rPr>
        <w:t xml:space="preserve"> on </w:t>
      </w:r>
      <w:r w:rsidR="0051686E">
        <w:rPr>
          <w:rFonts w:cstheme="minorHAnsi"/>
          <w:sz w:val="24"/>
          <w:szCs w:val="24"/>
        </w:rPr>
        <w:t xml:space="preserve">developing mathematical software for engineers, financial </w:t>
      </w:r>
      <w:r w:rsidR="0051686E">
        <w:rPr>
          <w:rFonts w:cstheme="minorHAnsi"/>
          <w:sz w:val="24"/>
          <w:szCs w:val="24"/>
        </w:rPr>
        <w:lastRenderedPageBreak/>
        <w:t xml:space="preserve">analysts, researchers, and students. </w:t>
      </w:r>
      <w:r>
        <w:rPr>
          <w:rFonts w:cstheme="minorHAnsi"/>
          <w:sz w:val="24"/>
          <w:szCs w:val="24"/>
        </w:rPr>
        <w:t xml:space="preserve"> </w:t>
      </w:r>
      <w:r w:rsidRPr="003C1501">
        <w:rPr>
          <w:rFonts w:cstheme="minorHAnsi"/>
          <w:sz w:val="24"/>
          <w:szCs w:val="24"/>
        </w:rPr>
        <w:t xml:space="preserve">The project </w:t>
      </w:r>
      <w:r w:rsidR="0006222D">
        <w:rPr>
          <w:rFonts w:cstheme="minorHAnsi"/>
          <w:sz w:val="24"/>
          <w:szCs w:val="24"/>
        </w:rPr>
        <w:t xml:space="preserve">works on analyzing customer usage, user retention and </w:t>
      </w:r>
      <w:r w:rsidR="0032187A">
        <w:rPr>
          <w:rFonts w:cstheme="minorHAnsi"/>
          <w:sz w:val="24"/>
          <w:szCs w:val="24"/>
        </w:rPr>
        <w:t>providing feasible advice for improving retention rate</w:t>
      </w:r>
      <w:r w:rsidR="0006222D">
        <w:rPr>
          <w:rFonts w:cstheme="minorHAnsi"/>
          <w:sz w:val="24"/>
          <w:szCs w:val="24"/>
        </w:rPr>
        <w:t xml:space="preserve"> with statistical and mathematical models. </w:t>
      </w:r>
    </w:p>
    <w:p w14:paraId="044B2FAA" w14:textId="77777777" w:rsidR="00DE19FC" w:rsidRPr="003C1501" w:rsidRDefault="00DE19FC" w:rsidP="00DE19FC">
      <w:pPr>
        <w:spacing w:before="240" w:after="0"/>
        <w:rPr>
          <w:rFonts w:cstheme="minorHAnsi"/>
          <w:b/>
          <w:sz w:val="24"/>
          <w:szCs w:val="24"/>
        </w:rPr>
      </w:pPr>
      <w:r w:rsidRPr="003C1501">
        <w:rPr>
          <w:rFonts w:cstheme="minorHAnsi"/>
          <w:b/>
          <w:sz w:val="24"/>
          <w:szCs w:val="24"/>
        </w:rPr>
        <w:t>Responsibilities:</w:t>
      </w:r>
    </w:p>
    <w:p w14:paraId="39CCC9CD" w14:textId="43E906A7" w:rsidR="00F507BA" w:rsidRDefault="008B1602" w:rsidP="00232729">
      <w:pPr>
        <w:pStyle w:val="ListParagraph"/>
        <w:numPr>
          <w:ilvl w:val="0"/>
          <w:numId w:val="4"/>
        </w:numPr>
        <w:spacing w:after="0" w:line="240" w:lineRule="auto"/>
        <w:jc w:val="both"/>
        <w:rPr>
          <w:rFonts w:cstheme="minorHAnsi"/>
          <w:sz w:val="24"/>
          <w:szCs w:val="24"/>
        </w:rPr>
      </w:pPr>
      <w:r>
        <w:rPr>
          <w:rFonts w:cstheme="minorHAnsi"/>
          <w:sz w:val="24"/>
          <w:szCs w:val="24"/>
        </w:rPr>
        <w:t xml:space="preserve">Extracted, cleaned and reconsolidated data from multiple sources via Python API and SQL for further analysis. </w:t>
      </w:r>
    </w:p>
    <w:p w14:paraId="74298291" w14:textId="50F4E0F2" w:rsidR="00923734" w:rsidRDefault="00923734" w:rsidP="00232729">
      <w:pPr>
        <w:pStyle w:val="ListParagraph"/>
        <w:numPr>
          <w:ilvl w:val="0"/>
          <w:numId w:val="4"/>
        </w:numPr>
        <w:spacing w:after="0" w:line="240" w:lineRule="auto"/>
        <w:jc w:val="both"/>
        <w:rPr>
          <w:rFonts w:cstheme="minorHAnsi"/>
          <w:sz w:val="24"/>
          <w:szCs w:val="24"/>
        </w:rPr>
      </w:pPr>
      <w:r>
        <w:rPr>
          <w:rFonts w:cstheme="minorHAnsi"/>
          <w:sz w:val="24"/>
          <w:szCs w:val="24"/>
        </w:rPr>
        <w:t>Computed customer lifetime value and used customer lifetime cycle to improve CLV.</w:t>
      </w:r>
    </w:p>
    <w:p w14:paraId="5D668625" w14:textId="0BBE28DB" w:rsidR="00923734" w:rsidRDefault="00923734" w:rsidP="00232729">
      <w:pPr>
        <w:pStyle w:val="ListParagraph"/>
        <w:numPr>
          <w:ilvl w:val="0"/>
          <w:numId w:val="4"/>
        </w:numPr>
        <w:spacing w:after="0" w:line="240" w:lineRule="auto"/>
        <w:jc w:val="both"/>
        <w:rPr>
          <w:rFonts w:cstheme="minorHAnsi"/>
          <w:sz w:val="24"/>
          <w:szCs w:val="24"/>
        </w:rPr>
      </w:pPr>
      <w:r>
        <w:rPr>
          <w:rFonts w:cstheme="minorHAnsi"/>
          <w:sz w:val="24"/>
          <w:szCs w:val="24"/>
        </w:rPr>
        <w:t>Increased retention rate via email campaigns to target users based on lifetime pattern.</w:t>
      </w:r>
    </w:p>
    <w:p w14:paraId="19320B8A" w14:textId="2AF4ED6D" w:rsidR="008B1602" w:rsidRPr="002676B4" w:rsidRDefault="008B1602">
      <w:pPr>
        <w:pStyle w:val="ListParagraph"/>
        <w:numPr>
          <w:ilvl w:val="0"/>
          <w:numId w:val="4"/>
        </w:numPr>
        <w:spacing w:after="0" w:line="240" w:lineRule="auto"/>
        <w:jc w:val="both"/>
        <w:rPr>
          <w:rFonts w:cstheme="minorHAnsi"/>
          <w:sz w:val="24"/>
          <w:szCs w:val="24"/>
        </w:rPr>
      </w:pPr>
      <w:r>
        <w:rPr>
          <w:rFonts w:cstheme="minorHAnsi"/>
          <w:sz w:val="24"/>
          <w:szCs w:val="24"/>
        </w:rPr>
        <w:t xml:space="preserve">Applied A/B test on main product webpage and improved subscriptions through </w:t>
      </w:r>
      <w:r w:rsidR="00454662">
        <w:rPr>
          <w:rFonts w:cstheme="minorHAnsi"/>
          <w:sz w:val="24"/>
          <w:szCs w:val="24"/>
        </w:rPr>
        <w:t xml:space="preserve">further optimization of subscription flow. </w:t>
      </w:r>
    </w:p>
    <w:p w14:paraId="2C25C9D2" w14:textId="11452E11" w:rsidR="00923734" w:rsidRDefault="00923734" w:rsidP="00232729">
      <w:pPr>
        <w:pStyle w:val="ListParagraph"/>
        <w:numPr>
          <w:ilvl w:val="0"/>
          <w:numId w:val="4"/>
        </w:numPr>
        <w:spacing w:after="0" w:line="240" w:lineRule="auto"/>
        <w:jc w:val="both"/>
        <w:rPr>
          <w:rFonts w:cstheme="minorHAnsi"/>
          <w:sz w:val="24"/>
          <w:szCs w:val="24"/>
        </w:rPr>
      </w:pPr>
      <w:r>
        <w:rPr>
          <w:rFonts w:cstheme="minorHAnsi"/>
          <w:sz w:val="24"/>
          <w:szCs w:val="24"/>
        </w:rPr>
        <w:t>Implemented ARIMA model of time series analysis to new subscriptions and revenue prediction.</w:t>
      </w:r>
    </w:p>
    <w:p w14:paraId="2604EFE2" w14:textId="4E47A38B" w:rsidR="00454662" w:rsidRDefault="00454662" w:rsidP="00232729">
      <w:pPr>
        <w:pStyle w:val="ListParagraph"/>
        <w:numPr>
          <w:ilvl w:val="0"/>
          <w:numId w:val="4"/>
        </w:numPr>
        <w:spacing w:after="0" w:line="240" w:lineRule="auto"/>
        <w:jc w:val="both"/>
        <w:rPr>
          <w:rFonts w:cstheme="minorHAnsi"/>
          <w:sz w:val="24"/>
          <w:szCs w:val="24"/>
        </w:rPr>
      </w:pPr>
      <w:r>
        <w:rPr>
          <w:rFonts w:cstheme="minorHAnsi"/>
          <w:sz w:val="24"/>
          <w:szCs w:val="24"/>
        </w:rPr>
        <w:t>Created and maintained monthly reports for main products including the key metrics, trends, and insights of product behavior.</w:t>
      </w:r>
    </w:p>
    <w:p w14:paraId="538E2BF3" w14:textId="2A9F8421" w:rsidR="00F507BA" w:rsidRPr="002676B4" w:rsidRDefault="00454662">
      <w:pPr>
        <w:pStyle w:val="ListParagraph"/>
        <w:numPr>
          <w:ilvl w:val="0"/>
          <w:numId w:val="4"/>
        </w:numPr>
        <w:spacing w:after="0" w:line="240" w:lineRule="auto"/>
        <w:jc w:val="both"/>
        <w:rPr>
          <w:rFonts w:cstheme="minorHAnsi"/>
          <w:sz w:val="24"/>
          <w:szCs w:val="24"/>
        </w:rPr>
      </w:pPr>
      <w:r>
        <w:rPr>
          <w:rFonts w:cstheme="minorHAnsi"/>
          <w:sz w:val="24"/>
          <w:szCs w:val="24"/>
        </w:rPr>
        <w:t xml:space="preserve">Implemented market analysis, financial analysis and competitor analysis to detect the potential opportunities. </w:t>
      </w:r>
    </w:p>
    <w:p w14:paraId="272CDB83" w14:textId="280F60A9" w:rsidR="00DE19FC" w:rsidRPr="002676B4" w:rsidRDefault="00DE19FC" w:rsidP="002676B4">
      <w:pPr>
        <w:spacing w:before="240"/>
        <w:jc w:val="both"/>
        <w:rPr>
          <w:rFonts w:cstheme="minorHAnsi"/>
          <w:sz w:val="24"/>
          <w:szCs w:val="24"/>
          <w:shd w:val="clear" w:color="auto" w:fill="FFFFFF"/>
        </w:rPr>
      </w:pPr>
      <w:r w:rsidRPr="003C1501">
        <w:rPr>
          <w:rFonts w:cstheme="minorHAnsi"/>
          <w:b/>
          <w:sz w:val="24"/>
          <w:szCs w:val="24"/>
        </w:rPr>
        <w:t>Environment:</w:t>
      </w:r>
      <w:r w:rsidRPr="003C1501">
        <w:rPr>
          <w:rFonts w:cstheme="minorHAnsi"/>
          <w:sz w:val="24"/>
          <w:szCs w:val="24"/>
        </w:rPr>
        <w:t xml:space="preserve"> </w:t>
      </w:r>
      <w:r w:rsidRPr="003C1501">
        <w:rPr>
          <w:rFonts w:cstheme="minorHAnsi"/>
          <w:sz w:val="24"/>
          <w:szCs w:val="24"/>
          <w:shd w:val="clear" w:color="auto" w:fill="FFFFFF"/>
        </w:rPr>
        <w:t>Python 2.x/3.x(</w:t>
      </w:r>
      <w:proofErr w:type="spellStart"/>
      <w:r w:rsidRPr="003C1501">
        <w:rPr>
          <w:rFonts w:cstheme="minorHAnsi"/>
          <w:sz w:val="24"/>
          <w:szCs w:val="24"/>
          <w:shd w:val="clear" w:color="auto" w:fill="FFFFFF"/>
        </w:rPr>
        <w:t>Scikit</w:t>
      </w:r>
      <w:proofErr w:type="spellEnd"/>
      <w:r w:rsidRPr="003C1501">
        <w:rPr>
          <w:rFonts w:cstheme="minorHAnsi"/>
          <w:sz w:val="24"/>
          <w:szCs w:val="24"/>
          <w:shd w:val="clear" w:color="auto" w:fill="FFFFFF"/>
        </w:rPr>
        <w:t>-Learn/</w:t>
      </w:r>
      <w:proofErr w:type="spellStart"/>
      <w:r w:rsidRPr="003C1501">
        <w:rPr>
          <w:rFonts w:cstheme="minorHAnsi"/>
          <w:sz w:val="24"/>
          <w:szCs w:val="24"/>
          <w:shd w:val="clear" w:color="auto" w:fill="FFFFFF"/>
        </w:rPr>
        <w:t>Scipy</w:t>
      </w:r>
      <w:proofErr w:type="spellEnd"/>
      <w:r w:rsidRPr="003C1501">
        <w:rPr>
          <w:rFonts w:cstheme="minorHAnsi"/>
          <w:sz w:val="24"/>
          <w:szCs w:val="24"/>
          <w:shd w:val="clear" w:color="auto" w:fill="FFFFFF"/>
        </w:rPr>
        <w:t>/</w:t>
      </w:r>
      <w:proofErr w:type="spellStart"/>
      <w:r w:rsidRPr="003C1501">
        <w:rPr>
          <w:rFonts w:cstheme="minorHAnsi"/>
          <w:sz w:val="24"/>
          <w:szCs w:val="24"/>
          <w:shd w:val="clear" w:color="auto" w:fill="FFFFFF"/>
        </w:rPr>
        <w:t>Numpy</w:t>
      </w:r>
      <w:proofErr w:type="spellEnd"/>
      <w:r w:rsidRPr="003C1501">
        <w:rPr>
          <w:rFonts w:cstheme="minorHAnsi"/>
          <w:sz w:val="24"/>
          <w:szCs w:val="24"/>
          <w:shd w:val="clear" w:color="auto" w:fill="FFFFFF"/>
        </w:rPr>
        <w:t>/Pandas/</w:t>
      </w:r>
      <w:proofErr w:type="spellStart"/>
      <w:r w:rsidRPr="003C1501">
        <w:rPr>
          <w:rFonts w:cstheme="minorHAnsi"/>
          <w:sz w:val="24"/>
          <w:szCs w:val="24"/>
          <w:shd w:val="clear" w:color="auto" w:fill="FFFFFF"/>
        </w:rPr>
        <w:t>Matplotlib</w:t>
      </w:r>
      <w:proofErr w:type="spellEnd"/>
      <w:r w:rsidRPr="003C1501">
        <w:rPr>
          <w:rFonts w:cstheme="minorHAnsi"/>
          <w:sz w:val="24"/>
          <w:szCs w:val="24"/>
          <w:shd w:val="clear" w:color="auto" w:fill="FFFFFF"/>
        </w:rPr>
        <w:t>/</w:t>
      </w:r>
      <w:proofErr w:type="spellStart"/>
      <w:r w:rsidRPr="003C1501">
        <w:rPr>
          <w:rFonts w:cstheme="minorHAnsi"/>
          <w:sz w:val="24"/>
          <w:szCs w:val="24"/>
          <w:shd w:val="clear" w:color="auto" w:fill="FFFFFF"/>
        </w:rPr>
        <w:t>Seaborn</w:t>
      </w:r>
      <w:proofErr w:type="spellEnd"/>
      <w:r w:rsidRPr="003C1501">
        <w:rPr>
          <w:rFonts w:cstheme="minorHAnsi"/>
          <w:sz w:val="24"/>
          <w:szCs w:val="24"/>
          <w:shd w:val="clear" w:color="auto" w:fill="FFFFFF"/>
        </w:rPr>
        <w:t xml:space="preserve">), </w:t>
      </w:r>
      <w:proofErr w:type="spellStart"/>
      <w:r w:rsidRPr="003C1501">
        <w:rPr>
          <w:rFonts w:cstheme="minorHAnsi"/>
          <w:sz w:val="24"/>
          <w:szCs w:val="24"/>
          <w:shd w:val="clear" w:color="auto" w:fill="FFFFFF"/>
        </w:rPr>
        <w:t>Jupyter</w:t>
      </w:r>
      <w:proofErr w:type="spellEnd"/>
      <w:r w:rsidRPr="003C1501">
        <w:rPr>
          <w:rFonts w:cstheme="minorHAnsi"/>
          <w:sz w:val="24"/>
          <w:szCs w:val="24"/>
          <w:shd w:val="clear" w:color="auto" w:fill="FFFFFF"/>
        </w:rPr>
        <w:t xml:space="preserve"> Notebook,</w:t>
      </w:r>
      <w:r>
        <w:rPr>
          <w:rFonts w:cstheme="minorHAnsi"/>
          <w:sz w:val="24"/>
          <w:szCs w:val="24"/>
          <w:shd w:val="clear" w:color="auto" w:fill="FFFFFF"/>
        </w:rPr>
        <w:t xml:space="preserve"> </w:t>
      </w:r>
      <w:r w:rsidRPr="003C1501">
        <w:rPr>
          <w:rFonts w:cstheme="minorHAnsi"/>
          <w:sz w:val="24"/>
          <w:szCs w:val="24"/>
          <w:shd w:val="clear" w:color="auto" w:fill="FFFFFF"/>
        </w:rPr>
        <w:t>SQL</w:t>
      </w:r>
      <w:r w:rsidR="00454662">
        <w:rPr>
          <w:rFonts w:cstheme="minorHAnsi"/>
          <w:sz w:val="24"/>
          <w:szCs w:val="24"/>
          <w:shd w:val="clear" w:color="auto" w:fill="FFFFFF"/>
        </w:rPr>
        <w:t>, and Tableau</w:t>
      </w:r>
      <w:r>
        <w:rPr>
          <w:rFonts w:cstheme="minorHAnsi"/>
          <w:sz w:val="24"/>
          <w:szCs w:val="24"/>
          <w:shd w:val="clear" w:color="auto" w:fill="FFFFFF"/>
        </w:rPr>
        <w:t>.</w:t>
      </w:r>
    </w:p>
    <w:p w14:paraId="3AC69ADB" w14:textId="096DA2EE" w:rsidR="00A431E1" w:rsidRPr="002676B4" w:rsidRDefault="00B65C53" w:rsidP="002676B4">
      <w:pPr>
        <w:spacing w:before="240" w:after="0"/>
        <w:rPr>
          <w:rFonts w:cstheme="minorHAnsi"/>
          <w:b/>
          <w:sz w:val="24"/>
          <w:szCs w:val="24"/>
        </w:rPr>
      </w:pPr>
      <w:r w:rsidRPr="002676B4">
        <w:rPr>
          <w:rFonts w:cstheme="minorHAnsi"/>
          <w:b/>
          <w:sz w:val="24"/>
          <w:szCs w:val="24"/>
        </w:rPr>
        <w:t>Pavlov Media, Inc.</w:t>
      </w:r>
      <w:r w:rsidR="00150029">
        <w:rPr>
          <w:rFonts w:cstheme="minorHAnsi"/>
          <w:b/>
          <w:sz w:val="24"/>
          <w:szCs w:val="24"/>
        </w:rPr>
        <w:tab/>
      </w:r>
      <w:r w:rsidR="00150029">
        <w:rPr>
          <w:rFonts w:cstheme="minorHAnsi"/>
          <w:b/>
          <w:sz w:val="24"/>
          <w:szCs w:val="24"/>
        </w:rPr>
        <w:tab/>
      </w:r>
      <w:r w:rsidR="00150029">
        <w:rPr>
          <w:rFonts w:cstheme="minorHAnsi"/>
          <w:b/>
          <w:sz w:val="24"/>
          <w:szCs w:val="24"/>
        </w:rPr>
        <w:tab/>
      </w:r>
      <w:r w:rsidR="00150029">
        <w:rPr>
          <w:rFonts w:cstheme="minorHAnsi"/>
          <w:b/>
          <w:sz w:val="24"/>
          <w:szCs w:val="24"/>
        </w:rPr>
        <w:tab/>
      </w:r>
      <w:r w:rsidR="00150029">
        <w:rPr>
          <w:rFonts w:cstheme="minorHAnsi"/>
          <w:b/>
          <w:sz w:val="24"/>
          <w:szCs w:val="24"/>
        </w:rPr>
        <w:tab/>
      </w:r>
      <w:r w:rsidR="00150029">
        <w:rPr>
          <w:rFonts w:cstheme="minorHAnsi"/>
          <w:b/>
          <w:sz w:val="24"/>
          <w:szCs w:val="24"/>
        </w:rPr>
        <w:tab/>
      </w:r>
      <w:r w:rsidR="00150029">
        <w:rPr>
          <w:rFonts w:cstheme="minorHAnsi"/>
          <w:b/>
          <w:sz w:val="24"/>
          <w:szCs w:val="24"/>
        </w:rPr>
        <w:tab/>
      </w:r>
      <w:r w:rsidR="00150029">
        <w:rPr>
          <w:rFonts w:cstheme="minorHAnsi"/>
          <w:b/>
          <w:sz w:val="24"/>
          <w:szCs w:val="24"/>
        </w:rPr>
        <w:tab/>
        <w:t xml:space="preserve">    </w:t>
      </w:r>
      <w:r w:rsidR="00A431E1" w:rsidRPr="002676B4">
        <w:rPr>
          <w:rFonts w:cstheme="minorHAnsi"/>
          <w:b/>
          <w:sz w:val="24"/>
          <w:szCs w:val="24"/>
        </w:rPr>
        <w:t xml:space="preserve"> </w:t>
      </w:r>
      <w:r w:rsidR="000E6688" w:rsidRPr="002676B4">
        <w:rPr>
          <w:rFonts w:cstheme="minorHAnsi"/>
          <w:b/>
          <w:sz w:val="24"/>
          <w:szCs w:val="24"/>
        </w:rPr>
        <w:t>C</w:t>
      </w:r>
      <w:r w:rsidRPr="002676B4">
        <w:rPr>
          <w:rFonts w:cstheme="minorHAnsi"/>
          <w:b/>
          <w:sz w:val="24"/>
          <w:szCs w:val="24"/>
        </w:rPr>
        <w:t>hampaign</w:t>
      </w:r>
      <w:r w:rsidR="00EF0F16" w:rsidRPr="002676B4">
        <w:rPr>
          <w:rFonts w:cstheme="minorHAnsi"/>
          <w:b/>
          <w:sz w:val="24"/>
          <w:szCs w:val="24"/>
        </w:rPr>
        <w:t>, Illinois</w:t>
      </w:r>
    </w:p>
    <w:p w14:paraId="702F905C" w14:textId="43F2CAE3" w:rsidR="00A431E1" w:rsidRPr="002676B4" w:rsidRDefault="00A431E1" w:rsidP="00A431E1">
      <w:pPr>
        <w:rPr>
          <w:rFonts w:cstheme="minorHAnsi"/>
          <w:b/>
          <w:sz w:val="24"/>
          <w:szCs w:val="24"/>
        </w:rPr>
      </w:pPr>
      <w:r w:rsidRPr="002676B4">
        <w:rPr>
          <w:rFonts w:cstheme="minorHAnsi"/>
          <w:b/>
          <w:sz w:val="24"/>
          <w:szCs w:val="24"/>
        </w:rPr>
        <w:t>Data Analyst</w:t>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Pr="002676B4">
        <w:rPr>
          <w:rFonts w:cstheme="minorHAnsi"/>
          <w:b/>
          <w:sz w:val="24"/>
          <w:szCs w:val="24"/>
        </w:rPr>
        <w:tab/>
      </w:r>
      <w:r w:rsidR="004E76B0">
        <w:rPr>
          <w:rFonts w:cstheme="minorHAnsi"/>
          <w:b/>
          <w:sz w:val="24"/>
          <w:szCs w:val="24"/>
        </w:rPr>
        <w:tab/>
      </w:r>
      <w:r w:rsidR="004E76B0">
        <w:rPr>
          <w:rFonts w:cstheme="minorHAnsi"/>
          <w:b/>
          <w:sz w:val="24"/>
          <w:szCs w:val="24"/>
        </w:rPr>
        <w:tab/>
      </w:r>
      <w:r w:rsidR="004E76B0">
        <w:rPr>
          <w:rFonts w:cstheme="minorHAnsi"/>
          <w:b/>
          <w:sz w:val="24"/>
          <w:szCs w:val="24"/>
        </w:rPr>
        <w:tab/>
        <w:t xml:space="preserve">    </w:t>
      </w:r>
      <w:r w:rsidRPr="002676B4">
        <w:rPr>
          <w:rFonts w:cstheme="minorHAnsi"/>
          <w:b/>
          <w:sz w:val="24"/>
          <w:szCs w:val="24"/>
        </w:rPr>
        <w:t>0</w:t>
      </w:r>
      <w:r w:rsidR="00D57B4D">
        <w:rPr>
          <w:rFonts w:cstheme="minorHAnsi"/>
          <w:b/>
          <w:sz w:val="24"/>
          <w:szCs w:val="24"/>
        </w:rPr>
        <w:t>5</w:t>
      </w:r>
      <w:r w:rsidRPr="002676B4">
        <w:rPr>
          <w:rFonts w:cstheme="minorHAnsi"/>
          <w:b/>
          <w:sz w:val="24"/>
          <w:szCs w:val="24"/>
        </w:rPr>
        <w:t>/201</w:t>
      </w:r>
      <w:r w:rsidR="0067508A" w:rsidRPr="002676B4">
        <w:rPr>
          <w:rFonts w:cstheme="minorHAnsi"/>
          <w:b/>
          <w:sz w:val="24"/>
          <w:szCs w:val="24"/>
        </w:rPr>
        <w:t>4</w:t>
      </w:r>
      <w:r w:rsidRPr="002676B4">
        <w:rPr>
          <w:rFonts w:cstheme="minorHAnsi"/>
          <w:b/>
          <w:sz w:val="24"/>
          <w:szCs w:val="24"/>
        </w:rPr>
        <w:t xml:space="preserve"> – 0</w:t>
      </w:r>
      <w:r w:rsidR="00D57B4D">
        <w:rPr>
          <w:rFonts w:cstheme="minorHAnsi"/>
          <w:b/>
          <w:sz w:val="24"/>
          <w:szCs w:val="24"/>
        </w:rPr>
        <w:t>5</w:t>
      </w:r>
      <w:r w:rsidRPr="002676B4">
        <w:rPr>
          <w:rFonts w:cstheme="minorHAnsi"/>
          <w:b/>
          <w:sz w:val="24"/>
          <w:szCs w:val="24"/>
        </w:rPr>
        <w:t>/201</w:t>
      </w:r>
      <w:r w:rsidR="00D57B4D">
        <w:rPr>
          <w:rFonts w:cstheme="minorHAnsi"/>
          <w:b/>
          <w:sz w:val="24"/>
          <w:szCs w:val="24"/>
        </w:rPr>
        <w:t>5</w:t>
      </w:r>
    </w:p>
    <w:p w14:paraId="4EE8DEF2" w14:textId="41C8D76A" w:rsidR="006E70E3" w:rsidRPr="002676B4" w:rsidRDefault="00B65C53" w:rsidP="002676B4">
      <w:pPr>
        <w:jc w:val="both"/>
        <w:rPr>
          <w:rFonts w:cstheme="minorHAnsi"/>
          <w:sz w:val="24"/>
          <w:szCs w:val="24"/>
        </w:rPr>
      </w:pPr>
      <w:r w:rsidRPr="002676B4">
        <w:rPr>
          <w:rFonts w:cstheme="minorHAnsi"/>
          <w:sz w:val="24"/>
          <w:szCs w:val="24"/>
        </w:rPr>
        <w:t>Pavlov Media, Inc.</w:t>
      </w:r>
      <w:r w:rsidR="006E70E3" w:rsidRPr="002676B4">
        <w:rPr>
          <w:rFonts w:cstheme="minorHAnsi"/>
          <w:sz w:val="24"/>
          <w:szCs w:val="24"/>
        </w:rPr>
        <w:t xml:space="preserve"> is </w:t>
      </w:r>
      <w:r w:rsidR="00F860D0" w:rsidRPr="002676B4">
        <w:rPr>
          <w:rFonts w:cstheme="minorHAnsi"/>
          <w:sz w:val="24"/>
          <w:szCs w:val="24"/>
        </w:rPr>
        <w:t>one of the nation’s largest private provider of Internet and video</w:t>
      </w:r>
      <w:r w:rsidR="000C26C9" w:rsidRPr="002676B4">
        <w:rPr>
          <w:rFonts w:cstheme="minorHAnsi"/>
          <w:sz w:val="24"/>
          <w:szCs w:val="24"/>
        </w:rPr>
        <w:t xml:space="preserve"> services to off-campus student housing. </w:t>
      </w:r>
      <w:r w:rsidR="00F87A8E" w:rsidRPr="002676B4">
        <w:rPr>
          <w:rFonts w:cstheme="minorHAnsi"/>
          <w:sz w:val="24"/>
          <w:szCs w:val="24"/>
        </w:rPr>
        <w:t xml:space="preserve">The project </w:t>
      </w:r>
      <w:r w:rsidR="00215551" w:rsidRPr="002676B4">
        <w:rPr>
          <w:rFonts w:cstheme="minorHAnsi"/>
          <w:sz w:val="24"/>
          <w:szCs w:val="24"/>
        </w:rPr>
        <w:t>buil</w:t>
      </w:r>
      <w:r w:rsidR="0071405D">
        <w:rPr>
          <w:rFonts w:cstheme="minorHAnsi"/>
          <w:sz w:val="24"/>
          <w:szCs w:val="24"/>
        </w:rPr>
        <w:t>ds</w:t>
      </w:r>
      <w:r w:rsidR="00215551" w:rsidRPr="002676B4">
        <w:rPr>
          <w:rFonts w:cstheme="minorHAnsi"/>
          <w:sz w:val="24"/>
          <w:szCs w:val="24"/>
        </w:rPr>
        <w:t xml:space="preserve"> predictive pipeline for </w:t>
      </w:r>
      <w:r w:rsidR="00844FBB" w:rsidRPr="002676B4">
        <w:rPr>
          <w:rFonts w:cstheme="minorHAnsi"/>
          <w:sz w:val="24"/>
          <w:szCs w:val="24"/>
        </w:rPr>
        <w:t>custom</w:t>
      </w:r>
      <w:r w:rsidR="00FA0DA9" w:rsidRPr="002676B4">
        <w:rPr>
          <w:rFonts w:cstheme="minorHAnsi"/>
          <w:sz w:val="24"/>
          <w:szCs w:val="24"/>
        </w:rPr>
        <w:t>er</w:t>
      </w:r>
      <w:r w:rsidR="00844FBB" w:rsidRPr="002676B4">
        <w:rPr>
          <w:rFonts w:cstheme="minorHAnsi"/>
          <w:sz w:val="24"/>
          <w:szCs w:val="24"/>
        </w:rPr>
        <w:t xml:space="preserve"> churn by developing machine learning algorithms and providing reports for departments </w:t>
      </w:r>
      <w:r w:rsidR="001C31C9">
        <w:rPr>
          <w:rFonts w:cstheme="minorHAnsi"/>
          <w:sz w:val="24"/>
          <w:szCs w:val="24"/>
        </w:rPr>
        <w:t xml:space="preserve">to </w:t>
      </w:r>
      <w:r w:rsidR="00844FBB" w:rsidRPr="002676B4">
        <w:rPr>
          <w:rFonts w:cstheme="minorHAnsi"/>
          <w:sz w:val="24"/>
          <w:szCs w:val="24"/>
        </w:rPr>
        <w:t xml:space="preserve">interact with clients. </w:t>
      </w:r>
    </w:p>
    <w:p w14:paraId="0ED74BFC" w14:textId="748AA8AF" w:rsidR="00A72F45" w:rsidRPr="002676B4" w:rsidRDefault="00A431E1" w:rsidP="002676B4">
      <w:pPr>
        <w:spacing w:before="240" w:after="0"/>
        <w:rPr>
          <w:rFonts w:cstheme="minorHAnsi"/>
          <w:b/>
          <w:sz w:val="24"/>
          <w:szCs w:val="24"/>
        </w:rPr>
      </w:pPr>
      <w:r w:rsidRPr="002676B4">
        <w:rPr>
          <w:rFonts w:cstheme="minorHAnsi"/>
          <w:b/>
          <w:sz w:val="24"/>
          <w:szCs w:val="24"/>
        </w:rPr>
        <w:t>Responsibilities:</w:t>
      </w:r>
    </w:p>
    <w:p w14:paraId="4CB99410" w14:textId="2BEE1A30" w:rsidR="00A72F45" w:rsidRPr="002676B4" w:rsidRDefault="00016BFE"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 xml:space="preserve">Queried historical labeled data which is stored in the database by connecting </w:t>
      </w:r>
      <w:proofErr w:type="spellStart"/>
      <w:r w:rsidRPr="002676B4">
        <w:rPr>
          <w:rFonts w:cstheme="minorHAnsi"/>
          <w:sz w:val="24"/>
          <w:szCs w:val="24"/>
        </w:rPr>
        <w:t>Jupyter</w:t>
      </w:r>
      <w:proofErr w:type="spellEnd"/>
      <w:r w:rsidRPr="002676B4">
        <w:rPr>
          <w:rFonts w:cstheme="minorHAnsi"/>
          <w:sz w:val="24"/>
          <w:szCs w:val="24"/>
        </w:rPr>
        <w:t xml:space="preserve"> notebook to SQL database.</w:t>
      </w:r>
    </w:p>
    <w:p w14:paraId="686F5BEE" w14:textId="4FEFDE09" w:rsidR="00016BFE" w:rsidRPr="002676B4" w:rsidRDefault="00016BFE"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 xml:space="preserve">Performed </w:t>
      </w:r>
      <w:r w:rsidR="002D7B71" w:rsidRPr="002676B4">
        <w:rPr>
          <w:rFonts w:cstheme="minorHAnsi"/>
          <w:sz w:val="24"/>
          <w:szCs w:val="24"/>
        </w:rPr>
        <w:t>exploratory analysis including checking the missing values, data type of each column</w:t>
      </w:r>
      <w:r w:rsidR="00480FFF">
        <w:rPr>
          <w:rFonts w:cstheme="minorHAnsi"/>
          <w:sz w:val="24"/>
          <w:szCs w:val="24"/>
        </w:rPr>
        <w:t>,</w:t>
      </w:r>
      <w:r w:rsidR="002D7B71" w:rsidRPr="002676B4">
        <w:rPr>
          <w:rFonts w:cstheme="minorHAnsi"/>
          <w:sz w:val="24"/>
          <w:szCs w:val="24"/>
        </w:rPr>
        <w:t xml:space="preserve"> and the distribution of data to get a better understanding of data using built-in functions in </w:t>
      </w:r>
      <w:r w:rsidR="00B56F69" w:rsidRPr="002676B4">
        <w:rPr>
          <w:rFonts w:cstheme="minorHAnsi"/>
          <w:sz w:val="24"/>
          <w:szCs w:val="24"/>
        </w:rPr>
        <w:t xml:space="preserve">Python </w:t>
      </w:r>
      <w:r w:rsidR="002D7B71" w:rsidRPr="002676B4">
        <w:rPr>
          <w:rFonts w:cstheme="minorHAnsi"/>
          <w:sz w:val="24"/>
          <w:szCs w:val="24"/>
        </w:rPr>
        <w:t xml:space="preserve">Pandas </w:t>
      </w:r>
      <w:r w:rsidR="00B56F69" w:rsidRPr="002676B4">
        <w:rPr>
          <w:rFonts w:cstheme="minorHAnsi"/>
          <w:sz w:val="24"/>
          <w:szCs w:val="24"/>
        </w:rPr>
        <w:t>library</w:t>
      </w:r>
      <w:r w:rsidR="002D7B71" w:rsidRPr="002676B4">
        <w:rPr>
          <w:rFonts w:cstheme="minorHAnsi"/>
          <w:sz w:val="24"/>
          <w:szCs w:val="24"/>
        </w:rPr>
        <w:t>.</w:t>
      </w:r>
    </w:p>
    <w:p w14:paraId="6F532D63" w14:textId="4025D9B5" w:rsidR="00B56F69" w:rsidRPr="002676B4" w:rsidRDefault="00B56F69"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Processed data set by filling in missing values, parsing dates</w:t>
      </w:r>
      <w:r w:rsidR="00480FFF">
        <w:rPr>
          <w:rFonts w:cstheme="minorHAnsi"/>
          <w:sz w:val="24"/>
          <w:szCs w:val="24"/>
        </w:rPr>
        <w:t>,</w:t>
      </w:r>
      <w:r w:rsidRPr="002676B4">
        <w:rPr>
          <w:rFonts w:cstheme="minorHAnsi"/>
          <w:sz w:val="24"/>
          <w:szCs w:val="24"/>
        </w:rPr>
        <w:t xml:space="preserve"> and numbers in incorrect formats, and </w:t>
      </w:r>
      <w:r w:rsidR="00904614" w:rsidRPr="002676B4">
        <w:rPr>
          <w:rFonts w:cstheme="minorHAnsi"/>
          <w:sz w:val="24"/>
          <w:szCs w:val="24"/>
        </w:rPr>
        <w:t>converting categorical values to numeric values</w:t>
      </w:r>
      <w:r w:rsidRPr="002676B4">
        <w:rPr>
          <w:rFonts w:cstheme="minorHAnsi"/>
          <w:sz w:val="24"/>
          <w:szCs w:val="24"/>
        </w:rPr>
        <w:t>.</w:t>
      </w:r>
    </w:p>
    <w:p w14:paraId="263A4893" w14:textId="50FCCDAE" w:rsidR="00016BFE" w:rsidRPr="002676B4" w:rsidRDefault="00016BFE"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P</w:t>
      </w:r>
      <w:r w:rsidR="002D7B71" w:rsidRPr="002676B4">
        <w:rPr>
          <w:rFonts w:cstheme="minorHAnsi"/>
          <w:sz w:val="24"/>
          <w:szCs w:val="24"/>
        </w:rPr>
        <w:t>lotted charts to figure out useful variables/features and got a visual indication of correlation between features.</w:t>
      </w:r>
    </w:p>
    <w:p w14:paraId="075DF647" w14:textId="11F866D6" w:rsidR="00016BFE" w:rsidRPr="002676B4" w:rsidRDefault="001B7C0F" w:rsidP="002676B4">
      <w:pPr>
        <w:pStyle w:val="ListParagraph"/>
        <w:numPr>
          <w:ilvl w:val="0"/>
          <w:numId w:val="4"/>
        </w:numPr>
        <w:spacing w:after="0" w:line="240" w:lineRule="auto"/>
        <w:jc w:val="both"/>
        <w:rPr>
          <w:rFonts w:cstheme="minorHAnsi"/>
          <w:sz w:val="24"/>
          <w:szCs w:val="24"/>
        </w:rPr>
      </w:pPr>
      <w:r>
        <w:rPr>
          <w:rFonts w:cstheme="minorHAnsi"/>
          <w:sz w:val="24"/>
          <w:szCs w:val="24"/>
        </w:rPr>
        <w:t>Done</w:t>
      </w:r>
      <w:r w:rsidRPr="002676B4">
        <w:rPr>
          <w:rFonts w:cstheme="minorHAnsi"/>
          <w:sz w:val="24"/>
          <w:szCs w:val="24"/>
        </w:rPr>
        <w:t xml:space="preserve"> </w:t>
      </w:r>
      <w:r w:rsidR="00B56F69" w:rsidRPr="002676B4">
        <w:rPr>
          <w:rFonts w:cstheme="minorHAnsi"/>
          <w:sz w:val="24"/>
          <w:szCs w:val="24"/>
        </w:rPr>
        <w:t>feature selection by analyzing feature importance</w:t>
      </w:r>
      <w:r>
        <w:rPr>
          <w:rFonts w:cstheme="minorHAnsi"/>
          <w:sz w:val="24"/>
          <w:szCs w:val="24"/>
        </w:rPr>
        <w:t xml:space="preserve">, </w:t>
      </w:r>
      <w:r w:rsidR="00F93AED" w:rsidRPr="002676B4">
        <w:rPr>
          <w:rFonts w:cstheme="minorHAnsi"/>
          <w:sz w:val="24"/>
          <w:szCs w:val="24"/>
        </w:rPr>
        <w:t>identified top factors that may affect the result</w:t>
      </w:r>
      <w:r>
        <w:rPr>
          <w:rFonts w:cstheme="minorHAnsi"/>
          <w:sz w:val="24"/>
          <w:szCs w:val="24"/>
        </w:rPr>
        <w:t>,</w:t>
      </w:r>
      <w:r w:rsidR="00F93AED" w:rsidRPr="002676B4">
        <w:rPr>
          <w:rFonts w:cstheme="minorHAnsi"/>
          <w:sz w:val="24"/>
          <w:szCs w:val="24"/>
        </w:rPr>
        <w:t xml:space="preserve"> and visualized feature importance using </w:t>
      </w:r>
      <w:r w:rsidR="00FB3458" w:rsidRPr="00D2740C">
        <w:rPr>
          <w:rFonts w:cstheme="minorHAnsi"/>
          <w:sz w:val="24"/>
          <w:szCs w:val="24"/>
        </w:rPr>
        <w:t>plot tree</w:t>
      </w:r>
      <w:r w:rsidR="00F93AED" w:rsidRPr="002676B4">
        <w:rPr>
          <w:rFonts w:cstheme="minorHAnsi"/>
          <w:sz w:val="24"/>
          <w:szCs w:val="24"/>
        </w:rPr>
        <w:t xml:space="preserve"> library in Python.</w:t>
      </w:r>
    </w:p>
    <w:p w14:paraId="4E776DD4" w14:textId="039D9C2A" w:rsidR="00F93AED" w:rsidRPr="002676B4" w:rsidRDefault="00F93AED"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 xml:space="preserve">Split data sets into training set and testing set by randomly sampled split. </w:t>
      </w:r>
    </w:p>
    <w:p w14:paraId="507C9E98" w14:textId="3B55226D" w:rsidR="00F93AED" w:rsidRPr="002676B4" w:rsidRDefault="00F93AED"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lastRenderedPageBreak/>
        <w:t xml:space="preserve">Initialized and trained a variety of different </w:t>
      </w:r>
      <w:r w:rsidR="00CB3DE2" w:rsidRPr="002676B4">
        <w:rPr>
          <w:rFonts w:cstheme="minorHAnsi"/>
          <w:sz w:val="24"/>
          <w:szCs w:val="24"/>
        </w:rPr>
        <w:t xml:space="preserve">machine learning </w:t>
      </w:r>
      <w:r w:rsidRPr="002676B4">
        <w:rPr>
          <w:rFonts w:cstheme="minorHAnsi"/>
          <w:sz w:val="24"/>
          <w:szCs w:val="24"/>
        </w:rPr>
        <w:t xml:space="preserve">models including decision tree, logistic regression, </w:t>
      </w:r>
      <w:r w:rsidR="00CB3DE2" w:rsidRPr="002676B4">
        <w:rPr>
          <w:rFonts w:cstheme="minorHAnsi"/>
          <w:sz w:val="24"/>
          <w:szCs w:val="24"/>
        </w:rPr>
        <w:t xml:space="preserve">KNN, and random forest, and selected the random forest which had the best performance to refine. </w:t>
      </w:r>
    </w:p>
    <w:p w14:paraId="4C167907" w14:textId="018DD76B" w:rsidR="00CB3DE2" w:rsidRPr="002676B4" w:rsidRDefault="00CB3DE2"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Evaluated the model by getting the score of accuracy and compared it with the actual probabilities of a customer churning calculated by using predic_proba</w:t>
      </w:r>
      <w:r w:rsidR="008A5C9A">
        <w:rPr>
          <w:rFonts w:cstheme="minorHAnsi"/>
          <w:sz w:val="24"/>
          <w:szCs w:val="24"/>
        </w:rPr>
        <w:t xml:space="preserve"> </w:t>
      </w:r>
      <w:r w:rsidRPr="002676B4">
        <w:rPr>
          <w:rFonts w:cstheme="minorHAnsi"/>
          <w:sz w:val="24"/>
          <w:szCs w:val="24"/>
        </w:rPr>
        <w:t>().</w:t>
      </w:r>
    </w:p>
    <w:p w14:paraId="64FC4FF2" w14:textId="43EFABF5" w:rsidR="00CB3DE2" w:rsidRPr="002676B4" w:rsidRDefault="00CB3DE2"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 xml:space="preserve">Constructed </w:t>
      </w:r>
      <w:r w:rsidR="002D489B" w:rsidRPr="002676B4">
        <w:rPr>
          <w:rFonts w:cstheme="minorHAnsi"/>
          <w:sz w:val="24"/>
          <w:szCs w:val="24"/>
        </w:rPr>
        <w:t>confusion matrix and ROC curve to dig further into the quality of the results.</w:t>
      </w:r>
    </w:p>
    <w:p w14:paraId="5CA4A93F" w14:textId="06A6B1CD" w:rsidR="002D489B" w:rsidRPr="002676B4" w:rsidRDefault="002D489B"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Applied methods to avoid overfitting such as regularization and k-fold cross validation.</w:t>
      </w:r>
    </w:p>
    <w:p w14:paraId="620E0F60" w14:textId="114EE5B9" w:rsidR="00CA05DB" w:rsidRPr="002676B4" w:rsidRDefault="002D489B"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Visualized the results and important factors</w:t>
      </w:r>
      <w:r w:rsidR="005B5EF3">
        <w:rPr>
          <w:rFonts w:cstheme="minorHAnsi"/>
          <w:sz w:val="24"/>
          <w:szCs w:val="24"/>
        </w:rPr>
        <w:t xml:space="preserve"> and</w:t>
      </w:r>
      <w:r w:rsidRPr="002676B4">
        <w:rPr>
          <w:rFonts w:cstheme="minorHAnsi"/>
          <w:sz w:val="24"/>
          <w:szCs w:val="24"/>
        </w:rPr>
        <w:t xml:space="preserve"> generated the report. </w:t>
      </w:r>
    </w:p>
    <w:p w14:paraId="4FBD433C" w14:textId="1ACFB284" w:rsidR="00ED6843" w:rsidRPr="002676B4" w:rsidRDefault="00A431E1" w:rsidP="002676B4">
      <w:pPr>
        <w:spacing w:before="240"/>
        <w:jc w:val="both"/>
        <w:rPr>
          <w:rFonts w:cstheme="minorHAnsi"/>
          <w:sz w:val="24"/>
          <w:szCs w:val="24"/>
          <w:shd w:val="clear" w:color="auto" w:fill="FFFFFF"/>
        </w:rPr>
      </w:pPr>
      <w:r w:rsidRPr="002676B4">
        <w:rPr>
          <w:rFonts w:cstheme="minorHAnsi"/>
          <w:b/>
          <w:sz w:val="24"/>
          <w:szCs w:val="24"/>
        </w:rPr>
        <w:t>Environment:</w:t>
      </w:r>
      <w:r w:rsidRPr="002676B4">
        <w:rPr>
          <w:rFonts w:cstheme="minorHAnsi"/>
          <w:sz w:val="24"/>
          <w:szCs w:val="24"/>
        </w:rPr>
        <w:t xml:space="preserve"> </w:t>
      </w:r>
      <w:r w:rsidR="002D489B" w:rsidRPr="002676B4">
        <w:rPr>
          <w:rFonts w:cstheme="minorHAnsi"/>
          <w:sz w:val="24"/>
          <w:szCs w:val="24"/>
          <w:shd w:val="clear" w:color="auto" w:fill="FFFFFF"/>
        </w:rPr>
        <w:t>Python 2.x/3.x(</w:t>
      </w:r>
      <w:proofErr w:type="spellStart"/>
      <w:r w:rsidR="002D489B" w:rsidRPr="002676B4">
        <w:rPr>
          <w:rFonts w:cstheme="minorHAnsi"/>
          <w:sz w:val="24"/>
          <w:szCs w:val="24"/>
          <w:shd w:val="clear" w:color="auto" w:fill="FFFFFF"/>
        </w:rPr>
        <w:t>Scikit</w:t>
      </w:r>
      <w:proofErr w:type="spellEnd"/>
      <w:r w:rsidR="002D489B" w:rsidRPr="002676B4">
        <w:rPr>
          <w:rFonts w:cstheme="minorHAnsi"/>
          <w:sz w:val="24"/>
          <w:szCs w:val="24"/>
          <w:shd w:val="clear" w:color="auto" w:fill="FFFFFF"/>
        </w:rPr>
        <w:t>-Learn/</w:t>
      </w:r>
      <w:proofErr w:type="spellStart"/>
      <w:r w:rsidR="002D489B" w:rsidRPr="002676B4">
        <w:rPr>
          <w:rFonts w:cstheme="minorHAnsi"/>
          <w:sz w:val="24"/>
          <w:szCs w:val="24"/>
          <w:shd w:val="clear" w:color="auto" w:fill="FFFFFF"/>
        </w:rPr>
        <w:t>Scipy</w:t>
      </w:r>
      <w:proofErr w:type="spellEnd"/>
      <w:r w:rsidR="002D489B" w:rsidRPr="002676B4">
        <w:rPr>
          <w:rFonts w:cstheme="minorHAnsi"/>
          <w:sz w:val="24"/>
          <w:szCs w:val="24"/>
          <w:shd w:val="clear" w:color="auto" w:fill="FFFFFF"/>
        </w:rPr>
        <w:t>/</w:t>
      </w:r>
      <w:proofErr w:type="spellStart"/>
      <w:r w:rsidR="002D489B" w:rsidRPr="002676B4">
        <w:rPr>
          <w:rFonts w:cstheme="minorHAnsi"/>
          <w:sz w:val="24"/>
          <w:szCs w:val="24"/>
          <w:shd w:val="clear" w:color="auto" w:fill="FFFFFF"/>
        </w:rPr>
        <w:t>Numpy</w:t>
      </w:r>
      <w:proofErr w:type="spellEnd"/>
      <w:r w:rsidR="002D489B" w:rsidRPr="002676B4">
        <w:rPr>
          <w:rFonts w:cstheme="minorHAnsi"/>
          <w:sz w:val="24"/>
          <w:szCs w:val="24"/>
          <w:shd w:val="clear" w:color="auto" w:fill="FFFFFF"/>
        </w:rPr>
        <w:t>/Pandas/</w:t>
      </w:r>
      <w:proofErr w:type="spellStart"/>
      <w:r w:rsidR="002D489B" w:rsidRPr="002676B4">
        <w:rPr>
          <w:rFonts w:cstheme="minorHAnsi"/>
          <w:sz w:val="24"/>
          <w:szCs w:val="24"/>
          <w:shd w:val="clear" w:color="auto" w:fill="FFFFFF"/>
        </w:rPr>
        <w:t>Matplotlib</w:t>
      </w:r>
      <w:proofErr w:type="spellEnd"/>
      <w:r w:rsidR="002D489B" w:rsidRPr="002676B4">
        <w:rPr>
          <w:rFonts w:cstheme="minorHAnsi"/>
          <w:sz w:val="24"/>
          <w:szCs w:val="24"/>
          <w:shd w:val="clear" w:color="auto" w:fill="FFFFFF"/>
        </w:rPr>
        <w:t>/</w:t>
      </w:r>
      <w:proofErr w:type="spellStart"/>
      <w:r w:rsidR="002D489B" w:rsidRPr="002676B4">
        <w:rPr>
          <w:rFonts w:cstheme="minorHAnsi"/>
          <w:sz w:val="24"/>
          <w:szCs w:val="24"/>
          <w:shd w:val="clear" w:color="auto" w:fill="FFFFFF"/>
        </w:rPr>
        <w:t>Seaborn</w:t>
      </w:r>
      <w:proofErr w:type="spellEnd"/>
      <w:r w:rsidR="002D489B" w:rsidRPr="002676B4">
        <w:rPr>
          <w:rFonts w:cstheme="minorHAnsi"/>
          <w:sz w:val="24"/>
          <w:szCs w:val="24"/>
          <w:shd w:val="clear" w:color="auto" w:fill="FFFFFF"/>
        </w:rPr>
        <w:t xml:space="preserve">), Machine Learning, AWS Redshift, </w:t>
      </w:r>
      <w:proofErr w:type="spellStart"/>
      <w:r w:rsidR="002D489B" w:rsidRPr="002676B4">
        <w:rPr>
          <w:rFonts w:cstheme="minorHAnsi"/>
          <w:sz w:val="24"/>
          <w:szCs w:val="24"/>
          <w:shd w:val="clear" w:color="auto" w:fill="FFFFFF"/>
        </w:rPr>
        <w:t>Jupyter</w:t>
      </w:r>
      <w:proofErr w:type="spellEnd"/>
      <w:r w:rsidR="002D489B" w:rsidRPr="002676B4">
        <w:rPr>
          <w:rFonts w:cstheme="minorHAnsi"/>
          <w:sz w:val="24"/>
          <w:szCs w:val="24"/>
          <w:shd w:val="clear" w:color="auto" w:fill="FFFFFF"/>
        </w:rPr>
        <w:t xml:space="preserve"> Notebook</w:t>
      </w:r>
      <w:r w:rsidR="005B1AF2" w:rsidRPr="002676B4">
        <w:rPr>
          <w:rFonts w:cstheme="minorHAnsi"/>
          <w:sz w:val="24"/>
          <w:szCs w:val="24"/>
          <w:shd w:val="clear" w:color="auto" w:fill="FFFFFF"/>
        </w:rPr>
        <w:t>,</w:t>
      </w:r>
      <w:r w:rsidR="00990631">
        <w:rPr>
          <w:rFonts w:cstheme="minorHAnsi"/>
          <w:sz w:val="24"/>
          <w:szCs w:val="24"/>
          <w:shd w:val="clear" w:color="auto" w:fill="FFFFFF"/>
        </w:rPr>
        <w:t xml:space="preserve"> and</w:t>
      </w:r>
      <w:r w:rsidR="005B1AF2" w:rsidRPr="002676B4">
        <w:rPr>
          <w:rFonts w:cstheme="minorHAnsi"/>
          <w:sz w:val="24"/>
          <w:szCs w:val="24"/>
          <w:shd w:val="clear" w:color="auto" w:fill="FFFFFF"/>
        </w:rPr>
        <w:t xml:space="preserve"> SQL</w:t>
      </w:r>
      <w:r w:rsidR="00990631">
        <w:rPr>
          <w:rFonts w:cstheme="minorHAnsi"/>
          <w:sz w:val="24"/>
          <w:szCs w:val="24"/>
          <w:shd w:val="clear" w:color="auto" w:fill="FFFFFF"/>
        </w:rPr>
        <w:t>.</w:t>
      </w:r>
    </w:p>
    <w:p w14:paraId="3378FB3E" w14:textId="2D00304C" w:rsidR="00A431E1" w:rsidRPr="002676B4" w:rsidRDefault="004455E6" w:rsidP="002676B4">
      <w:pPr>
        <w:spacing w:before="240" w:after="0"/>
        <w:rPr>
          <w:rFonts w:cstheme="minorHAnsi"/>
          <w:b/>
          <w:sz w:val="24"/>
          <w:szCs w:val="24"/>
        </w:rPr>
      </w:pPr>
      <w:r w:rsidRPr="002676B4">
        <w:rPr>
          <w:rFonts w:cstheme="minorHAnsi"/>
          <w:b/>
          <w:sz w:val="24"/>
          <w:szCs w:val="24"/>
        </w:rPr>
        <w:t>Christie Clinic</w:t>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004933B9">
        <w:rPr>
          <w:rFonts w:cstheme="minorHAnsi"/>
          <w:b/>
          <w:sz w:val="24"/>
          <w:szCs w:val="24"/>
        </w:rPr>
        <w:tab/>
        <w:t xml:space="preserve">             </w:t>
      </w:r>
      <w:r w:rsidR="00ED6843" w:rsidRPr="002676B4">
        <w:rPr>
          <w:rFonts w:cstheme="minorHAnsi"/>
          <w:b/>
          <w:sz w:val="24"/>
          <w:szCs w:val="24"/>
        </w:rPr>
        <w:t xml:space="preserve"> C</w:t>
      </w:r>
      <w:r w:rsidRPr="002676B4">
        <w:rPr>
          <w:rFonts w:cstheme="minorHAnsi"/>
          <w:b/>
          <w:sz w:val="24"/>
          <w:szCs w:val="24"/>
        </w:rPr>
        <w:t>hampaign</w:t>
      </w:r>
      <w:r w:rsidR="00ED6843" w:rsidRPr="002676B4">
        <w:rPr>
          <w:rFonts w:cstheme="minorHAnsi"/>
          <w:b/>
          <w:sz w:val="24"/>
          <w:szCs w:val="24"/>
        </w:rPr>
        <w:t>, IL</w:t>
      </w:r>
    </w:p>
    <w:p w14:paraId="434B41FB" w14:textId="5F381D0E" w:rsidR="00A431E1" w:rsidRPr="002676B4" w:rsidRDefault="00A431E1" w:rsidP="00A431E1">
      <w:pPr>
        <w:rPr>
          <w:rFonts w:cstheme="minorHAnsi"/>
          <w:b/>
          <w:sz w:val="24"/>
          <w:szCs w:val="24"/>
        </w:rPr>
      </w:pPr>
      <w:r w:rsidRPr="002676B4">
        <w:rPr>
          <w:rFonts w:cstheme="minorHAnsi"/>
          <w:b/>
          <w:sz w:val="24"/>
          <w:szCs w:val="24"/>
        </w:rPr>
        <w:t>B</w:t>
      </w:r>
      <w:r w:rsidR="00ED6843" w:rsidRPr="002676B4">
        <w:rPr>
          <w:rFonts w:cstheme="minorHAnsi"/>
          <w:b/>
          <w:sz w:val="24"/>
          <w:szCs w:val="24"/>
        </w:rPr>
        <w:t>usiness Intelligence/Database</w:t>
      </w:r>
      <w:r w:rsidRPr="002676B4">
        <w:rPr>
          <w:rFonts w:cstheme="minorHAnsi"/>
          <w:b/>
          <w:sz w:val="24"/>
          <w:szCs w:val="24"/>
        </w:rPr>
        <w:t xml:space="preserve"> Developer</w:t>
      </w:r>
      <w:r w:rsidR="004933B9">
        <w:rPr>
          <w:rFonts w:cstheme="minorHAnsi"/>
          <w:b/>
          <w:sz w:val="24"/>
          <w:szCs w:val="24"/>
        </w:rPr>
        <w:tab/>
      </w:r>
      <w:r w:rsidR="004933B9">
        <w:rPr>
          <w:rFonts w:cstheme="minorHAnsi"/>
          <w:b/>
          <w:sz w:val="24"/>
          <w:szCs w:val="24"/>
        </w:rPr>
        <w:tab/>
      </w:r>
      <w:r w:rsidR="004933B9">
        <w:rPr>
          <w:rFonts w:cstheme="minorHAnsi"/>
          <w:b/>
          <w:sz w:val="24"/>
          <w:szCs w:val="24"/>
        </w:rPr>
        <w:tab/>
      </w:r>
      <w:r w:rsidRPr="002676B4">
        <w:rPr>
          <w:rFonts w:cstheme="minorHAnsi"/>
          <w:b/>
          <w:sz w:val="24"/>
          <w:szCs w:val="24"/>
        </w:rPr>
        <w:tab/>
      </w:r>
      <w:r w:rsidRPr="002676B4">
        <w:rPr>
          <w:rFonts w:cstheme="minorHAnsi"/>
          <w:b/>
          <w:sz w:val="24"/>
          <w:szCs w:val="24"/>
        </w:rPr>
        <w:tab/>
      </w:r>
      <w:r w:rsidR="004933B9">
        <w:rPr>
          <w:rFonts w:cstheme="minorHAnsi"/>
          <w:b/>
          <w:sz w:val="24"/>
          <w:szCs w:val="24"/>
        </w:rPr>
        <w:t xml:space="preserve">    </w:t>
      </w:r>
      <w:r w:rsidR="00ED6843" w:rsidRPr="002676B4">
        <w:rPr>
          <w:rFonts w:cstheme="minorHAnsi"/>
          <w:b/>
          <w:sz w:val="24"/>
          <w:szCs w:val="24"/>
        </w:rPr>
        <w:t>0</w:t>
      </w:r>
      <w:r w:rsidR="008D29D1">
        <w:rPr>
          <w:rFonts w:cstheme="minorHAnsi"/>
          <w:b/>
          <w:sz w:val="24"/>
          <w:szCs w:val="24"/>
        </w:rPr>
        <w:t>1</w:t>
      </w:r>
      <w:r w:rsidRPr="002676B4">
        <w:rPr>
          <w:rFonts w:cstheme="minorHAnsi"/>
          <w:b/>
          <w:sz w:val="24"/>
          <w:szCs w:val="24"/>
        </w:rPr>
        <w:t>/201</w:t>
      </w:r>
      <w:r w:rsidR="008D29D1">
        <w:rPr>
          <w:rFonts w:cstheme="minorHAnsi"/>
          <w:b/>
          <w:sz w:val="24"/>
          <w:szCs w:val="24"/>
        </w:rPr>
        <w:t>3</w:t>
      </w:r>
      <w:r w:rsidRPr="002676B4">
        <w:rPr>
          <w:rFonts w:cstheme="minorHAnsi"/>
          <w:b/>
          <w:sz w:val="24"/>
          <w:szCs w:val="24"/>
        </w:rPr>
        <w:t xml:space="preserve"> – 0</w:t>
      </w:r>
      <w:r w:rsidR="00D57B4D">
        <w:rPr>
          <w:rFonts w:cstheme="minorHAnsi"/>
          <w:b/>
          <w:sz w:val="24"/>
          <w:szCs w:val="24"/>
        </w:rPr>
        <w:t>5</w:t>
      </w:r>
      <w:r w:rsidRPr="002676B4">
        <w:rPr>
          <w:rFonts w:cstheme="minorHAnsi"/>
          <w:b/>
          <w:sz w:val="24"/>
          <w:szCs w:val="24"/>
        </w:rPr>
        <w:t>/201</w:t>
      </w:r>
      <w:r w:rsidR="0067508A" w:rsidRPr="002676B4">
        <w:rPr>
          <w:rFonts w:cstheme="minorHAnsi"/>
          <w:b/>
          <w:sz w:val="24"/>
          <w:szCs w:val="24"/>
        </w:rPr>
        <w:t>4</w:t>
      </w:r>
    </w:p>
    <w:p w14:paraId="080E5C1A" w14:textId="2F4C3CC8" w:rsidR="00E901C1" w:rsidRPr="002676B4" w:rsidRDefault="004455E6" w:rsidP="002676B4">
      <w:pPr>
        <w:jc w:val="both"/>
        <w:rPr>
          <w:rFonts w:cstheme="minorHAnsi"/>
          <w:sz w:val="24"/>
          <w:szCs w:val="24"/>
        </w:rPr>
      </w:pPr>
      <w:r w:rsidRPr="002676B4">
        <w:rPr>
          <w:rFonts w:cstheme="minorHAnsi"/>
          <w:sz w:val="24"/>
          <w:szCs w:val="24"/>
        </w:rPr>
        <w:t xml:space="preserve">Christie Clinic is one of the largest physician-owned multi-specialty group medical practices in Illinois. It has been providing the people of east central Illinois with the highest quality health care. </w:t>
      </w:r>
      <w:r w:rsidR="005B1AF2" w:rsidRPr="002676B4">
        <w:rPr>
          <w:rFonts w:cstheme="minorHAnsi"/>
          <w:sz w:val="24"/>
          <w:szCs w:val="24"/>
        </w:rPr>
        <w:t>The project create</w:t>
      </w:r>
      <w:r w:rsidR="001B0EE3">
        <w:rPr>
          <w:rFonts w:cstheme="minorHAnsi"/>
          <w:sz w:val="24"/>
          <w:szCs w:val="24"/>
        </w:rPr>
        <w:t>s</w:t>
      </w:r>
      <w:r w:rsidR="005B1AF2" w:rsidRPr="002676B4">
        <w:rPr>
          <w:rFonts w:cstheme="minorHAnsi"/>
          <w:sz w:val="24"/>
          <w:szCs w:val="24"/>
        </w:rPr>
        <w:t xml:space="preserve"> SSIS packages to integrate the data contained in various external file systems and SQL server database to generate the reports using SSRS to f</w:t>
      </w:r>
      <w:r w:rsidR="00E901C1" w:rsidRPr="002676B4">
        <w:rPr>
          <w:rFonts w:cstheme="minorHAnsi"/>
          <w:sz w:val="24"/>
          <w:szCs w:val="24"/>
        </w:rPr>
        <w:t>ulfill data solution requirements from business departments</w:t>
      </w:r>
      <w:r w:rsidR="005B1AF2" w:rsidRPr="002676B4">
        <w:rPr>
          <w:rFonts w:cstheme="minorHAnsi"/>
          <w:sz w:val="24"/>
          <w:szCs w:val="24"/>
        </w:rPr>
        <w:t xml:space="preserve">. </w:t>
      </w:r>
    </w:p>
    <w:p w14:paraId="5C17B342" w14:textId="77777777" w:rsidR="00A431E1" w:rsidRPr="002676B4" w:rsidRDefault="00A431E1" w:rsidP="002676B4">
      <w:pPr>
        <w:spacing w:before="240" w:after="0" w:line="240" w:lineRule="auto"/>
        <w:rPr>
          <w:rFonts w:cstheme="minorHAnsi"/>
          <w:b/>
          <w:sz w:val="24"/>
          <w:szCs w:val="24"/>
        </w:rPr>
      </w:pPr>
      <w:r w:rsidRPr="002676B4">
        <w:rPr>
          <w:rFonts w:cstheme="minorHAnsi"/>
          <w:b/>
          <w:sz w:val="24"/>
          <w:szCs w:val="24"/>
        </w:rPr>
        <w:t>Responsibilities:</w:t>
      </w:r>
    </w:p>
    <w:p w14:paraId="42FA06CC" w14:textId="732CB899" w:rsidR="00CA05DB" w:rsidRPr="002676B4" w:rsidRDefault="00CA05DB" w:rsidP="002676B4">
      <w:pPr>
        <w:pStyle w:val="ListParagraph"/>
        <w:numPr>
          <w:ilvl w:val="0"/>
          <w:numId w:val="4"/>
        </w:numPr>
        <w:spacing w:after="0" w:line="240" w:lineRule="auto"/>
        <w:jc w:val="both"/>
        <w:rPr>
          <w:rFonts w:cstheme="minorHAnsi"/>
          <w:sz w:val="24"/>
          <w:szCs w:val="24"/>
        </w:rPr>
      </w:pPr>
      <w:r w:rsidRPr="002676B4">
        <w:rPr>
          <w:rFonts w:eastAsia="Times New Roman" w:cstheme="minorHAnsi"/>
          <w:sz w:val="24"/>
          <w:szCs w:val="24"/>
        </w:rPr>
        <w:t>Used SSIS to create ETL packages to Validate, Extract, Transform</w:t>
      </w:r>
      <w:r w:rsidR="00ED68EF">
        <w:rPr>
          <w:rFonts w:eastAsia="Times New Roman" w:cstheme="minorHAnsi"/>
          <w:sz w:val="24"/>
          <w:szCs w:val="24"/>
        </w:rPr>
        <w:t>,</w:t>
      </w:r>
      <w:r w:rsidRPr="002676B4">
        <w:rPr>
          <w:rFonts w:eastAsia="Times New Roman" w:cstheme="minorHAnsi"/>
          <w:sz w:val="24"/>
          <w:szCs w:val="24"/>
        </w:rPr>
        <w:t xml:space="preserve"> and Load data into Data Warehouse and Data Mart.</w:t>
      </w:r>
    </w:p>
    <w:p w14:paraId="27B1AA9E" w14:textId="15B2B71A" w:rsidR="004B1BA4" w:rsidRPr="002676B4" w:rsidRDefault="00CA05DB"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Maintained and developed complex</w:t>
      </w:r>
      <w:r w:rsidR="004B1BA4" w:rsidRPr="002676B4">
        <w:rPr>
          <w:rFonts w:cstheme="minorHAnsi"/>
          <w:sz w:val="24"/>
          <w:szCs w:val="24"/>
        </w:rPr>
        <w:t xml:space="preserve"> T-SQL queries in Microsoft SQL Server </w:t>
      </w:r>
      <w:r w:rsidRPr="002676B4">
        <w:rPr>
          <w:rFonts w:cstheme="minorHAnsi"/>
          <w:sz w:val="24"/>
          <w:szCs w:val="24"/>
        </w:rPr>
        <w:t>such as</w:t>
      </w:r>
      <w:r w:rsidR="004B1BA4" w:rsidRPr="002676B4">
        <w:rPr>
          <w:rFonts w:cstheme="minorHAnsi"/>
          <w:sz w:val="24"/>
          <w:szCs w:val="24"/>
        </w:rPr>
        <w:t xml:space="preserve"> stored procedures, views, temp tables</w:t>
      </w:r>
      <w:r w:rsidR="00ED68EF">
        <w:rPr>
          <w:rFonts w:cstheme="minorHAnsi"/>
          <w:sz w:val="24"/>
          <w:szCs w:val="24"/>
        </w:rPr>
        <w:t>,</w:t>
      </w:r>
      <w:r w:rsidR="004B1BA4" w:rsidRPr="002676B4">
        <w:rPr>
          <w:rFonts w:cstheme="minorHAnsi"/>
          <w:sz w:val="24"/>
          <w:szCs w:val="24"/>
        </w:rPr>
        <w:t xml:space="preserve"> and user-defined functions</w:t>
      </w:r>
      <w:r w:rsidRPr="002676B4">
        <w:rPr>
          <w:rFonts w:cstheme="minorHAnsi"/>
          <w:sz w:val="24"/>
          <w:szCs w:val="24"/>
        </w:rPr>
        <w:t xml:space="preserve"> to meet clients’ requirements.</w:t>
      </w:r>
    </w:p>
    <w:p w14:paraId="5ADC774D" w14:textId="160BE3FB" w:rsidR="004B1BA4" w:rsidRPr="002676B4" w:rsidRDefault="004B1BA4"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Designed SSIS packages to build ETL pipeline and employed various functions such as aggregations, merge joins, count, and data flow task</w:t>
      </w:r>
      <w:r w:rsidR="00456508" w:rsidRPr="002676B4">
        <w:rPr>
          <w:rFonts w:cstheme="minorHAnsi"/>
          <w:sz w:val="24"/>
          <w:szCs w:val="24"/>
        </w:rPr>
        <w:t>, etc.</w:t>
      </w:r>
    </w:p>
    <w:p w14:paraId="1444D561" w14:textId="04271B1E" w:rsidR="00A431E1" w:rsidRPr="002676B4" w:rsidRDefault="00A431E1"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 xml:space="preserve">Created SSIS packages to </w:t>
      </w:r>
      <w:r w:rsidR="00ED6843" w:rsidRPr="002676B4">
        <w:rPr>
          <w:rFonts w:cstheme="minorHAnsi"/>
          <w:sz w:val="24"/>
          <w:szCs w:val="24"/>
        </w:rPr>
        <w:t>extract, migrate</w:t>
      </w:r>
      <w:r w:rsidR="00ED68EF">
        <w:rPr>
          <w:rFonts w:cstheme="minorHAnsi"/>
          <w:sz w:val="24"/>
          <w:szCs w:val="24"/>
        </w:rPr>
        <w:t>,</w:t>
      </w:r>
      <w:r w:rsidR="00ED6843" w:rsidRPr="002676B4">
        <w:rPr>
          <w:rFonts w:cstheme="minorHAnsi"/>
          <w:sz w:val="24"/>
          <w:szCs w:val="24"/>
        </w:rPr>
        <w:t xml:space="preserve"> and integrate healthcare </w:t>
      </w:r>
      <w:r w:rsidRPr="002676B4">
        <w:rPr>
          <w:rFonts w:cstheme="minorHAnsi"/>
          <w:sz w:val="24"/>
          <w:szCs w:val="24"/>
        </w:rPr>
        <w:t xml:space="preserve">data from </w:t>
      </w:r>
      <w:r w:rsidR="00C848FF" w:rsidRPr="002676B4">
        <w:rPr>
          <w:rFonts w:cstheme="minorHAnsi"/>
          <w:sz w:val="24"/>
          <w:szCs w:val="24"/>
        </w:rPr>
        <w:t>multiple</w:t>
      </w:r>
      <w:r w:rsidRPr="002676B4">
        <w:rPr>
          <w:rFonts w:cstheme="minorHAnsi"/>
          <w:sz w:val="24"/>
          <w:szCs w:val="24"/>
        </w:rPr>
        <w:t xml:space="preserve"> data source</w:t>
      </w:r>
      <w:r w:rsidR="00C848FF" w:rsidRPr="002676B4">
        <w:rPr>
          <w:rFonts w:cstheme="minorHAnsi"/>
          <w:sz w:val="24"/>
          <w:szCs w:val="24"/>
        </w:rPr>
        <w:t>s</w:t>
      </w:r>
      <w:r w:rsidRPr="002676B4">
        <w:rPr>
          <w:rFonts w:cstheme="minorHAnsi"/>
          <w:sz w:val="24"/>
          <w:szCs w:val="24"/>
        </w:rPr>
        <w:t xml:space="preserve"> </w:t>
      </w:r>
      <w:r w:rsidR="00C848FF" w:rsidRPr="002676B4">
        <w:rPr>
          <w:rFonts w:cstheme="minorHAnsi"/>
          <w:sz w:val="24"/>
          <w:szCs w:val="24"/>
        </w:rPr>
        <w:t>such as</w:t>
      </w:r>
      <w:r w:rsidRPr="002676B4">
        <w:rPr>
          <w:rFonts w:cstheme="minorHAnsi"/>
          <w:sz w:val="24"/>
          <w:szCs w:val="24"/>
        </w:rPr>
        <w:t xml:space="preserve"> database</w:t>
      </w:r>
      <w:r w:rsidR="00C848FF" w:rsidRPr="002676B4">
        <w:rPr>
          <w:rFonts w:cstheme="minorHAnsi"/>
          <w:sz w:val="24"/>
          <w:szCs w:val="24"/>
        </w:rPr>
        <w:t xml:space="preserve"> source</w:t>
      </w:r>
      <w:r w:rsidRPr="002676B4">
        <w:rPr>
          <w:rFonts w:cstheme="minorHAnsi"/>
          <w:sz w:val="24"/>
          <w:szCs w:val="24"/>
        </w:rPr>
        <w:t xml:space="preserve">, </w:t>
      </w:r>
      <w:r w:rsidR="004B1BA4" w:rsidRPr="002676B4">
        <w:rPr>
          <w:rFonts w:cstheme="minorHAnsi"/>
          <w:sz w:val="24"/>
          <w:szCs w:val="24"/>
        </w:rPr>
        <w:t>text</w:t>
      </w:r>
      <w:r w:rsidRPr="002676B4">
        <w:rPr>
          <w:rFonts w:cstheme="minorHAnsi"/>
          <w:sz w:val="24"/>
          <w:szCs w:val="24"/>
        </w:rPr>
        <w:t xml:space="preserve"> files</w:t>
      </w:r>
      <w:r w:rsidR="00C848FF" w:rsidRPr="002676B4">
        <w:rPr>
          <w:rFonts w:cstheme="minorHAnsi"/>
          <w:sz w:val="24"/>
          <w:szCs w:val="24"/>
        </w:rPr>
        <w:t xml:space="preserve">, and excel </w:t>
      </w:r>
      <w:r w:rsidR="004B1BA4" w:rsidRPr="002676B4">
        <w:rPr>
          <w:rFonts w:cstheme="minorHAnsi"/>
          <w:sz w:val="24"/>
          <w:szCs w:val="24"/>
        </w:rPr>
        <w:t>files</w:t>
      </w:r>
      <w:r w:rsidR="00456508" w:rsidRPr="002676B4">
        <w:rPr>
          <w:rFonts w:cstheme="minorHAnsi"/>
          <w:sz w:val="24"/>
          <w:szCs w:val="24"/>
        </w:rPr>
        <w:t xml:space="preserve">. </w:t>
      </w:r>
    </w:p>
    <w:p w14:paraId="1212FB1F" w14:textId="68841952" w:rsidR="00456508" w:rsidRPr="002676B4" w:rsidRDefault="00CA05DB"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Supported and maintained reporting platform – Tableau Server administration</w:t>
      </w:r>
      <w:r w:rsidR="00127331">
        <w:rPr>
          <w:rFonts w:cstheme="minorHAnsi"/>
          <w:sz w:val="24"/>
          <w:szCs w:val="24"/>
        </w:rPr>
        <w:t>.</w:t>
      </w:r>
    </w:p>
    <w:p w14:paraId="1FF8EBE0" w14:textId="07D7E4C3" w:rsidR="00CA05DB" w:rsidRPr="002676B4" w:rsidRDefault="00CA05DB"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Worked closely with internal and external stakeholders to discuss organizational needs and gather dashboard requirements.</w:t>
      </w:r>
    </w:p>
    <w:p w14:paraId="7B79CB9B" w14:textId="023274A2" w:rsidR="00CA05DB" w:rsidRPr="002676B4" w:rsidRDefault="00CA05DB" w:rsidP="002676B4">
      <w:pPr>
        <w:pStyle w:val="ListParagraph"/>
        <w:numPr>
          <w:ilvl w:val="0"/>
          <w:numId w:val="4"/>
        </w:numPr>
        <w:spacing w:after="0" w:line="240" w:lineRule="auto"/>
        <w:jc w:val="both"/>
        <w:rPr>
          <w:rFonts w:cstheme="minorHAnsi"/>
          <w:sz w:val="24"/>
          <w:szCs w:val="24"/>
        </w:rPr>
      </w:pPr>
      <w:r w:rsidRPr="002676B4">
        <w:rPr>
          <w:rFonts w:cstheme="minorHAnsi"/>
          <w:sz w:val="24"/>
          <w:szCs w:val="24"/>
        </w:rPr>
        <w:t>Supported data visualization with Tableau.</w:t>
      </w:r>
    </w:p>
    <w:p w14:paraId="247D1F8F" w14:textId="64B12931" w:rsidR="004455E6" w:rsidRPr="002676B4" w:rsidRDefault="00A431E1" w:rsidP="002676B4">
      <w:pPr>
        <w:spacing w:before="240" w:after="0" w:line="240" w:lineRule="auto"/>
        <w:jc w:val="both"/>
        <w:rPr>
          <w:rFonts w:cstheme="minorHAnsi"/>
          <w:sz w:val="24"/>
          <w:szCs w:val="24"/>
        </w:rPr>
      </w:pPr>
      <w:r w:rsidRPr="002676B4">
        <w:rPr>
          <w:rFonts w:cstheme="minorHAnsi"/>
          <w:b/>
          <w:sz w:val="24"/>
          <w:szCs w:val="24"/>
        </w:rPr>
        <w:t>Environment:</w:t>
      </w:r>
      <w:r w:rsidRPr="002676B4">
        <w:rPr>
          <w:rFonts w:cstheme="minorHAnsi"/>
          <w:sz w:val="24"/>
          <w:szCs w:val="24"/>
        </w:rPr>
        <w:t xml:space="preserve"> SQL Server 2008, SQL Server Management Studio (SSMS), MS BI Suite</w:t>
      </w:r>
      <w:r w:rsidR="00E016DA">
        <w:rPr>
          <w:rFonts w:cstheme="minorHAnsi"/>
          <w:sz w:val="24"/>
          <w:szCs w:val="24"/>
        </w:rPr>
        <w:t xml:space="preserve"> </w:t>
      </w:r>
      <w:r w:rsidRPr="002676B4">
        <w:rPr>
          <w:rFonts w:cstheme="minorHAnsi"/>
          <w:sz w:val="24"/>
          <w:szCs w:val="24"/>
        </w:rPr>
        <w:t>(SSIS/SSRS), SQL Server Data Tools (SSDT), Visual Studio</w:t>
      </w:r>
      <w:r w:rsidR="00CA05DB" w:rsidRPr="002676B4">
        <w:rPr>
          <w:rFonts w:cstheme="minorHAnsi"/>
          <w:sz w:val="24"/>
          <w:szCs w:val="24"/>
        </w:rPr>
        <w:t xml:space="preserve">, </w:t>
      </w:r>
      <w:r w:rsidR="00E016DA">
        <w:rPr>
          <w:rFonts w:cstheme="minorHAnsi"/>
          <w:sz w:val="24"/>
          <w:szCs w:val="24"/>
        </w:rPr>
        <w:t xml:space="preserve">and </w:t>
      </w:r>
      <w:r w:rsidR="00CA05DB" w:rsidRPr="002676B4">
        <w:rPr>
          <w:rFonts w:cstheme="minorHAnsi"/>
          <w:sz w:val="24"/>
          <w:szCs w:val="24"/>
        </w:rPr>
        <w:t>Tableau</w:t>
      </w:r>
      <w:r w:rsidR="00E016DA">
        <w:rPr>
          <w:rFonts w:cstheme="minorHAnsi"/>
          <w:sz w:val="24"/>
          <w:szCs w:val="24"/>
        </w:rPr>
        <w:t>.</w:t>
      </w:r>
    </w:p>
    <w:p w14:paraId="019B94D4" w14:textId="77777777" w:rsidR="000E6688" w:rsidRDefault="000E6688" w:rsidP="00A431E1">
      <w:pPr>
        <w:rPr>
          <w:rFonts w:cstheme="minorHAnsi"/>
          <w:b/>
          <w:sz w:val="24"/>
          <w:u w:val="single"/>
        </w:rPr>
      </w:pPr>
    </w:p>
    <w:p w14:paraId="18754416" w14:textId="0DBF5E91" w:rsidR="00A431E1" w:rsidRPr="002676B4" w:rsidRDefault="00A431E1" w:rsidP="00A431E1">
      <w:pPr>
        <w:rPr>
          <w:rFonts w:cstheme="minorHAnsi"/>
          <w:b/>
          <w:sz w:val="28"/>
          <w:szCs w:val="28"/>
          <w:u w:val="single"/>
        </w:rPr>
      </w:pPr>
      <w:r w:rsidRPr="002676B4">
        <w:rPr>
          <w:rFonts w:cstheme="minorHAnsi"/>
          <w:b/>
          <w:sz w:val="28"/>
          <w:szCs w:val="28"/>
          <w:u w:val="single"/>
        </w:rPr>
        <w:t>EDUCATION</w:t>
      </w:r>
    </w:p>
    <w:p w14:paraId="51766A60" w14:textId="20873096" w:rsidR="007F417B" w:rsidRPr="002676B4" w:rsidRDefault="00A431E1">
      <w:pPr>
        <w:rPr>
          <w:rFonts w:cstheme="minorHAnsi"/>
          <w:sz w:val="24"/>
          <w:szCs w:val="24"/>
        </w:rPr>
      </w:pPr>
      <w:r w:rsidRPr="002676B4">
        <w:rPr>
          <w:rFonts w:cstheme="minorHAnsi"/>
          <w:sz w:val="24"/>
          <w:szCs w:val="24"/>
        </w:rPr>
        <w:t>Master of Science</w:t>
      </w:r>
      <w:r w:rsidR="004F49C7" w:rsidRPr="002676B4">
        <w:rPr>
          <w:rFonts w:cstheme="minorHAnsi"/>
          <w:sz w:val="24"/>
          <w:szCs w:val="24"/>
        </w:rPr>
        <w:t xml:space="preserve"> in Data Science</w:t>
      </w:r>
      <w:r w:rsidRPr="002676B4">
        <w:rPr>
          <w:rFonts w:cstheme="minorHAnsi"/>
          <w:sz w:val="24"/>
          <w:szCs w:val="24"/>
        </w:rPr>
        <w:t xml:space="preserve">, </w:t>
      </w:r>
      <w:r w:rsidR="004F49C7" w:rsidRPr="002676B4">
        <w:rPr>
          <w:rFonts w:cstheme="minorHAnsi"/>
          <w:sz w:val="24"/>
          <w:szCs w:val="24"/>
        </w:rPr>
        <w:t>New York University</w:t>
      </w:r>
      <w:r w:rsidRPr="002676B4">
        <w:rPr>
          <w:rFonts w:cstheme="minorHAnsi"/>
          <w:sz w:val="24"/>
          <w:szCs w:val="24"/>
        </w:rPr>
        <w:t xml:space="preserve">, New </w:t>
      </w:r>
      <w:r w:rsidR="004F49C7" w:rsidRPr="002676B4">
        <w:rPr>
          <w:rFonts w:cstheme="minorHAnsi"/>
          <w:sz w:val="24"/>
          <w:szCs w:val="24"/>
        </w:rPr>
        <w:t>York, NY</w:t>
      </w:r>
      <w:r w:rsidR="009D238C">
        <w:rPr>
          <w:rFonts w:cstheme="minorHAnsi"/>
          <w:sz w:val="24"/>
          <w:szCs w:val="24"/>
        </w:rPr>
        <w:t>.</w:t>
      </w:r>
    </w:p>
    <w:sectPr w:rsidR="007F417B" w:rsidRPr="0026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nsid w:val="0FCD5F1D"/>
    <w:multiLevelType w:val="multilevel"/>
    <w:tmpl w:val="2D9C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D74F3F"/>
    <w:multiLevelType w:val="multilevel"/>
    <w:tmpl w:val="F46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65509"/>
    <w:multiLevelType w:val="hybridMultilevel"/>
    <w:tmpl w:val="02A4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8569A"/>
    <w:multiLevelType w:val="multilevel"/>
    <w:tmpl w:val="101E99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EBE1F2E"/>
    <w:multiLevelType w:val="multilevel"/>
    <w:tmpl w:val="DADE39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25875EA9"/>
    <w:multiLevelType w:val="multilevel"/>
    <w:tmpl w:val="A23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76FCB"/>
    <w:multiLevelType w:val="hybridMultilevel"/>
    <w:tmpl w:val="05981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B4773C7"/>
    <w:multiLevelType w:val="hybridMultilevel"/>
    <w:tmpl w:val="2548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51A6"/>
    <w:multiLevelType w:val="multilevel"/>
    <w:tmpl w:val="27A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DE4927"/>
    <w:multiLevelType w:val="multilevel"/>
    <w:tmpl w:val="321A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AC1085"/>
    <w:multiLevelType w:val="hybridMultilevel"/>
    <w:tmpl w:val="DE64539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5A176567"/>
    <w:multiLevelType w:val="hybridMultilevel"/>
    <w:tmpl w:val="F8C0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B2439DD"/>
    <w:multiLevelType w:val="multilevel"/>
    <w:tmpl w:val="43A6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955666"/>
    <w:multiLevelType w:val="multilevel"/>
    <w:tmpl w:val="919E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1"/>
  </w:num>
  <w:num w:numId="4">
    <w:abstractNumId w:val="12"/>
  </w:num>
  <w:num w:numId="5">
    <w:abstractNumId w:val="4"/>
  </w:num>
  <w:num w:numId="6">
    <w:abstractNumId w:val="9"/>
  </w:num>
  <w:num w:numId="7">
    <w:abstractNumId w:val="1"/>
  </w:num>
  <w:num w:numId="8">
    <w:abstractNumId w:val="14"/>
  </w:num>
  <w:num w:numId="9">
    <w:abstractNumId w:val="2"/>
  </w:num>
  <w:num w:numId="10">
    <w:abstractNumId w:val="10"/>
  </w:num>
  <w:num w:numId="11">
    <w:abstractNumId w:val="0"/>
  </w:num>
  <w:num w:numId="12">
    <w:abstractNumId w:val="5"/>
  </w:num>
  <w:num w:numId="13">
    <w:abstractNumId w:val="13"/>
  </w:num>
  <w:num w:numId="14">
    <w:abstractNumId w:val="6"/>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GT9">
    <w15:presenceInfo w15:providerId="None" w15:userId="SGT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E1"/>
    <w:rsid w:val="000046BA"/>
    <w:rsid w:val="00016BFE"/>
    <w:rsid w:val="0006222D"/>
    <w:rsid w:val="0007115E"/>
    <w:rsid w:val="00083D5F"/>
    <w:rsid w:val="00090C94"/>
    <w:rsid w:val="000943F3"/>
    <w:rsid w:val="000B3CA1"/>
    <w:rsid w:val="000C26C9"/>
    <w:rsid w:val="000C44A5"/>
    <w:rsid w:val="000C6C6C"/>
    <w:rsid w:val="000E6688"/>
    <w:rsid w:val="001035F0"/>
    <w:rsid w:val="001270EB"/>
    <w:rsid w:val="00127331"/>
    <w:rsid w:val="00150029"/>
    <w:rsid w:val="0016502F"/>
    <w:rsid w:val="00187C93"/>
    <w:rsid w:val="001B0EE3"/>
    <w:rsid w:val="001B4164"/>
    <w:rsid w:val="001B7C0F"/>
    <w:rsid w:val="001C13DB"/>
    <w:rsid w:val="001C31C9"/>
    <w:rsid w:val="001C5F96"/>
    <w:rsid w:val="001D3049"/>
    <w:rsid w:val="001F078E"/>
    <w:rsid w:val="001F1B79"/>
    <w:rsid w:val="001F419C"/>
    <w:rsid w:val="001F6C1C"/>
    <w:rsid w:val="001F7966"/>
    <w:rsid w:val="00203AD5"/>
    <w:rsid w:val="00215551"/>
    <w:rsid w:val="002676B4"/>
    <w:rsid w:val="002804F8"/>
    <w:rsid w:val="00284E66"/>
    <w:rsid w:val="00286967"/>
    <w:rsid w:val="002C6055"/>
    <w:rsid w:val="002D0E70"/>
    <w:rsid w:val="002D489B"/>
    <w:rsid w:val="002D7B71"/>
    <w:rsid w:val="0032187A"/>
    <w:rsid w:val="00326FFA"/>
    <w:rsid w:val="0032710F"/>
    <w:rsid w:val="003313E3"/>
    <w:rsid w:val="00351FE6"/>
    <w:rsid w:val="00372ED1"/>
    <w:rsid w:val="003A1A27"/>
    <w:rsid w:val="003E5AD1"/>
    <w:rsid w:val="004053CF"/>
    <w:rsid w:val="004160CD"/>
    <w:rsid w:val="004455E6"/>
    <w:rsid w:val="00454662"/>
    <w:rsid w:val="00456508"/>
    <w:rsid w:val="00464709"/>
    <w:rsid w:val="00480FFF"/>
    <w:rsid w:val="00487C31"/>
    <w:rsid w:val="004933B9"/>
    <w:rsid w:val="004A1B67"/>
    <w:rsid w:val="004A605A"/>
    <w:rsid w:val="004A6A9C"/>
    <w:rsid w:val="004B1BA4"/>
    <w:rsid w:val="004B442C"/>
    <w:rsid w:val="004B4497"/>
    <w:rsid w:val="004C3BB6"/>
    <w:rsid w:val="004E76B0"/>
    <w:rsid w:val="004F49C7"/>
    <w:rsid w:val="005106D8"/>
    <w:rsid w:val="005149EB"/>
    <w:rsid w:val="0051686E"/>
    <w:rsid w:val="00520D46"/>
    <w:rsid w:val="005632EE"/>
    <w:rsid w:val="005749DB"/>
    <w:rsid w:val="00574DBE"/>
    <w:rsid w:val="00576C3C"/>
    <w:rsid w:val="00592E70"/>
    <w:rsid w:val="005A6144"/>
    <w:rsid w:val="005B1AF2"/>
    <w:rsid w:val="005B5EF3"/>
    <w:rsid w:val="005E217A"/>
    <w:rsid w:val="00650075"/>
    <w:rsid w:val="00661C1C"/>
    <w:rsid w:val="0067508A"/>
    <w:rsid w:val="00684BAC"/>
    <w:rsid w:val="006918F1"/>
    <w:rsid w:val="0069616D"/>
    <w:rsid w:val="006B7064"/>
    <w:rsid w:val="006E70E3"/>
    <w:rsid w:val="0071105A"/>
    <w:rsid w:val="0071405D"/>
    <w:rsid w:val="007146EC"/>
    <w:rsid w:val="007311D7"/>
    <w:rsid w:val="00733E77"/>
    <w:rsid w:val="0075110E"/>
    <w:rsid w:val="007619E7"/>
    <w:rsid w:val="00771F82"/>
    <w:rsid w:val="007730E0"/>
    <w:rsid w:val="00773A2F"/>
    <w:rsid w:val="007760DB"/>
    <w:rsid w:val="00777D35"/>
    <w:rsid w:val="00780D07"/>
    <w:rsid w:val="0079579E"/>
    <w:rsid w:val="007C3AE6"/>
    <w:rsid w:val="007E0E8C"/>
    <w:rsid w:val="007E15D2"/>
    <w:rsid w:val="007E4C1C"/>
    <w:rsid w:val="007F417B"/>
    <w:rsid w:val="00844FBB"/>
    <w:rsid w:val="00856CEB"/>
    <w:rsid w:val="008750C3"/>
    <w:rsid w:val="0087595A"/>
    <w:rsid w:val="008901F3"/>
    <w:rsid w:val="008A06F6"/>
    <w:rsid w:val="008A2A75"/>
    <w:rsid w:val="008A5C9A"/>
    <w:rsid w:val="008B1602"/>
    <w:rsid w:val="008C6E4F"/>
    <w:rsid w:val="008D29D1"/>
    <w:rsid w:val="00904614"/>
    <w:rsid w:val="00915466"/>
    <w:rsid w:val="00920D52"/>
    <w:rsid w:val="00923734"/>
    <w:rsid w:val="00956EA6"/>
    <w:rsid w:val="00960E47"/>
    <w:rsid w:val="00971C12"/>
    <w:rsid w:val="0097596D"/>
    <w:rsid w:val="00986211"/>
    <w:rsid w:val="00990631"/>
    <w:rsid w:val="009C692B"/>
    <w:rsid w:val="009D1FAF"/>
    <w:rsid w:val="009D238C"/>
    <w:rsid w:val="009D25AF"/>
    <w:rsid w:val="009E07B9"/>
    <w:rsid w:val="00A431E1"/>
    <w:rsid w:val="00A5360E"/>
    <w:rsid w:val="00A53623"/>
    <w:rsid w:val="00A72F45"/>
    <w:rsid w:val="00A74248"/>
    <w:rsid w:val="00A817CB"/>
    <w:rsid w:val="00A9291C"/>
    <w:rsid w:val="00AC3B4E"/>
    <w:rsid w:val="00AD76A6"/>
    <w:rsid w:val="00AE4F3E"/>
    <w:rsid w:val="00B24A59"/>
    <w:rsid w:val="00B2749B"/>
    <w:rsid w:val="00B41AAC"/>
    <w:rsid w:val="00B56F69"/>
    <w:rsid w:val="00B65C53"/>
    <w:rsid w:val="00B67556"/>
    <w:rsid w:val="00B67E3B"/>
    <w:rsid w:val="00B757B8"/>
    <w:rsid w:val="00BA2573"/>
    <w:rsid w:val="00BA28EB"/>
    <w:rsid w:val="00BB618B"/>
    <w:rsid w:val="00BC4C64"/>
    <w:rsid w:val="00BD4392"/>
    <w:rsid w:val="00BE1276"/>
    <w:rsid w:val="00BE266F"/>
    <w:rsid w:val="00BE4D5A"/>
    <w:rsid w:val="00C00764"/>
    <w:rsid w:val="00C16412"/>
    <w:rsid w:val="00C249F0"/>
    <w:rsid w:val="00C312BD"/>
    <w:rsid w:val="00C42E9E"/>
    <w:rsid w:val="00C74012"/>
    <w:rsid w:val="00C848FF"/>
    <w:rsid w:val="00CA05DB"/>
    <w:rsid w:val="00CB030D"/>
    <w:rsid w:val="00CB3DE2"/>
    <w:rsid w:val="00CE1529"/>
    <w:rsid w:val="00D13DF8"/>
    <w:rsid w:val="00D21DB6"/>
    <w:rsid w:val="00D2740C"/>
    <w:rsid w:val="00D27BAA"/>
    <w:rsid w:val="00D350DC"/>
    <w:rsid w:val="00D552C7"/>
    <w:rsid w:val="00D57B4D"/>
    <w:rsid w:val="00D63677"/>
    <w:rsid w:val="00D8526F"/>
    <w:rsid w:val="00DD0113"/>
    <w:rsid w:val="00DE0938"/>
    <w:rsid w:val="00DE19FC"/>
    <w:rsid w:val="00DE263B"/>
    <w:rsid w:val="00E016DA"/>
    <w:rsid w:val="00E12289"/>
    <w:rsid w:val="00E30AE6"/>
    <w:rsid w:val="00E33A0F"/>
    <w:rsid w:val="00E35D53"/>
    <w:rsid w:val="00E44583"/>
    <w:rsid w:val="00E54D16"/>
    <w:rsid w:val="00E64C43"/>
    <w:rsid w:val="00E6514D"/>
    <w:rsid w:val="00E83708"/>
    <w:rsid w:val="00E901C1"/>
    <w:rsid w:val="00E96F58"/>
    <w:rsid w:val="00EA3828"/>
    <w:rsid w:val="00EB2500"/>
    <w:rsid w:val="00ED089E"/>
    <w:rsid w:val="00ED6843"/>
    <w:rsid w:val="00ED68EF"/>
    <w:rsid w:val="00EE687A"/>
    <w:rsid w:val="00EF0F16"/>
    <w:rsid w:val="00F020F8"/>
    <w:rsid w:val="00F107D0"/>
    <w:rsid w:val="00F20C8E"/>
    <w:rsid w:val="00F507BA"/>
    <w:rsid w:val="00F524B1"/>
    <w:rsid w:val="00F5270D"/>
    <w:rsid w:val="00F66ADC"/>
    <w:rsid w:val="00F860D0"/>
    <w:rsid w:val="00F87109"/>
    <w:rsid w:val="00F87A8E"/>
    <w:rsid w:val="00F93AED"/>
    <w:rsid w:val="00FA0DA9"/>
    <w:rsid w:val="00FB3458"/>
    <w:rsid w:val="00FE2F9D"/>
    <w:rsid w:val="00FF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B9D"/>
  <w15:chartTrackingRefBased/>
  <w15:docId w15:val="{4C1FAFF1-8926-42FB-9C1C-F73BBC02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1E1"/>
  </w:style>
  <w:style w:type="paragraph" w:styleId="Heading3">
    <w:name w:val="heading 3"/>
    <w:basedOn w:val="Normal"/>
    <w:link w:val="Heading3Char"/>
    <w:uiPriority w:val="9"/>
    <w:qFormat/>
    <w:rsid w:val="00090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431E1"/>
    <w:pPr>
      <w:ind w:left="720"/>
      <w:contextualSpacing/>
    </w:pPr>
  </w:style>
  <w:style w:type="character" w:customStyle="1" w:styleId="ListParagraphChar">
    <w:name w:val="List Paragraph Char"/>
    <w:link w:val="ListParagraph"/>
    <w:uiPriority w:val="34"/>
    <w:locked/>
    <w:rsid w:val="00A431E1"/>
  </w:style>
  <w:style w:type="table" w:styleId="TableGrid">
    <w:name w:val="Table Grid"/>
    <w:basedOn w:val="TableNormal"/>
    <w:uiPriority w:val="39"/>
    <w:rsid w:val="00A431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710F"/>
    <w:rPr>
      <w:b/>
      <w:bCs/>
    </w:rPr>
  </w:style>
  <w:style w:type="paragraph" w:styleId="NormalWeb">
    <w:name w:val="Normal (Web)"/>
    <w:basedOn w:val="Normal"/>
    <w:uiPriority w:val="99"/>
    <w:semiHidden/>
    <w:unhideWhenUsed/>
    <w:rsid w:val="005632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1B79"/>
    <w:rPr>
      <w:color w:val="0000FF"/>
      <w:u w:val="single"/>
    </w:rPr>
  </w:style>
  <w:style w:type="character" w:customStyle="1" w:styleId="Heading3Char">
    <w:name w:val="Heading 3 Char"/>
    <w:basedOn w:val="DefaultParagraphFont"/>
    <w:link w:val="Heading3"/>
    <w:uiPriority w:val="9"/>
    <w:rsid w:val="00090C9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94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3F3"/>
    <w:rPr>
      <w:rFonts w:ascii="Segoe UI" w:hAnsi="Segoe UI" w:cs="Segoe UI"/>
      <w:sz w:val="18"/>
      <w:szCs w:val="18"/>
    </w:rPr>
  </w:style>
  <w:style w:type="character" w:styleId="CommentReference">
    <w:name w:val="annotation reference"/>
    <w:basedOn w:val="DefaultParagraphFont"/>
    <w:uiPriority w:val="99"/>
    <w:semiHidden/>
    <w:unhideWhenUsed/>
    <w:rsid w:val="001C5F96"/>
    <w:rPr>
      <w:sz w:val="16"/>
      <w:szCs w:val="16"/>
    </w:rPr>
  </w:style>
  <w:style w:type="paragraph" w:styleId="CommentText">
    <w:name w:val="annotation text"/>
    <w:basedOn w:val="Normal"/>
    <w:link w:val="CommentTextChar"/>
    <w:uiPriority w:val="99"/>
    <w:semiHidden/>
    <w:unhideWhenUsed/>
    <w:rsid w:val="001C5F96"/>
    <w:pPr>
      <w:spacing w:line="240" w:lineRule="auto"/>
    </w:pPr>
    <w:rPr>
      <w:sz w:val="20"/>
      <w:szCs w:val="20"/>
    </w:rPr>
  </w:style>
  <w:style w:type="character" w:customStyle="1" w:styleId="CommentTextChar">
    <w:name w:val="Comment Text Char"/>
    <w:basedOn w:val="DefaultParagraphFont"/>
    <w:link w:val="CommentText"/>
    <w:uiPriority w:val="99"/>
    <w:semiHidden/>
    <w:rsid w:val="001C5F96"/>
    <w:rPr>
      <w:sz w:val="20"/>
      <w:szCs w:val="20"/>
    </w:rPr>
  </w:style>
  <w:style w:type="paragraph" w:styleId="CommentSubject">
    <w:name w:val="annotation subject"/>
    <w:basedOn w:val="CommentText"/>
    <w:next w:val="CommentText"/>
    <w:link w:val="CommentSubjectChar"/>
    <w:uiPriority w:val="99"/>
    <w:semiHidden/>
    <w:unhideWhenUsed/>
    <w:rsid w:val="001C5F96"/>
    <w:rPr>
      <w:b/>
      <w:bCs/>
    </w:rPr>
  </w:style>
  <w:style w:type="character" w:customStyle="1" w:styleId="CommentSubjectChar">
    <w:name w:val="Comment Subject Char"/>
    <w:basedOn w:val="CommentTextChar"/>
    <w:link w:val="CommentSubject"/>
    <w:uiPriority w:val="99"/>
    <w:semiHidden/>
    <w:rsid w:val="001C5F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845">
      <w:bodyDiv w:val="1"/>
      <w:marLeft w:val="0"/>
      <w:marRight w:val="0"/>
      <w:marTop w:val="0"/>
      <w:marBottom w:val="0"/>
      <w:divBdr>
        <w:top w:val="none" w:sz="0" w:space="0" w:color="auto"/>
        <w:left w:val="none" w:sz="0" w:space="0" w:color="auto"/>
        <w:bottom w:val="none" w:sz="0" w:space="0" w:color="auto"/>
        <w:right w:val="none" w:sz="0" w:space="0" w:color="auto"/>
      </w:divBdr>
    </w:div>
    <w:div w:id="302010357">
      <w:bodyDiv w:val="1"/>
      <w:marLeft w:val="0"/>
      <w:marRight w:val="0"/>
      <w:marTop w:val="0"/>
      <w:marBottom w:val="0"/>
      <w:divBdr>
        <w:top w:val="none" w:sz="0" w:space="0" w:color="auto"/>
        <w:left w:val="none" w:sz="0" w:space="0" w:color="auto"/>
        <w:bottom w:val="none" w:sz="0" w:space="0" w:color="auto"/>
        <w:right w:val="none" w:sz="0" w:space="0" w:color="auto"/>
      </w:divBdr>
    </w:div>
    <w:div w:id="499082108">
      <w:bodyDiv w:val="1"/>
      <w:marLeft w:val="0"/>
      <w:marRight w:val="0"/>
      <w:marTop w:val="0"/>
      <w:marBottom w:val="0"/>
      <w:divBdr>
        <w:top w:val="none" w:sz="0" w:space="0" w:color="auto"/>
        <w:left w:val="none" w:sz="0" w:space="0" w:color="auto"/>
        <w:bottom w:val="none" w:sz="0" w:space="0" w:color="auto"/>
        <w:right w:val="none" w:sz="0" w:space="0" w:color="auto"/>
      </w:divBdr>
    </w:div>
    <w:div w:id="678385505">
      <w:bodyDiv w:val="1"/>
      <w:marLeft w:val="0"/>
      <w:marRight w:val="0"/>
      <w:marTop w:val="0"/>
      <w:marBottom w:val="0"/>
      <w:divBdr>
        <w:top w:val="none" w:sz="0" w:space="0" w:color="auto"/>
        <w:left w:val="none" w:sz="0" w:space="0" w:color="auto"/>
        <w:bottom w:val="none" w:sz="0" w:space="0" w:color="auto"/>
        <w:right w:val="none" w:sz="0" w:space="0" w:color="auto"/>
      </w:divBdr>
    </w:div>
    <w:div w:id="684744121">
      <w:bodyDiv w:val="1"/>
      <w:marLeft w:val="0"/>
      <w:marRight w:val="0"/>
      <w:marTop w:val="0"/>
      <w:marBottom w:val="0"/>
      <w:divBdr>
        <w:top w:val="none" w:sz="0" w:space="0" w:color="auto"/>
        <w:left w:val="none" w:sz="0" w:space="0" w:color="auto"/>
        <w:bottom w:val="none" w:sz="0" w:space="0" w:color="auto"/>
        <w:right w:val="none" w:sz="0" w:space="0" w:color="auto"/>
      </w:divBdr>
    </w:div>
    <w:div w:id="872503604">
      <w:bodyDiv w:val="1"/>
      <w:marLeft w:val="0"/>
      <w:marRight w:val="0"/>
      <w:marTop w:val="0"/>
      <w:marBottom w:val="0"/>
      <w:divBdr>
        <w:top w:val="none" w:sz="0" w:space="0" w:color="auto"/>
        <w:left w:val="none" w:sz="0" w:space="0" w:color="auto"/>
        <w:bottom w:val="none" w:sz="0" w:space="0" w:color="auto"/>
        <w:right w:val="none" w:sz="0" w:space="0" w:color="auto"/>
      </w:divBdr>
    </w:div>
    <w:div w:id="1015381825">
      <w:bodyDiv w:val="1"/>
      <w:marLeft w:val="0"/>
      <w:marRight w:val="0"/>
      <w:marTop w:val="0"/>
      <w:marBottom w:val="0"/>
      <w:divBdr>
        <w:top w:val="none" w:sz="0" w:space="0" w:color="auto"/>
        <w:left w:val="none" w:sz="0" w:space="0" w:color="auto"/>
        <w:bottom w:val="none" w:sz="0" w:space="0" w:color="auto"/>
        <w:right w:val="none" w:sz="0" w:space="0" w:color="auto"/>
      </w:divBdr>
    </w:div>
    <w:div w:id="1201282582">
      <w:bodyDiv w:val="1"/>
      <w:marLeft w:val="0"/>
      <w:marRight w:val="0"/>
      <w:marTop w:val="0"/>
      <w:marBottom w:val="0"/>
      <w:divBdr>
        <w:top w:val="none" w:sz="0" w:space="0" w:color="auto"/>
        <w:left w:val="none" w:sz="0" w:space="0" w:color="auto"/>
        <w:bottom w:val="none" w:sz="0" w:space="0" w:color="auto"/>
        <w:right w:val="none" w:sz="0" w:space="0" w:color="auto"/>
      </w:divBdr>
    </w:div>
    <w:div w:id="1328173383">
      <w:bodyDiv w:val="1"/>
      <w:marLeft w:val="0"/>
      <w:marRight w:val="0"/>
      <w:marTop w:val="0"/>
      <w:marBottom w:val="0"/>
      <w:divBdr>
        <w:top w:val="none" w:sz="0" w:space="0" w:color="auto"/>
        <w:left w:val="none" w:sz="0" w:space="0" w:color="auto"/>
        <w:bottom w:val="none" w:sz="0" w:space="0" w:color="auto"/>
        <w:right w:val="none" w:sz="0" w:space="0" w:color="auto"/>
      </w:divBdr>
    </w:div>
    <w:div w:id="1366903308">
      <w:bodyDiv w:val="1"/>
      <w:marLeft w:val="0"/>
      <w:marRight w:val="0"/>
      <w:marTop w:val="0"/>
      <w:marBottom w:val="0"/>
      <w:divBdr>
        <w:top w:val="none" w:sz="0" w:space="0" w:color="auto"/>
        <w:left w:val="none" w:sz="0" w:space="0" w:color="auto"/>
        <w:bottom w:val="none" w:sz="0" w:space="0" w:color="auto"/>
        <w:right w:val="none" w:sz="0" w:space="0" w:color="auto"/>
      </w:divBdr>
    </w:div>
    <w:div w:id="1376419310">
      <w:bodyDiv w:val="1"/>
      <w:marLeft w:val="0"/>
      <w:marRight w:val="0"/>
      <w:marTop w:val="0"/>
      <w:marBottom w:val="0"/>
      <w:divBdr>
        <w:top w:val="none" w:sz="0" w:space="0" w:color="auto"/>
        <w:left w:val="none" w:sz="0" w:space="0" w:color="auto"/>
        <w:bottom w:val="none" w:sz="0" w:space="0" w:color="auto"/>
        <w:right w:val="none" w:sz="0" w:space="0" w:color="auto"/>
      </w:divBdr>
    </w:div>
    <w:div w:id="1377896923">
      <w:bodyDiv w:val="1"/>
      <w:marLeft w:val="0"/>
      <w:marRight w:val="0"/>
      <w:marTop w:val="0"/>
      <w:marBottom w:val="0"/>
      <w:divBdr>
        <w:top w:val="none" w:sz="0" w:space="0" w:color="auto"/>
        <w:left w:val="none" w:sz="0" w:space="0" w:color="auto"/>
        <w:bottom w:val="none" w:sz="0" w:space="0" w:color="auto"/>
        <w:right w:val="none" w:sz="0" w:space="0" w:color="auto"/>
      </w:divBdr>
    </w:div>
    <w:div w:id="1538274362">
      <w:bodyDiv w:val="1"/>
      <w:marLeft w:val="0"/>
      <w:marRight w:val="0"/>
      <w:marTop w:val="0"/>
      <w:marBottom w:val="0"/>
      <w:divBdr>
        <w:top w:val="none" w:sz="0" w:space="0" w:color="auto"/>
        <w:left w:val="none" w:sz="0" w:space="0" w:color="auto"/>
        <w:bottom w:val="none" w:sz="0" w:space="0" w:color="auto"/>
        <w:right w:val="none" w:sz="0" w:space="0" w:color="auto"/>
      </w:divBdr>
    </w:div>
    <w:div w:id="1595936686">
      <w:bodyDiv w:val="1"/>
      <w:marLeft w:val="0"/>
      <w:marRight w:val="0"/>
      <w:marTop w:val="0"/>
      <w:marBottom w:val="0"/>
      <w:divBdr>
        <w:top w:val="none" w:sz="0" w:space="0" w:color="auto"/>
        <w:left w:val="none" w:sz="0" w:space="0" w:color="auto"/>
        <w:bottom w:val="none" w:sz="0" w:space="0" w:color="auto"/>
        <w:right w:val="none" w:sz="0" w:space="0" w:color="auto"/>
      </w:divBdr>
    </w:div>
    <w:div w:id="1758398950">
      <w:bodyDiv w:val="1"/>
      <w:marLeft w:val="0"/>
      <w:marRight w:val="0"/>
      <w:marTop w:val="0"/>
      <w:marBottom w:val="0"/>
      <w:divBdr>
        <w:top w:val="none" w:sz="0" w:space="0" w:color="auto"/>
        <w:left w:val="none" w:sz="0" w:space="0" w:color="auto"/>
        <w:bottom w:val="none" w:sz="0" w:space="0" w:color="auto"/>
        <w:right w:val="none" w:sz="0" w:space="0" w:color="auto"/>
      </w:divBdr>
    </w:div>
    <w:div w:id="20428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Zhu</dc:creator>
  <cp:keywords/>
  <dc:description/>
  <cp:lastModifiedBy>SGT9</cp:lastModifiedBy>
  <cp:revision>139</cp:revision>
  <dcterms:created xsi:type="dcterms:W3CDTF">2019-01-28T15:24:00Z</dcterms:created>
  <dcterms:modified xsi:type="dcterms:W3CDTF">2019-03-04T19:53:00Z</dcterms:modified>
</cp:coreProperties>
</file>