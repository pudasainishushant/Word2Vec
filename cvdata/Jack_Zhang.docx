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75" w:rsidRPr="0072764B" w:rsidRDefault="007242E9" w:rsidP="004E44ED">
      <w:pPr>
        <w:widowControl/>
        <w:pBdr>
          <w:top w:val="nil"/>
          <w:left w:val="nil"/>
          <w:bottom w:val="nil"/>
          <w:right w:val="nil"/>
          <w:between w:val="nil"/>
        </w:pBdr>
        <w:spacing w:after="0" w:line="320" w:lineRule="exact"/>
        <w:jc w:val="center"/>
        <w:outlineLvl w:val="0"/>
        <w:rPr>
          <w:rFonts w:ascii="Arial" w:eastAsia="Georgia" w:hAnsi="Arial" w:cs="Arial"/>
          <w:b/>
          <w:color w:val="000000" w:themeColor="text1"/>
          <w:sz w:val="28"/>
          <w:szCs w:val="28"/>
          <w:lang w:eastAsia="zh-CN"/>
        </w:rPr>
        <w:pPrChange w:id="0" w:author="SGT9" w:date="2018-06-28T10:14:00Z">
          <w:pPr>
            <w:widowControl/>
            <w:pBdr>
              <w:top w:val="nil"/>
              <w:left w:val="nil"/>
              <w:bottom w:val="nil"/>
              <w:right w:val="nil"/>
              <w:between w:val="nil"/>
            </w:pBdr>
            <w:spacing w:after="0" w:line="320" w:lineRule="exact"/>
            <w:jc w:val="center"/>
            <w:outlineLvl w:val="0"/>
          </w:pPr>
        </w:pPrChange>
      </w:pPr>
      <w:r w:rsidRPr="0072764B">
        <w:rPr>
          <w:rFonts w:ascii="Arial" w:eastAsia="Georgia" w:hAnsi="Arial" w:cs="Arial"/>
          <w:b/>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2480733</wp:posOffset>
                </wp:positionH>
                <wp:positionV relativeFrom="paragraph">
                  <wp:posOffset>199813</wp:posOffset>
                </wp:positionV>
                <wp:extent cx="1447589"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144758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A9685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35pt,15.75pt" to="309.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" strokecolor="black [3213]" strokeweight="1.5pt">
                <v:stroke joinstyle="miter"/>
              </v:line>
            </w:pict>
          </mc:Fallback>
        </mc:AlternateContent>
      </w:r>
      <w:r w:rsidR="00DE10B4" w:rsidRPr="0072764B">
        <w:rPr>
          <w:rFonts w:ascii="Arial" w:eastAsia="Georgia" w:hAnsi="Arial" w:cs="Arial"/>
          <w:b/>
          <w:color w:val="000000" w:themeColor="text1"/>
          <w:sz w:val="28"/>
          <w:szCs w:val="28"/>
          <w:lang w:eastAsia="zh-CN"/>
        </w:rPr>
        <w:t>JACK ZHANG</w:t>
      </w:r>
    </w:p>
    <w:p w:rsidR="001B0A23" w:rsidRDefault="00DE10B4" w:rsidP="004E44ED">
      <w:pPr>
        <w:widowControl/>
        <w:pBdr>
          <w:top w:val="nil"/>
          <w:left w:val="nil"/>
          <w:bottom w:val="nil"/>
          <w:right w:val="nil"/>
          <w:between w:val="nil"/>
        </w:pBdr>
        <w:spacing w:after="0" w:line="320" w:lineRule="exact"/>
        <w:jc w:val="center"/>
        <w:rPr>
          <w:ins w:id="1" w:author="SGT9" w:date="2018-06-28T10:13:00Z"/>
          <w:rFonts w:ascii="Arial" w:hAnsi="Arial" w:cs="Arial"/>
          <w:color w:val="000000" w:themeColor="text1"/>
          <w:sz w:val="24"/>
          <w:szCs w:val="24"/>
          <w:lang w:eastAsia="zh-CN"/>
        </w:rPr>
        <w:pPrChange w:id="2" w:author="SGT9" w:date="2018-06-28T10:14:00Z">
          <w:pPr>
            <w:widowControl/>
            <w:pBdr>
              <w:top w:val="nil"/>
              <w:left w:val="nil"/>
              <w:bottom w:val="nil"/>
              <w:right w:val="nil"/>
              <w:between w:val="nil"/>
            </w:pBdr>
            <w:spacing w:after="0" w:line="320" w:lineRule="exact"/>
            <w:jc w:val="center"/>
          </w:pPr>
        </w:pPrChange>
      </w:pPr>
      <w:r w:rsidRPr="0072764B">
        <w:rPr>
          <w:rFonts w:ascii="Arial" w:hAnsi="Arial" w:cs="Arial"/>
          <w:color w:val="000000" w:themeColor="text1"/>
          <w:sz w:val="24"/>
          <w:szCs w:val="24"/>
          <w:lang w:eastAsia="zh-CN"/>
        </w:rPr>
        <w:t>DATA SICENTIST</w:t>
      </w:r>
    </w:p>
    <w:p w:rsidR="004E44ED" w:rsidRPr="004E44ED" w:rsidRDefault="004E44ED" w:rsidP="004E44ED">
      <w:pPr>
        <w:widowControl/>
        <w:pBdr>
          <w:top w:val="nil"/>
          <w:left w:val="nil"/>
          <w:bottom w:val="nil"/>
          <w:right w:val="nil"/>
          <w:between w:val="nil"/>
        </w:pBdr>
        <w:spacing w:after="0" w:line="320" w:lineRule="exact"/>
        <w:jc w:val="center"/>
        <w:rPr>
          <w:ins w:id="3" w:author="SGT9" w:date="2018-06-28T10:13:00Z"/>
          <w:rFonts w:ascii="Arial" w:hAnsi="Arial" w:cs="Arial"/>
          <w:color w:val="666666"/>
          <w:sz w:val="24"/>
          <w:szCs w:val="24"/>
          <w:shd w:val="clear" w:color="auto" w:fill="FFFFFF"/>
          <w:rPrChange w:id="4" w:author="SGT9" w:date="2018-06-28T10:14:00Z">
            <w:rPr>
              <w:ins w:id="5" w:author="SGT9" w:date="2018-06-28T10:13:00Z"/>
              <w:rFonts w:ascii="Arial" w:hAnsi="Arial" w:cs="Arial"/>
              <w:color w:val="666666"/>
              <w:sz w:val="20"/>
              <w:szCs w:val="20"/>
              <w:shd w:val="clear" w:color="auto" w:fill="FFFFFF"/>
            </w:rPr>
          </w:rPrChange>
        </w:rPr>
        <w:pPrChange w:id="6" w:author="SGT9" w:date="2018-06-28T10:14:00Z">
          <w:pPr>
            <w:widowControl/>
            <w:pBdr>
              <w:top w:val="nil"/>
              <w:left w:val="nil"/>
              <w:bottom w:val="nil"/>
              <w:right w:val="nil"/>
              <w:between w:val="nil"/>
            </w:pBdr>
            <w:spacing w:after="0" w:line="320" w:lineRule="exact"/>
            <w:jc w:val="center"/>
          </w:pPr>
        </w:pPrChange>
      </w:pPr>
      <w:ins w:id="7" w:author="SGT9" w:date="2018-06-28T10:13:00Z">
        <w:r w:rsidRPr="004E44ED">
          <w:rPr>
            <w:rFonts w:ascii="Arial" w:hAnsi="Arial" w:cs="Arial"/>
            <w:color w:val="000000" w:themeColor="text1"/>
            <w:sz w:val="24"/>
            <w:szCs w:val="24"/>
            <w:lang w:eastAsia="zh-CN"/>
            <w:rPrChange w:id="8" w:author="SGT9" w:date="2018-06-28T10:14:00Z">
              <w:rPr>
                <w:rFonts w:ascii="Arial" w:hAnsi="Arial" w:cs="Arial"/>
                <w:color w:val="000000" w:themeColor="text1"/>
                <w:sz w:val="24"/>
                <w:szCs w:val="24"/>
                <w:lang w:eastAsia="zh-CN"/>
              </w:rPr>
            </w:rPrChange>
          </w:rPr>
          <w:t xml:space="preserve">Email </w:t>
        </w:r>
      </w:ins>
      <w:ins w:id="9" w:author="SGT9" w:date="2018-06-28T10:14:00Z">
        <w:r w:rsidRPr="004E44ED">
          <w:rPr>
            <w:rFonts w:ascii="Arial" w:hAnsi="Arial" w:cs="Arial"/>
            <w:color w:val="000000" w:themeColor="text1"/>
            <w:sz w:val="24"/>
            <w:szCs w:val="24"/>
            <w:lang w:eastAsia="zh-CN"/>
            <w:rPrChange w:id="10" w:author="SGT9" w:date="2018-06-28T10:14:00Z">
              <w:rPr>
                <w:rFonts w:ascii="Arial" w:hAnsi="Arial" w:cs="Arial"/>
                <w:color w:val="000000" w:themeColor="text1"/>
                <w:sz w:val="24"/>
                <w:szCs w:val="24"/>
                <w:lang w:eastAsia="zh-CN"/>
              </w:rPr>
            </w:rPrChange>
          </w:rPr>
          <w:t>id:</w:t>
        </w:r>
      </w:ins>
      <w:ins w:id="11" w:author="SGT9" w:date="2018-06-28T10:13:00Z">
        <w:r w:rsidRPr="004E44ED">
          <w:rPr>
            <w:rFonts w:ascii="Arial" w:hAnsi="Arial" w:cs="Arial"/>
            <w:color w:val="000000" w:themeColor="text1"/>
            <w:sz w:val="24"/>
            <w:szCs w:val="24"/>
            <w:lang w:eastAsia="zh-CN"/>
            <w:rPrChange w:id="12" w:author="SGT9" w:date="2018-06-28T10:14:00Z">
              <w:rPr>
                <w:rFonts w:ascii="Arial" w:hAnsi="Arial" w:cs="Arial"/>
                <w:color w:val="000000" w:themeColor="text1"/>
                <w:sz w:val="24"/>
                <w:szCs w:val="24"/>
                <w:lang w:eastAsia="zh-CN"/>
              </w:rPr>
            </w:rPrChange>
          </w:rPr>
          <w:t xml:space="preserve"> </w:t>
        </w:r>
        <w:r w:rsidRPr="004E44ED">
          <w:rPr>
            <w:rFonts w:ascii="Arial" w:hAnsi="Arial" w:cs="Arial"/>
            <w:color w:val="666666"/>
            <w:sz w:val="24"/>
            <w:szCs w:val="24"/>
            <w:shd w:val="clear" w:color="auto" w:fill="FFFFFF"/>
            <w:rPrChange w:id="13" w:author="SGT9" w:date="2018-06-28T10:14:00Z">
              <w:rPr>
                <w:rFonts w:ascii="Arial" w:hAnsi="Arial" w:cs="Arial"/>
                <w:color w:val="666666"/>
                <w:sz w:val="20"/>
                <w:szCs w:val="20"/>
                <w:shd w:val="clear" w:color="auto" w:fill="FFFFFF"/>
              </w:rPr>
            </w:rPrChange>
          </w:rPr>
          <w:fldChar w:fldCharType="begin"/>
        </w:r>
        <w:r w:rsidRPr="004E44ED">
          <w:rPr>
            <w:rFonts w:ascii="Arial" w:hAnsi="Arial" w:cs="Arial"/>
            <w:color w:val="666666"/>
            <w:sz w:val="24"/>
            <w:szCs w:val="24"/>
            <w:shd w:val="clear" w:color="auto" w:fill="FFFFFF"/>
            <w:rPrChange w:id="14" w:author="SGT9" w:date="2018-06-28T10:14:00Z">
              <w:rPr>
                <w:rFonts w:ascii="Arial" w:hAnsi="Arial" w:cs="Arial"/>
                <w:color w:val="666666"/>
                <w:sz w:val="20"/>
                <w:szCs w:val="20"/>
                <w:shd w:val="clear" w:color="auto" w:fill="FFFFFF"/>
              </w:rPr>
            </w:rPrChange>
          </w:rPr>
          <w:instrText xml:space="preserve"> HYPERLINK "mailto:</w:instrText>
        </w:r>
        <w:r w:rsidRPr="004E44ED">
          <w:rPr>
            <w:rFonts w:ascii="Arial" w:hAnsi="Arial" w:cs="Arial"/>
            <w:color w:val="666666"/>
            <w:sz w:val="24"/>
            <w:szCs w:val="24"/>
            <w:shd w:val="clear" w:color="auto" w:fill="FFFFFF"/>
            <w:rPrChange w:id="15" w:author="SGT9" w:date="2018-06-28T10:14:00Z">
              <w:rPr>
                <w:rFonts w:ascii="Arial" w:hAnsi="Arial" w:cs="Arial"/>
                <w:color w:val="666666"/>
                <w:sz w:val="20"/>
                <w:szCs w:val="20"/>
                <w:shd w:val="clear" w:color="auto" w:fill="FFFFFF"/>
              </w:rPr>
            </w:rPrChange>
          </w:rPr>
          <w:instrText>jz134068@gmail.com</w:instrText>
        </w:r>
        <w:r w:rsidRPr="004E44ED">
          <w:rPr>
            <w:rFonts w:ascii="Arial" w:hAnsi="Arial" w:cs="Arial"/>
            <w:color w:val="666666"/>
            <w:sz w:val="24"/>
            <w:szCs w:val="24"/>
            <w:shd w:val="clear" w:color="auto" w:fill="FFFFFF"/>
            <w:rPrChange w:id="16" w:author="SGT9" w:date="2018-06-28T10:14:00Z">
              <w:rPr>
                <w:rFonts w:ascii="Arial" w:hAnsi="Arial" w:cs="Arial"/>
                <w:color w:val="666666"/>
                <w:sz w:val="20"/>
                <w:szCs w:val="20"/>
                <w:shd w:val="clear" w:color="auto" w:fill="FFFFFF"/>
              </w:rPr>
            </w:rPrChange>
          </w:rPr>
          <w:instrText xml:space="preserve">" </w:instrText>
        </w:r>
        <w:r w:rsidRPr="004E44ED">
          <w:rPr>
            <w:rFonts w:ascii="Arial" w:hAnsi="Arial" w:cs="Arial"/>
            <w:color w:val="666666"/>
            <w:sz w:val="24"/>
            <w:szCs w:val="24"/>
            <w:shd w:val="clear" w:color="auto" w:fill="FFFFFF"/>
            <w:rPrChange w:id="17" w:author="SGT9" w:date="2018-06-28T10:14:00Z">
              <w:rPr>
                <w:rFonts w:ascii="Arial" w:hAnsi="Arial" w:cs="Arial"/>
                <w:color w:val="666666"/>
                <w:sz w:val="20"/>
                <w:szCs w:val="20"/>
                <w:shd w:val="clear" w:color="auto" w:fill="FFFFFF"/>
              </w:rPr>
            </w:rPrChange>
          </w:rPr>
          <w:fldChar w:fldCharType="separate"/>
        </w:r>
        <w:r w:rsidRPr="004E44ED">
          <w:rPr>
            <w:rStyle w:val="Hyperlink"/>
            <w:rFonts w:ascii="Arial" w:hAnsi="Arial" w:cs="Arial"/>
            <w:sz w:val="24"/>
            <w:szCs w:val="24"/>
            <w:shd w:val="clear" w:color="auto" w:fill="FFFFFF"/>
            <w:rPrChange w:id="18" w:author="SGT9" w:date="2018-06-28T10:14:00Z">
              <w:rPr>
                <w:rStyle w:val="Hyperlink"/>
                <w:rFonts w:ascii="Arial" w:hAnsi="Arial" w:cs="Arial"/>
                <w:sz w:val="20"/>
                <w:szCs w:val="20"/>
                <w:shd w:val="clear" w:color="auto" w:fill="FFFFFF"/>
              </w:rPr>
            </w:rPrChange>
          </w:rPr>
          <w:t>jz134068@gmail.com</w:t>
        </w:r>
        <w:r w:rsidRPr="004E44ED">
          <w:rPr>
            <w:rFonts w:ascii="Arial" w:hAnsi="Arial" w:cs="Arial"/>
            <w:color w:val="666666"/>
            <w:sz w:val="24"/>
            <w:szCs w:val="24"/>
            <w:shd w:val="clear" w:color="auto" w:fill="FFFFFF"/>
            <w:rPrChange w:id="19" w:author="SGT9" w:date="2018-06-28T10:14:00Z">
              <w:rPr>
                <w:rFonts w:ascii="Arial" w:hAnsi="Arial" w:cs="Arial"/>
                <w:color w:val="666666"/>
                <w:sz w:val="20"/>
                <w:szCs w:val="20"/>
                <w:shd w:val="clear" w:color="auto" w:fill="FFFFFF"/>
              </w:rPr>
            </w:rPrChange>
          </w:rPr>
          <w:fldChar w:fldCharType="end"/>
        </w:r>
      </w:ins>
    </w:p>
    <w:p w:rsidR="004E44ED" w:rsidRPr="004E44ED" w:rsidRDefault="004E44ED" w:rsidP="004E44ED">
      <w:pPr>
        <w:widowControl/>
        <w:pBdr>
          <w:top w:val="nil"/>
          <w:left w:val="nil"/>
          <w:bottom w:val="nil"/>
          <w:right w:val="nil"/>
          <w:between w:val="nil"/>
        </w:pBdr>
        <w:spacing w:after="0" w:line="320" w:lineRule="exact"/>
        <w:jc w:val="center"/>
        <w:rPr>
          <w:rFonts w:ascii="Arial" w:hAnsi="Arial" w:cs="Arial"/>
          <w:color w:val="auto"/>
          <w:sz w:val="24"/>
          <w:szCs w:val="24"/>
          <w:lang w:eastAsia="zh-CN"/>
          <w:rPrChange w:id="20" w:author="SGT9" w:date="2018-06-28T10:14:00Z">
            <w:rPr>
              <w:rFonts w:ascii="Arial" w:hAnsi="Arial" w:cs="Arial"/>
              <w:color w:val="000000" w:themeColor="text1"/>
              <w:sz w:val="24"/>
              <w:szCs w:val="24"/>
              <w:lang w:eastAsia="zh-CN"/>
            </w:rPr>
          </w:rPrChange>
        </w:rPr>
        <w:pPrChange w:id="21" w:author="SGT9" w:date="2018-06-28T10:14:00Z">
          <w:pPr>
            <w:widowControl/>
            <w:pBdr>
              <w:top w:val="nil"/>
              <w:left w:val="nil"/>
              <w:bottom w:val="nil"/>
              <w:right w:val="nil"/>
              <w:between w:val="nil"/>
            </w:pBdr>
            <w:spacing w:after="0" w:line="320" w:lineRule="exact"/>
            <w:jc w:val="center"/>
          </w:pPr>
        </w:pPrChange>
      </w:pPr>
      <w:bookmarkStart w:id="22" w:name="_GoBack"/>
      <w:bookmarkEnd w:id="22"/>
      <w:ins w:id="23" w:author="SGT9" w:date="2018-06-28T10:13:00Z">
        <w:r w:rsidRPr="004E44ED">
          <w:rPr>
            <w:rFonts w:ascii="Arial" w:hAnsi="Arial" w:cs="Arial"/>
            <w:color w:val="auto"/>
            <w:sz w:val="24"/>
            <w:szCs w:val="24"/>
            <w:shd w:val="clear" w:color="auto" w:fill="FFFFFF"/>
            <w:rPrChange w:id="24" w:author="SGT9" w:date="2018-06-28T10:14:00Z">
              <w:rPr>
                <w:rFonts w:ascii="Arial" w:hAnsi="Arial" w:cs="Arial"/>
                <w:color w:val="666666"/>
                <w:sz w:val="20"/>
                <w:szCs w:val="20"/>
                <w:shd w:val="clear" w:color="auto" w:fill="FFFFFF"/>
              </w:rPr>
            </w:rPrChange>
          </w:rPr>
          <w:t xml:space="preserve">Contact </w:t>
        </w:r>
      </w:ins>
      <w:ins w:id="25" w:author="SGT9" w:date="2018-06-28T10:14:00Z">
        <w:r w:rsidRPr="004E44ED">
          <w:rPr>
            <w:rFonts w:ascii="Arial" w:hAnsi="Arial" w:cs="Arial"/>
            <w:color w:val="auto"/>
            <w:sz w:val="24"/>
            <w:szCs w:val="24"/>
            <w:shd w:val="clear" w:color="auto" w:fill="FFFFFF"/>
            <w:rPrChange w:id="26" w:author="SGT9" w:date="2018-06-28T10:14:00Z">
              <w:rPr>
                <w:rFonts w:ascii="Arial" w:hAnsi="Arial" w:cs="Arial"/>
                <w:color w:val="666666"/>
                <w:sz w:val="20"/>
                <w:szCs w:val="20"/>
                <w:shd w:val="clear" w:color="auto" w:fill="FFFFFF"/>
              </w:rPr>
            </w:rPrChange>
          </w:rPr>
          <w:t>number:</w:t>
        </w:r>
      </w:ins>
      <w:ins w:id="27" w:author="SGT9" w:date="2018-06-28T10:13:00Z">
        <w:r w:rsidRPr="004E44ED">
          <w:rPr>
            <w:rFonts w:ascii="Arial" w:hAnsi="Arial" w:cs="Arial"/>
            <w:color w:val="auto"/>
            <w:sz w:val="24"/>
            <w:szCs w:val="24"/>
            <w:shd w:val="clear" w:color="auto" w:fill="FFFFFF"/>
            <w:rPrChange w:id="28" w:author="SGT9" w:date="2018-06-28T10:14:00Z">
              <w:rPr>
                <w:rFonts w:ascii="Arial" w:hAnsi="Arial" w:cs="Arial"/>
                <w:color w:val="666666"/>
                <w:sz w:val="20"/>
                <w:szCs w:val="20"/>
                <w:shd w:val="clear" w:color="auto" w:fill="FFFFFF"/>
              </w:rPr>
            </w:rPrChange>
          </w:rPr>
          <w:t xml:space="preserve"> 661-247-1236 </w:t>
        </w:r>
      </w:ins>
    </w:p>
    <w:p w:rsidR="005236C1" w:rsidRPr="004A2C21" w:rsidRDefault="005236C1" w:rsidP="004E44ED">
      <w:pPr>
        <w:widowControl/>
        <w:pBdr>
          <w:top w:val="nil"/>
          <w:left w:val="nil"/>
          <w:bottom w:val="nil"/>
          <w:right w:val="nil"/>
          <w:between w:val="nil"/>
        </w:pBdr>
        <w:spacing w:after="0" w:line="320" w:lineRule="exact"/>
        <w:rPr>
          <w:rFonts w:ascii="Arial" w:hAnsi="Arial" w:cs="Arial"/>
          <w:color w:val="000000" w:themeColor="text1"/>
          <w:sz w:val="24"/>
          <w:szCs w:val="24"/>
          <w:lang w:eastAsia="zh-CN"/>
        </w:rPr>
        <w:pPrChange w:id="29" w:author="SGT9" w:date="2018-06-28T10:14:00Z">
          <w:pPr>
            <w:widowControl/>
            <w:pBdr>
              <w:top w:val="nil"/>
              <w:left w:val="nil"/>
              <w:bottom w:val="nil"/>
              <w:right w:val="nil"/>
              <w:between w:val="nil"/>
            </w:pBdr>
            <w:spacing w:after="0" w:line="320" w:lineRule="exact"/>
          </w:pPr>
        </w:pPrChange>
      </w:pPr>
    </w:p>
    <w:p w:rsidR="001B0A23" w:rsidRPr="001B0A23" w:rsidRDefault="009A4029" w:rsidP="007242E9">
      <w:pPr>
        <w:autoSpaceDE w:val="0"/>
        <w:autoSpaceDN w:val="0"/>
        <w:adjustRightInd w:val="0"/>
        <w:spacing w:after="0" w:line="240" w:lineRule="auto"/>
        <w:jc w:val="both"/>
        <w:outlineLvl w:val="0"/>
        <w:rPr>
          <w:rFonts w:ascii="Arial" w:eastAsia="SimSun" w:hAnsi="Arial" w:cs="Arial"/>
          <w:b/>
          <w:bCs/>
          <w:caps/>
          <w:color w:val="000000" w:themeColor="text1"/>
          <w:lang w:bidi="hi-IN"/>
        </w:rPr>
      </w:pPr>
      <w:r w:rsidRPr="0072764B">
        <w:rPr>
          <w:rFonts w:ascii="Arial" w:eastAsiaTheme="minorHAnsi" w:hAnsi="Arial" w:cs="Arial"/>
          <w:b/>
          <w:bCs/>
          <w:caps/>
          <w:color w:val="000000" w:themeColor="text1"/>
          <w:u w:val="single"/>
          <w:lang w:bidi="hi-IN"/>
        </w:rPr>
        <w:t>Summary</w:t>
      </w:r>
      <w:r w:rsidRPr="0072764B">
        <w:rPr>
          <w:rFonts w:ascii="Arial" w:eastAsia="SimSun" w:hAnsi="Arial" w:cs="Arial"/>
          <w:b/>
          <w:bCs/>
          <w:caps/>
          <w:color w:val="000000" w:themeColor="text1"/>
          <w:lang w:bidi="hi-IN"/>
        </w:rPr>
        <w:t>:</w:t>
      </w:r>
    </w:p>
    <w:p w:rsidR="009A4029" w:rsidRPr="0072764B" w:rsidRDefault="005601A4"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eastAsia="SimSun" w:hAnsi="Arial" w:cs="Arial"/>
          <w:color w:val="000000" w:themeColor="text1"/>
          <w:sz w:val="20"/>
          <w:szCs w:val="20"/>
          <w:lang w:eastAsia="zh-CN"/>
        </w:rPr>
        <w:t xml:space="preserve">A </w:t>
      </w:r>
      <w:r w:rsidR="00BB5778" w:rsidRPr="0072764B">
        <w:rPr>
          <w:rFonts w:ascii="Arial" w:eastAsia="SimSun" w:hAnsi="Arial" w:cs="Arial"/>
          <w:color w:val="000000" w:themeColor="text1"/>
          <w:sz w:val="20"/>
          <w:szCs w:val="20"/>
          <w:lang w:eastAsia="zh-CN"/>
        </w:rPr>
        <w:t xml:space="preserve">Passionate, </w:t>
      </w:r>
      <w:r w:rsidR="004C2B8C" w:rsidRPr="0072764B">
        <w:rPr>
          <w:rFonts w:ascii="Arial" w:eastAsia="SimSun" w:hAnsi="Arial" w:cs="Arial"/>
          <w:color w:val="000000" w:themeColor="text1"/>
          <w:sz w:val="20"/>
          <w:szCs w:val="20"/>
          <w:lang w:eastAsia="zh-CN"/>
        </w:rPr>
        <w:t>team-oriented</w:t>
      </w:r>
      <w:r w:rsidR="00BB5778" w:rsidRPr="0072764B">
        <w:rPr>
          <w:rFonts w:ascii="Arial" w:eastAsia="SimSun" w:hAnsi="Arial" w:cs="Arial"/>
          <w:color w:val="000000" w:themeColor="text1"/>
          <w:sz w:val="20"/>
          <w:szCs w:val="20"/>
          <w:lang w:eastAsia="zh-CN"/>
        </w:rPr>
        <w:t xml:space="preserve"> Data Scientist with over 6 years of experience in </w:t>
      </w:r>
      <w:r w:rsidR="00A13790" w:rsidRPr="0072764B">
        <w:rPr>
          <w:rFonts w:ascii="Arial" w:hAnsi="Arial" w:cs="Arial"/>
          <w:b/>
          <w:color w:val="000000" w:themeColor="text1"/>
          <w:sz w:val="20"/>
          <w:szCs w:val="20"/>
        </w:rPr>
        <w:t>Data Extraction, Data Modelling, Statistical Modeling</w:t>
      </w:r>
      <w:r w:rsidR="00A13790" w:rsidRPr="0072764B">
        <w:rPr>
          <w:rFonts w:ascii="Arial" w:hAnsi="Arial" w:cs="Arial"/>
          <w:color w:val="000000" w:themeColor="text1"/>
          <w:sz w:val="20"/>
          <w:szCs w:val="20"/>
        </w:rPr>
        <w:t xml:space="preserve">, </w:t>
      </w:r>
      <w:r w:rsidR="00A13790" w:rsidRPr="0072764B">
        <w:rPr>
          <w:rFonts w:ascii="Arial" w:hAnsi="Arial" w:cs="Arial"/>
          <w:b/>
          <w:color w:val="000000" w:themeColor="text1"/>
          <w:sz w:val="20"/>
          <w:szCs w:val="20"/>
        </w:rPr>
        <w:t>Data Mining, Machine Learning</w:t>
      </w:r>
      <w:r w:rsidR="00A13790" w:rsidRPr="0072764B">
        <w:rPr>
          <w:rFonts w:ascii="Arial" w:hAnsi="Arial" w:cs="Arial"/>
          <w:color w:val="000000" w:themeColor="text1"/>
          <w:sz w:val="20"/>
          <w:szCs w:val="20"/>
        </w:rPr>
        <w:t xml:space="preserve"> and </w:t>
      </w:r>
      <w:r w:rsidR="00A13790" w:rsidRPr="0072764B">
        <w:rPr>
          <w:rFonts w:ascii="Arial" w:hAnsi="Arial" w:cs="Arial"/>
          <w:b/>
          <w:color w:val="000000" w:themeColor="text1"/>
          <w:sz w:val="20"/>
          <w:szCs w:val="20"/>
        </w:rPr>
        <w:t>Data Visualization</w:t>
      </w:r>
      <w:r w:rsidR="00DC53EF" w:rsidRPr="0072764B">
        <w:rPr>
          <w:rFonts w:ascii="Arial" w:eastAsia="SimSun" w:hAnsi="Arial" w:cs="Arial"/>
          <w:color w:val="000000" w:themeColor="text1"/>
          <w:sz w:val="20"/>
          <w:szCs w:val="20"/>
          <w:lang w:eastAsia="zh-CN"/>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Expertise in transforming business resources and tasks into </w:t>
      </w:r>
      <w:r w:rsidRPr="0072764B">
        <w:rPr>
          <w:rFonts w:ascii="Arial" w:hAnsi="Arial" w:cs="Arial"/>
          <w:b/>
          <w:color w:val="000000" w:themeColor="text1"/>
          <w:sz w:val="20"/>
          <w:szCs w:val="20"/>
        </w:rPr>
        <w:t>regularized data</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analytical models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designing algorithms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developing data mining</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reporting solutions</w:t>
      </w:r>
      <w:r w:rsidRPr="0072764B">
        <w:rPr>
          <w:rFonts w:ascii="Arial" w:hAnsi="Arial" w:cs="Arial"/>
          <w:color w:val="000000" w:themeColor="text1"/>
          <w:sz w:val="20"/>
          <w:szCs w:val="20"/>
        </w:rPr>
        <w:t xml:space="preserve"> across a massive volume of </w:t>
      </w:r>
      <w:r w:rsidRPr="0072764B">
        <w:rPr>
          <w:rFonts w:ascii="Arial" w:hAnsi="Arial" w:cs="Arial"/>
          <w:b/>
          <w:color w:val="000000" w:themeColor="text1"/>
          <w:sz w:val="20"/>
          <w:szCs w:val="20"/>
        </w:rPr>
        <w:t>structured and unstructured data</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Involved in entire data science project life cycle, including </w:t>
      </w:r>
      <w:r w:rsidRPr="0072764B">
        <w:rPr>
          <w:rFonts w:ascii="Arial" w:hAnsi="Arial" w:cs="Arial"/>
          <w:b/>
          <w:color w:val="000000" w:themeColor="text1"/>
          <w:sz w:val="20"/>
          <w:szCs w:val="20"/>
        </w:rPr>
        <w:t>Data Acquisition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Data Cleansing</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Data Manipulation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Feature Engineering, Modelling</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Evaluation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Optimization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Testing</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Deployment</w:t>
      </w:r>
      <w:r w:rsidRPr="0072764B">
        <w:rPr>
          <w:rFonts w:ascii="Arial" w:hAnsi="Arial" w:cs="Arial"/>
          <w:color w:val="000000" w:themeColor="text1"/>
          <w:sz w:val="20"/>
          <w:szCs w:val="20"/>
        </w:rPr>
        <w:t>.</w:t>
      </w:r>
    </w:p>
    <w:p w:rsidR="005314BE" w:rsidRPr="0072764B" w:rsidRDefault="005314BE" w:rsidP="007242E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color w:val="000000" w:themeColor="text1"/>
          <w:sz w:val="20"/>
          <w:szCs w:val="20"/>
        </w:rPr>
      </w:pPr>
      <w:r w:rsidRPr="0072764B">
        <w:rPr>
          <w:rFonts w:eastAsia="Times New Roman"/>
          <w:color w:val="000000" w:themeColor="text1"/>
          <w:sz w:val="20"/>
          <w:szCs w:val="20"/>
        </w:rPr>
        <w:t xml:space="preserve">Experienced in </w:t>
      </w:r>
      <w:r w:rsidRPr="0072764B">
        <w:rPr>
          <w:b/>
          <w:color w:val="000000" w:themeColor="text1"/>
          <w:sz w:val="20"/>
          <w:szCs w:val="20"/>
          <w:lang w:val="en-US" w:eastAsia="en-US"/>
        </w:rPr>
        <w:t>Natural Language Processing (NLP), Text Mining, Topic Modelling, Sentiment Analys</w:t>
      </w:r>
      <w:r w:rsidR="00A303CC">
        <w:rPr>
          <w:b/>
          <w:color w:val="000000" w:themeColor="text1"/>
          <w:sz w:val="20"/>
          <w:szCs w:val="20"/>
          <w:lang w:val="en-US" w:eastAsia="en-US"/>
        </w:rPr>
        <w:t xml:space="preserve">is, Association Rules Analysis </w:t>
      </w:r>
      <w:r w:rsidR="00A303CC" w:rsidRPr="00811E5B">
        <w:rPr>
          <w:color w:val="000000" w:themeColor="text1"/>
          <w:sz w:val="20"/>
          <w:szCs w:val="20"/>
          <w:lang w:val="en-US" w:eastAsia="en-US"/>
        </w:rPr>
        <w:t>and</w:t>
      </w:r>
      <w:r w:rsidR="00A303CC">
        <w:rPr>
          <w:b/>
          <w:color w:val="000000" w:themeColor="text1"/>
          <w:sz w:val="20"/>
          <w:szCs w:val="20"/>
          <w:lang w:val="en-US" w:eastAsia="en-US"/>
        </w:rPr>
        <w:t xml:space="preserve"> </w:t>
      </w:r>
      <w:r w:rsidRPr="0072764B">
        <w:rPr>
          <w:b/>
          <w:color w:val="000000" w:themeColor="text1"/>
          <w:sz w:val="20"/>
          <w:szCs w:val="20"/>
          <w:lang w:val="en-US" w:eastAsia="en-US"/>
        </w:rPr>
        <w:t>Market Basket Analysis.</w:t>
      </w:r>
      <w:r w:rsidRPr="0072764B">
        <w:rPr>
          <w:rFonts w:eastAsia="Times New Roman"/>
          <w:b/>
          <w:color w:val="000000" w:themeColor="text1"/>
          <w:sz w:val="20"/>
          <w:szCs w:val="20"/>
        </w:rPr>
        <w:t xml:space="preserve"> </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Proficient </w:t>
      </w:r>
      <w:r w:rsidR="00A95DDE">
        <w:rPr>
          <w:rFonts w:ascii="Arial" w:hAnsi="Arial" w:cs="Arial"/>
          <w:color w:val="000000" w:themeColor="text1"/>
          <w:sz w:val="20"/>
          <w:szCs w:val="20"/>
        </w:rPr>
        <w:t>at</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Machine Learning algorithms</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Predictive Modeling</w:t>
      </w:r>
      <w:r w:rsidRPr="0072764B">
        <w:rPr>
          <w:rFonts w:ascii="Arial" w:hAnsi="Arial" w:cs="Arial"/>
          <w:color w:val="000000" w:themeColor="text1"/>
          <w:sz w:val="20"/>
          <w:szCs w:val="20"/>
        </w:rPr>
        <w:t xml:space="preserve"> including </w:t>
      </w:r>
      <w:r w:rsidRPr="0072764B">
        <w:rPr>
          <w:rFonts w:ascii="Arial" w:hAnsi="Arial" w:cs="Arial"/>
          <w:b/>
          <w:color w:val="000000" w:themeColor="text1"/>
          <w:sz w:val="20"/>
          <w:szCs w:val="20"/>
        </w:rPr>
        <w:t>Linear Regression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Logistic Regression</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Naive Bayes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Decision Tree</w:t>
      </w:r>
      <w:r w:rsidRPr="0072764B">
        <w:rPr>
          <w:rFonts w:ascii="Arial" w:hAnsi="Arial" w:cs="Arial"/>
          <w:color w:val="000000" w:themeColor="text1"/>
          <w:sz w:val="20"/>
          <w:szCs w:val="20"/>
        </w:rPr>
        <w:t>,</w:t>
      </w:r>
      <w:r w:rsidR="00C43175" w:rsidRPr="0072764B">
        <w:rPr>
          <w:rFonts w:ascii="Arial" w:hAnsi="Arial" w:cs="Arial"/>
          <w:color w:val="000000" w:themeColor="text1"/>
          <w:sz w:val="20"/>
          <w:szCs w:val="20"/>
        </w:rPr>
        <w:t xml:space="preserve"> </w:t>
      </w:r>
      <w:r w:rsidR="00C43175" w:rsidRPr="0072764B">
        <w:rPr>
          <w:rFonts w:ascii="Arial" w:hAnsi="Arial" w:cs="Arial"/>
          <w:b/>
          <w:color w:val="000000" w:themeColor="text1"/>
          <w:sz w:val="20"/>
          <w:szCs w:val="20"/>
        </w:rPr>
        <w:t>Neural Networks</w:t>
      </w:r>
      <w:r w:rsidR="00C43175" w:rsidRPr="0072764B">
        <w:rPr>
          <w:rFonts w:ascii="Arial" w:hAnsi="Arial" w:cs="Arial"/>
          <w:color w:val="000000" w:themeColor="text1"/>
          <w:sz w:val="20"/>
          <w:szCs w:val="20"/>
          <w:lang w:eastAsia="zh-CN"/>
        </w:rPr>
        <w:t>,</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Random Forest</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Ensemble Models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SVM</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KNN</w:t>
      </w:r>
      <w:r w:rsidR="008D148A"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K-mean</w:t>
      </w:r>
      <w:r w:rsidR="00C43175" w:rsidRPr="0072764B">
        <w:rPr>
          <w:rFonts w:ascii="Arial" w:hAnsi="Arial" w:cs="Arial"/>
          <w:b/>
          <w:color w:val="000000" w:themeColor="text1"/>
          <w:sz w:val="20"/>
          <w:szCs w:val="20"/>
        </w:rPr>
        <w:t>s</w:t>
      </w:r>
      <w:r w:rsidRPr="0072764B">
        <w:rPr>
          <w:rFonts w:ascii="Arial" w:hAnsi="Arial" w:cs="Arial"/>
          <w:b/>
          <w:color w:val="000000" w:themeColor="text1"/>
          <w:sz w:val="20"/>
          <w:szCs w:val="20"/>
        </w:rPr>
        <w:t xml:space="preserve"> clustering</w:t>
      </w:r>
      <w:r w:rsidRPr="0072764B">
        <w:rPr>
          <w:rFonts w:ascii="Arial" w:hAnsi="Arial" w:cs="Arial"/>
          <w:color w:val="000000" w:themeColor="text1"/>
          <w:sz w:val="20"/>
          <w:szCs w:val="20"/>
        </w:rPr>
        <w:t>.</w:t>
      </w:r>
    </w:p>
    <w:p w:rsidR="009A4029" w:rsidRPr="0072764B" w:rsidRDefault="00792C5A"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lang w:eastAsia="zh-CN"/>
        </w:rPr>
        <w:t xml:space="preserve">Solid </w:t>
      </w:r>
      <w:r w:rsidR="005314BE" w:rsidRPr="0072764B">
        <w:rPr>
          <w:rFonts w:ascii="Arial" w:hAnsi="Arial" w:cs="Arial"/>
          <w:color w:val="000000" w:themeColor="text1"/>
          <w:sz w:val="20"/>
          <w:szCs w:val="20"/>
          <w:lang w:eastAsia="zh-CN"/>
        </w:rPr>
        <w:t>knowledge and experience</w:t>
      </w:r>
      <w:r w:rsidRPr="0072764B">
        <w:rPr>
          <w:rFonts w:ascii="Arial" w:hAnsi="Arial" w:cs="Arial"/>
          <w:color w:val="000000" w:themeColor="text1"/>
          <w:sz w:val="20"/>
          <w:szCs w:val="20"/>
          <w:lang w:eastAsia="zh-CN"/>
        </w:rPr>
        <w:t xml:space="preserve"> in Deep Learning </w:t>
      </w:r>
      <w:r w:rsidR="006A212E">
        <w:rPr>
          <w:rFonts w:ascii="Arial" w:hAnsi="Arial" w:cs="Arial"/>
          <w:color w:val="000000" w:themeColor="text1"/>
          <w:sz w:val="20"/>
          <w:szCs w:val="20"/>
          <w:lang w:eastAsia="zh-CN"/>
        </w:rPr>
        <w:t>techniques including</w:t>
      </w:r>
      <w:r w:rsidRPr="0072764B">
        <w:rPr>
          <w:rFonts w:ascii="Arial" w:hAnsi="Arial" w:cs="Arial"/>
          <w:color w:val="000000" w:themeColor="text1"/>
          <w:sz w:val="20"/>
          <w:szCs w:val="20"/>
          <w:lang w:eastAsia="zh-CN"/>
        </w:rPr>
        <w:t xml:space="preserve"> </w:t>
      </w:r>
      <w:r w:rsidR="00974665" w:rsidRPr="00974665">
        <w:rPr>
          <w:rFonts w:ascii="Arial" w:hAnsi="Arial" w:cs="Arial"/>
          <w:b/>
          <w:color w:val="000000" w:themeColor="text1"/>
          <w:sz w:val="20"/>
          <w:szCs w:val="20"/>
          <w:lang w:eastAsia="zh-CN"/>
        </w:rPr>
        <w:t>Feedforward Neural Network,</w:t>
      </w:r>
      <w:r w:rsidR="00974665">
        <w:rPr>
          <w:rFonts w:ascii="Arial" w:hAnsi="Arial" w:cs="Arial"/>
          <w:color w:val="000000" w:themeColor="text1"/>
          <w:sz w:val="20"/>
          <w:szCs w:val="20"/>
          <w:lang w:eastAsia="zh-CN"/>
        </w:rPr>
        <w:t xml:space="preserve"> </w:t>
      </w:r>
      <w:r w:rsidRPr="0072764B">
        <w:rPr>
          <w:rFonts w:ascii="Arial" w:hAnsi="Arial" w:cs="Arial"/>
          <w:b/>
          <w:color w:val="000000" w:themeColor="text1"/>
          <w:sz w:val="20"/>
          <w:szCs w:val="20"/>
          <w:lang w:eastAsia="zh-CN"/>
        </w:rPr>
        <w:t>C</w:t>
      </w:r>
      <w:r w:rsidR="00C43175" w:rsidRPr="0072764B">
        <w:rPr>
          <w:rFonts w:ascii="Arial" w:hAnsi="Arial" w:cs="Arial"/>
          <w:b/>
          <w:color w:val="000000" w:themeColor="text1"/>
          <w:sz w:val="20"/>
          <w:szCs w:val="20"/>
          <w:lang w:eastAsia="zh-CN"/>
        </w:rPr>
        <w:t>onvolutional Neural Ne</w:t>
      </w:r>
      <w:r w:rsidR="005314BE" w:rsidRPr="0072764B">
        <w:rPr>
          <w:rFonts w:ascii="Arial" w:hAnsi="Arial" w:cs="Arial"/>
          <w:b/>
          <w:color w:val="000000" w:themeColor="text1"/>
          <w:sz w:val="20"/>
          <w:szCs w:val="20"/>
          <w:lang w:eastAsia="zh-CN"/>
        </w:rPr>
        <w:t xml:space="preserve">twork </w:t>
      </w:r>
      <w:r w:rsidR="00C43175" w:rsidRPr="0072764B">
        <w:rPr>
          <w:rFonts w:ascii="Arial" w:hAnsi="Arial" w:cs="Arial"/>
          <w:b/>
          <w:color w:val="000000" w:themeColor="text1"/>
          <w:sz w:val="20"/>
          <w:szCs w:val="20"/>
          <w:lang w:eastAsia="zh-CN"/>
        </w:rPr>
        <w:t>(CNN)</w:t>
      </w:r>
      <w:r w:rsidRPr="0072764B">
        <w:rPr>
          <w:rFonts w:ascii="Arial" w:hAnsi="Arial" w:cs="Arial"/>
          <w:b/>
          <w:color w:val="000000" w:themeColor="text1"/>
          <w:sz w:val="20"/>
          <w:szCs w:val="20"/>
          <w:lang w:eastAsia="zh-CN"/>
        </w:rPr>
        <w:t>, R</w:t>
      </w:r>
      <w:r w:rsidR="00C43175" w:rsidRPr="0072764B">
        <w:rPr>
          <w:rFonts w:ascii="Arial" w:hAnsi="Arial" w:cs="Arial"/>
          <w:b/>
          <w:color w:val="000000" w:themeColor="text1"/>
          <w:sz w:val="20"/>
          <w:szCs w:val="20"/>
          <w:lang w:eastAsia="zh-CN"/>
        </w:rPr>
        <w:t xml:space="preserve">ecursive Neural </w:t>
      </w:r>
      <w:r w:rsidR="005314BE" w:rsidRPr="0072764B">
        <w:rPr>
          <w:rFonts w:ascii="Arial" w:hAnsi="Arial" w:cs="Arial"/>
          <w:b/>
          <w:color w:val="000000" w:themeColor="text1"/>
          <w:sz w:val="20"/>
          <w:szCs w:val="20"/>
          <w:lang w:eastAsia="zh-CN"/>
        </w:rPr>
        <w:t xml:space="preserve">Network </w:t>
      </w:r>
      <w:r w:rsidR="00C43175" w:rsidRPr="0072764B">
        <w:rPr>
          <w:rFonts w:ascii="Arial" w:hAnsi="Arial" w:cs="Arial"/>
          <w:b/>
          <w:color w:val="000000" w:themeColor="text1"/>
          <w:sz w:val="20"/>
          <w:szCs w:val="20"/>
          <w:lang w:eastAsia="zh-CN"/>
        </w:rPr>
        <w:t>(RNN)</w:t>
      </w:r>
      <w:r w:rsidR="005314BE" w:rsidRPr="0072764B">
        <w:rPr>
          <w:rFonts w:ascii="Arial" w:hAnsi="Arial" w:cs="Arial"/>
          <w:color w:val="000000" w:themeColor="text1"/>
          <w:sz w:val="20"/>
          <w:szCs w:val="20"/>
          <w:lang w:eastAsia="zh-CN"/>
        </w:rPr>
        <w:t xml:space="preserve">, </w:t>
      </w:r>
      <w:r w:rsidR="00C43175" w:rsidRPr="0072764B">
        <w:rPr>
          <w:rFonts w:ascii="Arial" w:hAnsi="Arial" w:cs="Arial"/>
          <w:b/>
          <w:color w:val="000000" w:themeColor="text1"/>
          <w:sz w:val="20"/>
          <w:szCs w:val="20"/>
          <w:lang w:eastAsia="zh-CN"/>
        </w:rPr>
        <w:t>pooling</w:t>
      </w:r>
      <w:r w:rsidR="00C43175" w:rsidRPr="0072764B">
        <w:rPr>
          <w:rFonts w:ascii="Arial" w:hAnsi="Arial" w:cs="Arial"/>
          <w:color w:val="000000" w:themeColor="text1"/>
          <w:sz w:val="20"/>
          <w:szCs w:val="20"/>
          <w:lang w:eastAsia="zh-CN"/>
        </w:rPr>
        <w:t>,</w:t>
      </w:r>
      <w:r w:rsidR="005314BE" w:rsidRPr="0072764B">
        <w:rPr>
          <w:rFonts w:ascii="Arial" w:hAnsi="Arial" w:cs="Arial"/>
          <w:b/>
          <w:color w:val="000000" w:themeColor="text1"/>
          <w:sz w:val="20"/>
          <w:szCs w:val="20"/>
          <w:lang w:eastAsia="zh-CN"/>
        </w:rPr>
        <w:t xml:space="preserve"> regularization.</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Excellent </w:t>
      </w:r>
      <w:r w:rsidR="00C43175" w:rsidRPr="0072764B">
        <w:rPr>
          <w:rFonts w:ascii="Arial" w:hAnsi="Arial" w:cs="Arial"/>
          <w:color w:val="000000" w:themeColor="text1"/>
          <w:sz w:val="20"/>
          <w:szCs w:val="20"/>
        </w:rPr>
        <w:t xml:space="preserve">proficiency </w:t>
      </w:r>
      <w:r w:rsidRPr="0072764B">
        <w:rPr>
          <w:rFonts w:ascii="Arial" w:hAnsi="Arial" w:cs="Arial"/>
          <w:color w:val="000000" w:themeColor="text1"/>
          <w:sz w:val="20"/>
          <w:szCs w:val="20"/>
        </w:rPr>
        <w:t xml:space="preserve">in model validation and optimization with </w:t>
      </w:r>
      <w:r w:rsidRPr="0072764B">
        <w:rPr>
          <w:rFonts w:ascii="Arial" w:hAnsi="Arial" w:cs="Arial"/>
          <w:b/>
          <w:color w:val="000000" w:themeColor="text1"/>
          <w:sz w:val="20"/>
          <w:szCs w:val="20"/>
        </w:rPr>
        <w:t>Model selection</w:t>
      </w:r>
      <w:r w:rsidRPr="0072764B">
        <w:rPr>
          <w:rFonts w:ascii="Arial" w:hAnsi="Arial" w:cs="Arial"/>
          <w:color w:val="000000" w:themeColor="text1"/>
          <w:sz w:val="20"/>
          <w:szCs w:val="20"/>
        </w:rPr>
        <w:t>,</w:t>
      </w:r>
      <w:r w:rsidRPr="0072764B">
        <w:rPr>
          <w:rFonts w:ascii="Arial" w:hAnsi="Arial" w:cs="Arial"/>
          <w:b/>
          <w:color w:val="000000" w:themeColor="text1"/>
          <w:sz w:val="20"/>
          <w:szCs w:val="20"/>
        </w:rPr>
        <w:t xml:space="preserve"> Parameter</w:t>
      </w:r>
      <w:r w:rsidR="00817B53" w:rsidRPr="0072764B">
        <w:rPr>
          <w:rFonts w:ascii="Arial" w:hAnsi="Arial" w:cs="Arial"/>
          <w:b/>
          <w:color w:val="000000" w:themeColor="text1"/>
          <w:sz w:val="20"/>
          <w:szCs w:val="20"/>
        </w:rPr>
        <w:t>/Hyper-Parameter</w:t>
      </w:r>
      <w:r w:rsidRPr="0072764B">
        <w:rPr>
          <w:rFonts w:ascii="Arial" w:hAnsi="Arial" w:cs="Arial"/>
          <w:b/>
          <w:color w:val="000000" w:themeColor="text1"/>
          <w:sz w:val="20"/>
          <w:szCs w:val="20"/>
        </w:rPr>
        <w:t xml:space="preserve"> tuning</w:t>
      </w:r>
      <w:r w:rsidR="00817B53" w:rsidRPr="0072764B">
        <w:rPr>
          <w:rFonts w:ascii="Arial" w:hAnsi="Arial" w:cs="Arial"/>
          <w:color w:val="000000" w:themeColor="text1"/>
          <w:sz w:val="20"/>
          <w:szCs w:val="20"/>
        </w:rPr>
        <w:t>,</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K-fold cross validation</w:t>
      </w:r>
      <w:r w:rsidR="00817B53" w:rsidRPr="0072764B">
        <w:rPr>
          <w:rFonts w:ascii="Arial" w:hAnsi="Arial" w:cs="Arial"/>
          <w:color w:val="000000" w:themeColor="text1"/>
          <w:sz w:val="20"/>
          <w:szCs w:val="20"/>
        </w:rPr>
        <w:t>,</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Hypothesis Testing</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Principle Component Analysis (PCA)</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Proficient with Python 3.x including </w:t>
      </w:r>
      <w:r w:rsidRPr="0072764B">
        <w:rPr>
          <w:rFonts w:ascii="Arial" w:hAnsi="Arial" w:cs="Arial"/>
          <w:b/>
          <w:color w:val="000000" w:themeColor="text1"/>
          <w:sz w:val="20"/>
          <w:szCs w:val="20"/>
        </w:rPr>
        <w:t>Numpy</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Scikit-learn</w:t>
      </w:r>
      <w:r w:rsidRPr="00974665">
        <w:rPr>
          <w:rFonts w:ascii="Arial" w:hAnsi="Arial" w:cs="Arial"/>
          <w:b/>
          <w:color w:val="000000" w:themeColor="text1"/>
          <w:sz w:val="20"/>
          <w:szCs w:val="20"/>
        </w:rPr>
        <w:t>,</w:t>
      </w:r>
      <w:r w:rsidR="005314BE" w:rsidRPr="00974665">
        <w:rPr>
          <w:rFonts w:ascii="Arial" w:hAnsi="Arial" w:cs="Arial"/>
          <w:b/>
          <w:color w:val="000000" w:themeColor="text1"/>
          <w:sz w:val="20"/>
          <w:szCs w:val="20"/>
        </w:rPr>
        <w:t xml:space="preserve"> NLP,</w:t>
      </w:r>
      <w:r w:rsidRPr="00974665">
        <w:rPr>
          <w:rFonts w:ascii="Arial" w:hAnsi="Arial" w:cs="Arial"/>
          <w:b/>
          <w:color w:val="000000" w:themeColor="text1"/>
          <w:sz w:val="20"/>
          <w:szCs w:val="20"/>
        </w:rPr>
        <w:t xml:space="preserve"> Pandas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Matplotlib</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Seaborn</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Extensive experience in </w:t>
      </w:r>
      <w:r w:rsidRPr="0072764B">
        <w:rPr>
          <w:rFonts w:ascii="Arial" w:hAnsi="Arial" w:cs="Arial"/>
          <w:b/>
          <w:color w:val="000000" w:themeColor="text1"/>
          <w:sz w:val="20"/>
          <w:szCs w:val="20"/>
        </w:rPr>
        <w:t>RDBMS</w:t>
      </w:r>
      <w:r w:rsidRPr="0072764B">
        <w:rPr>
          <w:rFonts w:ascii="Arial" w:hAnsi="Arial" w:cs="Arial"/>
          <w:color w:val="000000" w:themeColor="text1"/>
          <w:sz w:val="20"/>
          <w:szCs w:val="20"/>
        </w:rPr>
        <w:t xml:space="preserve"> such as </w:t>
      </w:r>
      <w:r w:rsidRPr="0072764B">
        <w:rPr>
          <w:rFonts w:ascii="Arial" w:hAnsi="Arial" w:cs="Arial"/>
          <w:b/>
          <w:color w:val="000000" w:themeColor="text1"/>
          <w:sz w:val="20"/>
          <w:szCs w:val="20"/>
        </w:rPr>
        <w:t>SQL server 2012</w:t>
      </w:r>
      <w:r w:rsidRPr="0072764B">
        <w:rPr>
          <w:rFonts w:ascii="Arial" w:hAnsi="Arial" w:cs="Arial"/>
          <w:color w:val="000000" w:themeColor="text1"/>
          <w:sz w:val="20"/>
          <w:szCs w:val="20"/>
        </w:rPr>
        <w:t xml:space="preserve">, </w:t>
      </w:r>
      <w:r w:rsidR="00372C9C" w:rsidRPr="0072764B">
        <w:rPr>
          <w:rFonts w:ascii="Arial" w:hAnsi="Arial" w:cs="Arial"/>
          <w:b/>
          <w:color w:val="000000" w:themeColor="text1"/>
          <w:sz w:val="20"/>
          <w:szCs w:val="20"/>
        </w:rPr>
        <w:t>Oracle 9i/10g</w:t>
      </w:r>
      <w:r w:rsidR="00817B53" w:rsidRPr="0072764B">
        <w:rPr>
          <w:rFonts w:ascii="Arial" w:hAnsi="Arial" w:cs="Arial"/>
          <w:color w:val="000000" w:themeColor="text1"/>
          <w:sz w:val="20"/>
          <w:szCs w:val="20"/>
        </w:rPr>
        <w:t xml:space="preserve"> and n</w:t>
      </w:r>
      <w:r w:rsidRPr="0072764B">
        <w:rPr>
          <w:rFonts w:ascii="Arial" w:hAnsi="Arial" w:cs="Arial"/>
          <w:color w:val="000000" w:themeColor="text1"/>
          <w:sz w:val="20"/>
          <w:szCs w:val="20"/>
        </w:rPr>
        <w:t xml:space="preserve">on-relational database such as </w:t>
      </w:r>
      <w:r w:rsidRPr="0072764B">
        <w:rPr>
          <w:rFonts w:ascii="Arial" w:hAnsi="Arial" w:cs="Arial"/>
          <w:b/>
          <w:color w:val="000000" w:themeColor="text1"/>
          <w:sz w:val="20"/>
          <w:szCs w:val="20"/>
        </w:rPr>
        <w:t>MongoDB 3.x</w:t>
      </w:r>
      <w:r w:rsidRPr="0072764B">
        <w:rPr>
          <w:rFonts w:ascii="Arial" w:hAnsi="Arial" w:cs="Arial"/>
          <w:color w:val="000000" w:themeColor="text1"/>
          <w:sz w:val="20"/>
          <w:szCs w:val="20"/>
        </w:rPr>
        <w:t>.</w:t>
      </w:r>
    </w:p>
    <w:p w:rsidR="009A4029" w:rsidRPr="0072764B" w:rsidRDefault="00CB1B27"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Hand on </w:t>
      </w:r>
      <w:r w:rsidR="00586AD3" w:rsidRPr="0072764B">
        <w:rPr>
          <w:rFonts w:ascii="Arial" w:hAnsi="Arial" w:cs="Arial"/>
          <w:color w:val="000000" w:themeColor="text1"/>
          <w:sz w:val="20"/>
          <w:szCs w:val="20"/>
        </w:rPr>
        <w:t>experience</w:t>
      </w:r>
      <w:r w:rsidRPr="0072764B">
        <w:rPr>
          <w:rFonts w:ascii="Arial" w:hAnsi="Arial" w:cs="Arial"/>
          <w:color w:val="000000" w:themeColor="text1"/>
          <w:sz w:val="20"/>
          <w:szCs w:val="20"/>
        </w:rPr>
        <w:t xml:space="preserve"> </w:t>
      </w:r>
      <w:r w:rsidR="00443415">
        <w:rPr>
          <w:rFonts w:ascii="Arial" w:hAnsi="Arial" w:cs="Arial"/>
          <w:color w:val="000000" w:themeColor="text1"/>
          <w:sz w:val="20"/>
          <w:szCs w:val="20"/>
        </w:rPr>
        <w:t>on</w:t>
      </w:r>
      <w:r w:rsidR="00DC53EF" w:rsidRPr="0072764B">
        <w:rPr>
          <w:rFonts w:ascii="Arial" w:hAnsi="Arial" w:cs="Arial"/>
          <w:color w:val="000000" w:themeColor="text1"/>
          <w:sz w:val="20"/>
          <w:szCs w:val="20"/>
        </w:rPr>
        <w:t xml:space="preserve"> </w:t>
      </w:r>
      <w:r w:rsidR="00DC53EF" w:rsidRPr="0072764B">
        <w:rPr>
          <w:rFonts w:ascii="Arial" w:hAnsi="Arial" w:cs="Arial"/>
          <w:b/>
          <w:color w:val="000000" w:themeColor="text1"/>
          <w:sz w:val="20"/>
          <w:szCs w:val="20"/>
        </w:rPr>
        <w:t>Hadoop 2.x ecosystem</w:t>
      </w:r>
      <w:r w:rsidR="00DC53EF" w:rsidRPr="0072764B">
        <w:rPr>
          <w:rFonts w:ascii="Arial" w:hAnsi="Arial" w:cs="Arial"/>
          <w:color w:val="000000" w:themeColor="text1"/>
          <w:sz w:val="20"/>
          <w:szCs w:val="20"/>
        </w:rPr>
        <w:t xml:space="preserve"> and </w:t>
      </w:r>
      <w:r w:rsidR="00DC53EF" w:rsidRPr="0072764B">
        <w:rPr>
          <w:rFonts w:ascii="Arial" w:hAnsi="Arial" w:cs="Arial"/>
          <w:b/>
          <w:color w:val="000000" w:themeColor="text1"/>
          <w:sz w:val="20"/>
          <w:szCs w:val="20"/>
        </w:rPr>
        <w:t>Apache Spark 2.x framework</w:t>
      </w:r>
      <w:r w:rsidR="00DC53EF" w:rsidRPr="0072764B">
        <w:rPr>
          <w:rFonts w:ascii="Arial" w:hAnsi="Arial" w:cs="Arial"/>
          <w:color w:val="000000" w:themeColor="text1"/>
          <w:sz w:val="20"/>
          <w:szCs w:val="20"/>
        </w:rPr>
        <w:t xml:space="preserve"> such as </w:t>
      </w:r>
      <w:r w:rsidR="00DC53EF" w:rsidRPr="0072764B">
        <w:rPr>
          <w:rFonts w:ascii="Arial" w:hAnsi="Arial" w:cs="Arial"/>
          <w:b/>
          <w:color w:val="000000" w:themeColor="text1"/>
          <w:sz w:val="20"/>
          <w:szCs w:val="20"/>
        </w:rPr>
        <w:t>Hive</w:t>
      </w:r>
      <w:r w:rsidR="00DC53EF" w:rsidRPr="0072764B">
        <w:rPr>
          <w:rFonts w:ascii="Arial" w:hAnsi="Arial" w:cs="Arial"/>
          <w:color w:val="000000" w:themeColor="text1"/>
          <w:sz w:val="20"/>
          <w:szCs w:val="20"/>
        </w:rPr>
        <w:t xml:space="preserve">, </w:t>
      </w:r>
      <w:r w:rsidR="00DC53EF" w:rsidRPr="0072764B">
        <w:rPr>
          <w:rFonts w:ascii="Arial" w:hAnsi="Arial" w:cs="Arial"/>
          <w:b/>
          <w:color w:val="000000" w:themeColor="text1"/>
          <w:sz w:val="20"/>
          <w:szCs w:val="20"/>
        </w:rPr>
        <w:t>Pig</w:t>
      </w:r>
      <w:r w:rsidR="00DC53EF" w:rsidRPr="0072764B">
        <w:rPr>
          <w:rFonts w:ascii="Arial" w:hAnsi="Arial" w:cs="Arial"/>
          <w:color w:val="000000" w:themeColor="text1"/>
          <w:sz w:val="20"/>
          <w:szCs w:val="20"/>
        </w:rPr>
        <w:t xml:space="preserve">, </w:t>
      </w:r>
      <w:r w:rsidR="00C91C94" w:rsidRPr="0072764B">
        <w:rPr>
          <w:rFonts w:ascii="Arial" w:hAnsi="Arial" w:cs="Arial"/>
          <w:b/>
          <w:color w:val="000000" w:themeColor="text1"/>
          <w:sz w:val="20"/>
          <w:szCs w:val="20"/>
        </w:rPr>
        <w:t>and PySpark</w:t>
      </w:r>
      <w:r w:rsidR="00DC53EF"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Proficient at data visualization tools such as </w:t>
      </w:r>
      <w:r w:rsidR="00122AE1" w:rsidRPr="00974665">
        <w:rPr>
          <w:rFonts w:ascii="Arial" w:hAnsi="Arial" w:cs="Arial"/>
          <w:b/>
          <w:color w:val="000000" w:themeColor="text1"/>
          <w:sz w:val="20"/>
          <w:szCs w:val="20"/>
        </w:rPr>
        <w:t>Tableau,</w:t>
      </w:r>
      <w:r w:rsidR="00817B53" w:rsidRPr="00974665">
        <w:rPr>
          <w:rFonts w:ascii="Arial" w:hAnsi="Arial" w:cs="Arial"/>
          <w:b/>
          <w:color w:val="000000" w:themeColor="text1"/>
          <w:sz w:val="20"/>
          <w:szCs w:val="20"/>
        </w:rPr>
        <w:t xml:space="preserve"> R ggplot,</w:t>
      </w:r>
      <w:r w:rsidR="00122AE1" w:rsidRPr="00974665">
        <w:rPr>
          <w:rFonts w:ascii="Arial" w:hAnsi="Arial" w:cs="Arial"/>
          <w:b/>
          <w:color w:val="000000" w:themeColor="text1"/>
          <w:sz w:val="20"/>
          <w:szCs w:val="20"/>
        </w:rPr>
        <w:t xml:space="preserve"> Python</w:t>
      </w:r>
      <w:r w:rsidRPr="00974665">
        <w:rPr>
          <w:rFonts w:ascii="Arial" w:hAnsi="Arial" w:cs="Arial"/>
          <w:b/>
          <w:color w:val="000000" w:themeColor="text1"/>
          <w:sz w:val="20"/>
          <w:szCs w:val="20"/>
        </w:rPr>
        <w:t xml:space="preserve"> Matplotlib</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Seaborn</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Experienced in </w:t>
      </w:r>
      <w:r w:rsidRPr="0072764B">
        <w:rPr>
          <w:rFonts w:ascii="Arial" w:hAnsi="Arial" w:cs="Arial"/>
          <w:b/>
          <w:color w:val="000000" w:themeColor="text1"/>
          <w:sz w:val="20"/>
          <w:szCs w:val="20"/>
        </w:rPr>
        <w:t>Amazon Web Services (AWS)</w:t>
      </w:r>
      <w:r w:rsidRPr="0072764B">
        <w:rPr>
          <w:rFonts w:ascii="Arial" w:hAnsi="Arial" w:cs="Arial"/>
          <w:color w:val="000000" w:themeColor="text1"/>
          <w:sz w:val="20"/>
          <w:szCs w:val="20"/>
        </w:rPr>
        <w:t xml:space="preserve">, such as AWS EC2, </w:t>
      </w:r>
      <w:r w:rsidR="00372C9C" w:rsidRPr="0072764B">
        <w:rPr>
          <w:rFonts w:ascii="Arial" w:hAnsi="Arial" w:cs="Arial"/>
          <w:color w:val="000000" w:themeColor="text1"/>
          <w:sz w:val="20"/>
          <w:szCs w:val="20"/>
        </w:rPr>
        <w:t xml:space="preserve">EMR, </w:t>
      </w:r>
      <w:r w:rsidRPr="0072764B">
        <w:rPr>
          <w:rFonts w:ascii="Arial" w:hAnsi="Arial" w:cs="Arial"/>
          <w:color w:val="000000" w:themeColor="text1"/>
          <w:sz w:val="20"/>
          <w:szCs w:val="20"/>
        </w:rPr>
        <w:t xml:space="preserve">S3, </w:t>
      </w:r>
      <w:r w:rsidR="00792C5A" w:rsidRPr="0072764B">
        <w:rPr>
          <w:rFonts w:ascii="Arial" w:hAnsi="Arial" w:cs="Arial"/>
          <w:color w:val="000000" w:themeColor="text1"/>
          <w:sz w:val="20"/>
          <w:szCs w:val="20"/>
        </w:rPr>
        <w:t>RD3</w:t>
      </w:r>
      <w:r w:rsidR="00372C9C" w:rsidRPr="0072764B">
        <w:rPr>
          <w:rFonts w:ascii="Arial" w:hAnsi="Arial" w:cs="Arial"/>
          <w:color w:val="000000" w:themeColor="text1"/>
          <w:sz w:val="20"/>
          <w:szCs w:val="20"/>
        </w:rPr>
        <w:t>,</w:t>
      </w:r>
      <w:r w:rsidR="00372C9C" w:rsidRPr="0072764B">
        <w:rPr>
          <w:rFonts w:ascii="Arial" w:eastAsia="SimSun" w:hAnsi="Arial" w:cs="Arial"/>
          <w:color w:val="000000" w:themeColor="text1"/>
          <w:sz w:val="20"/>
          <w:szCs w:val="20"/>
        </w:rPr>
        <w:t xml:space="preserve"> </w:t>
      </w:r>
      <w:r w:rsidR="00E74339" w:rsidRPr="0072764B">
        <w:rPr>
          <w:rFonts w:ascii="Arial" w:eastAsia="SimSun" w:hAnsi="Arial" w:cs="Arial"/>
          <w:color w:val="000000" w:themeColor="text1"/>
          <w:sz w:val="20"/>
          <w:szCs w:val="20"/>
        </w:rPr>
        <w:t>and Redshift</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Experienced designing and developing T-SQL queries, ETL packages and business reports using </w:t>
      </w:r>
      <w:r w:rsidRPr="0072764B">
        <w:rPr>
          <w:rFonts w:ascii="Arial" w:hAnsi="Arial" w:cs="Arial"/>
          <w:b/>
          <w:color w:val="000000" w:themeColor="text1"/>
          <w:sz w:val="20"/>
          <w:szCs w:val="20"/>
        </w:rPr>
        <w:t>SQL Server Management Studio (SSMS)</w:t>
      </w:r>
      <w:r w:rsidRPr="0072764B">
        <w:rPr>
          <w:rFonts w:ascii="Arial" w:hAnsi="Arial" w:cs="Arial"/>
          <w:color w:val="000000" w:themeColor="text1"/>
          <w:sz w:val="20"/>
          <w:szCs w:val="20"/>
        </w:rPr>
        <w:t xml:space="preserve"> and </w:t>
      </w:r>
      <w:r w:rsidRPr="0072764B">
        <w:rPr>
          <w:rFonts w:ascii="Arial" w:hAnsi="Arial" w:cs="Arial"/>
          <w:b/>
          <w:color w:val="000000" w:themeColor="text1"/>
          <w:sz w:val="20"/>
          <w:szCs w:val="20"/>
        </w:rPr>
        <w:t>BI Suite (SSIS/SSRS)</w:t>
      </w:r>
      <w:r w:rsidRPr="0072764B">
        <w:rPr>
          <w:rFonts w:ascii="Arial" w:hAnsi="Arial" w:cs="Arial"/>
          <w:color w:val="000000" w:themeColor="text1"/>
          <w:sz w:val="20"/>
          <w:szCs w:val="20"/>
        </w:rPr>
        <w:t>.</w:t>
      </w:r>
    </w:p>
    <w:p w:rsidR="009A4029" w:rsidRPr="0072764B" w:rsidRDefault="00DC53EF" w:rsidP="007242E9">
      <w:pPr>
        <w:widowControl/>
        <w:numPr>
          <w:ilvl w:val="0"/>
          <w:numId w:val="7"/>
        </w:numPr>
        <w:spacing w:after="0" w:line="240" w:lineRule="auto"/>
        <w:contextualSpacing/>
        <w:jc w:val="both"/>
        <w:rPr>
          <w:rFonts w:ascii="Arial" w:eastAsia="SimSun" w:hAnsi="Arial" w:cs="Arial"/>
          <w:color w:val="000000" w:themeColor="text1"/>
          <w:sz w:val="20"/>
          <w:szCs w:val="20"/>
          <w:lang w:eastAsia="zh-CN"/>
        </w:rPr>
      </w:pPr>
      <w:r w:rsidRPr="0072764B">
        <w:rPr>
          <w:rFonts w:ascii="Arial" w:hAnsi="Arial" w:cs="Arial"/>
          <w:color w:val="000000" w:themeColor="text1"/>
          <w:sz w:val="20"/>
          <w:szCs w:val="20"/>
        </w:rPr>
        <w:t xml:space="preserve">Adept in developing and debugging </w:t>
      </w:r>
      <w:r w:rsidRPr="0072764B">
        <w:rPr>
          <w:rFonts w:ascii="Arial" w:hAnsi="Arial" w:cs="Arial"/>
          <w:b/>
          <w:color w:val="000000" w:themeColor="text1"/>
          <w:sz w:val="20"/>
          <w:szCs w:val="20"/>
        </w:rPr>
        <w:t>Stored Procedures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User-defined Functions (UDFs)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Triggers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Indexes</w:t>
      </w:r>
      <w:r w:rsidRPr="0072764B">
        <w:rPr>
          <w:rFonts w:ascii="Arial" w:hAnsi="Arial" w:cs="Arial"/>
          <w:color w:val="000000" w:themeColor="text1"/>
          <w:sz w:val="20"/>
          <w:szCs w:val="20"/>
        </w:rPr>
        <w:t xml:space="preserve">, </w:t>
      </w:r>
      <w:r w:rsidRPr="0072764B">
        <w:rPr>
          <w:rFonts w:ascii="Arial" w:hAnsi="Arial" w:cs="Arial"/>
          <w:b/>
          <w:color w:val="000000" w:themeColor="text1"/>
          <w:sz w:val="20"/>
          <w:szCs w:val="20"/>
        </w:rPr>
        <w:t>Constraints</w:t>
      </w:r>
      <w:r w:rsidRPr="0072764B">
        <w:rPr>
          <w:rFonts w:ascii="Arial" w:hAnsi="Arial" w:cs="Arial"/>
          <w:color w:val="000000" w:themeColor="text1"/>
          <w:sz w:val="20"/>
          <w:szCs w:val="20"/>
        </w:rPr>
        <w:t xml:space="preserve">, Transactions and Queries using </w:t>
      </w:r>
      <w:r w:rsidRPr="0072764B">
        <w:rPr>
          <w:rFonts w:ascii="Arial" w:hAnsi="Arial" w:cs="Arial"/>
          <w:b/>
          <w:color w:val="000000" w:themeColor="text1"/>
          <w:sz w:val="20"/>
          <w:szCs w:val="20"/>
        </w:rPr>
        <w:t>Transact-SQL (T-SQL)</w:t>
      </w:r>
      <w:r w:rsidRPr="0072764B">
        <w:rPr>
          <w:rFonts w:ascii="Arial" w:hAnsi="Arial" w:cs="Arial"/>
          <w:color w:val="000000" w:themeColor="text1"/>
          <w:sz w:val="20"/>
          <w:szCs w:val="20"/>
        </w:rPr>
        <w:t>.</w:t>
      </w:r>
    </w:p>
    <w:p w:rsidR="0072764B" w:rsidRDefault="00817B53" w:rsidP="0072764B">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jc w:val="both"/>
        <w:rPr>
          <w:b/>
          <w:color w:val="000000" w:themeColor="text1"/>
          <w:sz w:val="20"/>
          <w:szCs w:val="20"/>
          <w:lang w:val="en-US" w:eastAsia="en-US"/>
        </w:rPr>
      </w:pPr>
      <w:r w:rsidRPr="0072764B">
        <w:rPr>
          <w:rFonts w:eastAsia="Times New Roman"/>
          <w:color w:val="000000" w:themeColor="text1"/>
          <w:sz w:val="20"/>
          <w:szCs w:val="20"/>
        </w:rPr>
        <w:t xml:space="preserve">Knowledge and experience working in </w:t>
      </w:r>
      <w:r w:rsidRPr="0072764B">
        <w:rPr>
          <w:rFonts w:eastAsia="Times New Roman"/>
          <w:b/>
          <w:color w:val="000000" w:themeColor="text1"/>
          <w:sz w:val="20"/>
          <w:szCs w:val="20"/>
        </w:rPr>
        <w:t>Waterfall</w:t>
      </w:r>
      <w:r w:rsidRPr="0072764B">
        <w:rPr>
          <w:rFonts w:eastAsia="Times New Roman"/>
          <w:color w:val="000000" w:themeColor="text1"/>
          <w:sz w:val="20"/>
          <w:szCs w:val="20"/>
        </w:rPr>
        <w:t xml:space="preserve"> as well as </w:t>
      </w:r>
      <w:r w:rsidRPr="0072764B">
        <w:rPr>
          <w:rFonts w:eastAsia="Times New Roman"/>
          <w:b/>
          <w:color w:val="000000" w:themeColor="text1"/>
          <w:sz w:val="20"/>
          <w:szCs w:val="20"/>
        </w:rPr>
        <w:t xml:space="preserve">Agile </w:t>
      </w:r>
      <w:r w:rsidRPr="0072764B">
        <w:rPr>
          <w:rFonts w:eastAsia="Times New Roman"/>
          <w:color w:val="000000" w:themeColor="text1"/>
          <w:sz w:val="20"/>
          <w:szCs w:val="20"/>
        </w:rPr>
        <w:t xml:space="preserve">environments including the </w:t>
      </w:r>
      <w:r w:rsidRPr="0072764B">
        <w:rPr>
          <w:b/>
          <w:color w:val="000000" w:themeColor="text1"/>
          <w:sz w:val="20"/>
          <w:szCs w:val="20"/>
          <w:lang w:val="en-US" w:eastAsia="en-US"/>
        </w:rPr>
        <w:t xml:space="preserve">Scrum process </w:t>
      </w:r>
      <w:r w:rsidRPr="0072764B">
        <w:rPr>
          <w:rFonts w:eastAsia="Times New Roman"/>
          <w:color w:val="000000" w:themeColor="text1"/>
          <w:sz w:val="20"/>
          <w:szCs w:val="20"/>
        </w:rPr>
        <w:t xml:space="preserve">and using </w:t>
      </w:r>
      <w:r w:rsidRPr="0072764B">
        <w:rPr>
          <w:rFonts w:eastAsia="Times New Roman"/>
          <w:b/>
          <w:color w:val="000000" w:themeColor="text1"/>
          <w:sz w:val="20"/>
          <w:szCs w:val="20"/>
        </w:rPr>
        <w:t>Project Management</w:t>
      </w:r>
      <w:r w:rsidRPr="0072764B">
        <w:rPr>
          <w:rFonts w:eastAsia="Times New Roman"/>
          <w:color w:val="000000" w:themeColor="text1"/>
          <w:sz w:val="20"/>
          <w:szCs w:val="20"/>
        </w:rPr>
        <w:t xml:space="preserve"> tools like </w:t>
      </w:r>
      <w:r w:rsidRPr="0072764B">
        <w:rPr>
          <w:b/>
          <w:color w:val="000000" w:themeColor="text1"/>
          <w:sz w:val="20"/>
          <w:szCs w:val="20"/>
          <w:lang w:val="en-US" w:eastAsia="en-US"/>
        </w:rPr>
        <w:t>ProjectLibre, Jira/Confluence</w:t>
      </w:r>
      <w:r w:rsidRPr="0072764B">
        <w:rPr>
          <w:rFonts w:eastAsia="Times New Roman"/>
          <w:color w:val="000000" w:themeColor="text1"/>
          <w:sz w:val="20"/>
          <w:szCs w:val="20"/>
        </w:rPr>
        <w:t xml:space="preserve"> and version control tools such as </w:t>
      </w:r>
      <w:r w:rsidRPr="0072764B">
        <w:rPr>
          <w:b/>
          <w:color w:val="000000" w:themeColor="text1"/>
          <w:sz w:val="20"/>
          <w:szCs w:val="20"/>
          <w:lang w:val="en-US" w:eastAsia="en-US"/>
        </w:rPr>
        <w:t>Github.</w:t>
      </w:r>
    </w:p>
    <w:p w:rsidR="0072764B" w:rsidRPr="0072764B" w:rsidRDefault="0072764B" w:rsidP="0072764B">
      <w:pPr>
        <w:spacing w:line="240" w:lineRule="auto"/>
        <w:jc w:val="both"/>
        <w:rPr>
          <w:b/>
          <w:color w:val="000000" w:themeColor="text1"/>
          <w:sz w:val="20"/>
          <w:szCs w:val="20"/>
        </w:rPr>
      </w:pPr>
    </w:p>
    <w:p w:rsidR="004B0BA2" w:rsidRPr="0072764B" w:rsidRDefault="00AF3FDF" w:rsidP="007242E9">
      <w:pPr>
        <w:autoSpaceDE w:val="0"/>
        <w:autoSpaceDN w:val="0"/>
        <w:adjustRightInd w:val="0"/>
        <w:spacing w:after="0" w:line="240" w:lineRule="auto"/>
        <w:outlineLvl w:val="0"/>
        <w:rPr>
          <w:rFonts w:ascii="Arial" w:eastAsiaTheme="minorHAnsi" w:hAnsi="Arial" w:cs="Arial"/>
          <w:b/>
          <w:bCs/>
          <w:caps/>
          <w:color w:val="000000" w:themeColor="text1"/>
          <w:u w:val="single"/>
          <w:lang w:bidi="hi-IN"/>
        </w:rPr>
      </w:pPr>
      <w:r w:rsidRPr="0072764B">
        <w:rPr>
          <w:rFonts w:ascii="Arial" w:eastAsiaTheme="minorHAnsi" w:hAnsi="Arial" w:cs="Arial"/>
          <w:b/>
          <w:bCs/>
          <w:caps/>
          <w:color w:val="000000" w:themeColor="text1"/>
          <w:u w:val="single"/>
          <w:lang w:bidi="hi-IN"/>
        </w:rPr>
        <w:t>TECHNICIAL SKILLSETS</w:t>
      </w:r>
      <w:r w:rsidR="007242E9" w:rsidRPr="0072764B">
        <w:rPr>
          <w:rFonts w:ascii="Arial" w:eastAsiaTheme="minorHAnsi" w:hAnsi="Arial" w:cs="Arial"/>
          <w:b/>
          <w:bCs/>
          <w:caps/>
          <w:color w:val="000000" w:themeColor="text1"/>
          <w:u w:val="single"/>
          <w:lang w:bidi="hi-IN"/>
        </w:rPr>
        <w:t>:</w:t>
      </w:r>
    </w:p>
    <w:tbl>
      <w:tblPr>
        <w:tblStyle w:val="TableGrid"/>
        <w:tblW w:w="10350" w:type="dxa"/>
        <w:tblInd w:w="-95" w:type="dxa"/>
        <w:tblLook w:val="04A0" w:firstRow="1" w:lastRow="0" w:firstColumn="1" w:lastColumn="0" w:noHBand="0" w:noVBand="1"/>
      </w:tblPr>
      <w:tblGrid>
        <w:gridCol w:w="10350"/>
      </w:tblGrid>
      <w:tr w:rsidR="001E5FFB" w:rsidRPr="007242E9" w:rsidTr="0072764B">
        <w:trPr>
          <w:trHeight w:val="674"/>
        </w:trPr>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Statistical Methods: Hypothetical Testing, Exploratory Data Analysis (EDA), Confidence Intervals, ANOVA, Bayesian, Principal Component Analysis (PCA), Chi-square test, Correlation</w:t>
            </w:r>
            <w:r w:rsidR="001A33B3" w:rsidRPr="0072764B">
              <w:rPr>
                <w:rFonts w:eastAsia="SimSun"/>
                <w:color w:val="000000" w:themeColor="text1"/>
                <w:sz w:val="20"/>
                <w:szCs w:val="20"/>
              </w:rPr>
              <w:t xml:space="preserve"> Analysis</w:t>
            </w:r>
          </w:p>
        </w:tc>
      </w:tr>
      <w:tr w:rsidR="001E5FFB" w:rsidRPr="007242E9" w:rsidTr="0072764B">
        <w:trPr>
          <w:trHeight w:val="728"/>
        </w:trPr>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lastRenderedPageBreak/>
              <w:t xml:space="preserve">Machine Learning: </w:t>
            </w:r>
            <w:r w:rsidR="00B1572B" w:rsidRPr="0072764B">
              <w:rPr>
                <w:rFonts w:eastAsia="SimSun"/>
                <w:color w:val="000000" w:themeColor="text1"/>
                <w:sz w:val="20"/>
                <w:szCs w:val="20"/>
              </w:rPr>
              <w:t xml:space="preserve">Linear/Logistic </w:t>
            </w:r>
            <w:r w:rsidR="001A33B3" w:rsidRPr="0072764B">
              <w:rPr>
                <w:rFonts w:eastAsia="SimSun"/>
                <w:color w:val="000000" w:themeColor="text1"/>
                <w:sz w:val="20"/>
                <w:szCs w:val="20"/>
              </w:rPr>
              <w:t>Regression</w:t>
            </w:r>
            <w:r w:rsidRPr="0072764B">
              <w:rPr>
                <w:rFonts w:eastAsia="SimSun"/>
                <w:color w:val="000000" w:themeColor="text1"/>
                <w:sz w:val="20"/>
                <w:szCs w:val="20"/>
              </w:rPr>
              <w:t xml:space="preserve">, Naïve Bayes, Decision Tree, Support Vector Machine, K-Means Clustering, </w:t>
            </w:r>
            <w:r w:rsidR="001A33B3" w:rsidRPr="0072764B">
              <w:rPr>
                <w:rFonts w:eastAsia="SimSun"/>
                <w:color w:val="000000" w:themeColor="text1"/>
                <w:sz w:val="20"/>
                <w:szCs w:val="20"/>
              </w:rPr>
              <w:t>Adaptive Boosting, Gradient Boosting, Random Forests</w:t>
            </w:r>
            <w:r w:rsidR="00B1572B" w:rsidRPr="0072764B">
              <w:rPr>
                <w:rFonts w:eastAsia="SimSun"/>
                <w:color w:val="000000" w:themeColor="text1"/>
                <w:sz w:val="20"/>
                <w:szCs w:val="20"/>
              </w:rPr>
              <w:t>, Deep Learning</w:t>
            </w:r>
          </w:p>
        </w:tc>
      </w:tr>
      <w:tr w:rsidR="001E5FFB" w:rsidRPr="007242E9" w:rsidTr="0072764B">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Hadoop Ecosystem: Hadoop 2.x, Sp</w:t>
            </w:r>
            <w:r w:rsidR="00B1572B" w:rsidRPr="0072764B">
              <w:rPr>
                <w:rFonts w:eastAsia="SimSun"/>
                <w:color w:val="000000" w:themeColor="text1"/>
                <w:sz w:val="20"/>
                <w:szCs w:val="20"/>
              </w:rPr>
              <w:t xml:space="preserve">ark 2.x, MapReduce, Hive, </w:t>
            </w:r>
            <w:r w:rsidRPr="0072764B">
              <w:rPr>
                <w:rFonts w:eastAsia="SimSun"/>
                <w:color w:val="000000" w:themeColor="text1"/>
                <w:sz w:val="20"/>
                <w:szCs w:val="20"/>
              </w:rPr>
              <w:t>Pig</w:t>
            </w:r>
            <w:r w:rsidR="00B1572B" w:rsidRPr="0072764B">
              <w:rPr>
                <w:rFonts w:eastAsia="SimSun"/>
                <w:color w:val="000000" w:themeColor="text1"/>
                <w:sz w:val="20"/>
                <w:szCs w:val="20"/>
              </w:rPr>
              <w:t>, HDFS</w:t>
            </w:r>
          </w:p>
        </w:tc>
      </w:tr>
      <w:tr w:rsidR="001E5FFB" w:rsidRPr="007242E9" w:rsidTr="0072764B">
        <w:tc>
          <w:tcPr>
            <w:tcW w:w="10350" w:type="dxa"/>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Cloud Services: Amazon Web Services (AWS) EC2/S3/Redshift</w:t>
            </w:r>
          </w:p>
        </w:tc>
      </w:tr>
      <w:tr w:rsidR="001E5FFB" w:rsidRPr="007242E9" w:rsidTr="0072764B">
        <w:tc>
          <w:tcPr>
            <w:tcW w:w="10350" w:type="dxa"/>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Deep Learning: Keras, Tensor Flow, Torch, Theano</w:t>
            </w:r>
            <w:r w:rsidR="00B1572B" w:rsidRPr="0072764B">
              <w:rPr>
                <w:rFonts w:eastAsia="SimSun"/>
                <w:color w:val="000000" w:themeColor="text1"/>
                <w:sz w:val="20"/>
                <w:szCs w:val="20"/>
              </w:rPr>
              <w:t xml:space="preserve"> for Feedforward/Convolutional (CNN)/Recurrent (RNN) Neural Network</w:t>
            </w:r>
          </w:p>
        </w:tc>
      </w:tr>
      <w:tr w:rsidR="001E5FFB" w:rsidRPr="007242E9" w:rsidTr="0072764B">
        <w:tc>
          <w:tcPr>
            <w:tcW w:w="10350" w:type="dxa"/>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Databases: MS SQL Server 2008/2008R2/2012/2014, Oracle, Amazon Redshift, MS SQL Server 2016/2014/2012/2008 R2/2008, MongoDB 3.x, Teradata</w:t>
            </w:r>
          </w:p>
        </w:tc>
      </w:tr>
      <w:tr w:rsidR="001E5FFB" w:rsidRPr="007242E9" w:rsidTr="0072764B">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 xml:space="preserve">Reporting Tools: Tableau Suite of Tools 10.x, </w:t>
            </w:r>
            <w:r w:rsidR="001A33B3" w:rsidRPr="0072764B">
              <w:rPr>
                <w:rFonts w:eastAsia="SimSun"/>
                <w:color w:val="000000" w:themeColor="text1"/>
                <w:sz w:val="20"/>
                <w:szCs w:val="20"/>
              </w:rPr>
              <w:t xml:space="preserve">Power BI, SQL </w:t>
            </w:r>
            <w:r w:rsidRPr="0072764B">
              <w:rPr>
                <w:rFonts w:eastAsia="SimSun"/>
                <w:color w:val="000000" w:themeColor="text1"/>
                <w:sz w:val="20"/>
                <w:szCs w:val="20"/>
              </w:rPr>
              <w:t>Server Reporting Services (SSRS)</w:t>
            </w:r>
          </w:p>
        </w:tc>
      </w:tr>
      <w:tr w:rsidR="001E5FFB" w:rsidRPr="007242E9" w:rsidTr="0072764B">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Data Visualization: Tableau, MatPlotLib, Seaborn, ggplot2</w:t>
            </w:r>
          </w:p>
        </w:tc>
      </w:tr>
      <w:tr w:rsidR="001E5FFB" w:rsidRPr="007242E9" w:rsidTr="0072764B">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Languages: Python (2.x/3.x), R, T-SQL,</w:t>
            </w:r>
            <w:r w:rsidR="001A33B3" w:rsidRPr="0072764B">
              <w:rPr>
                <w:rFonts w:eastAsia="SimSun"/>
                <w:color w:val="000000" w:themeColor="text1"/>
                <w:sz w:val="20"/>
                <w:szCs w:val="20"/>
              </w:rPr>
              <w:t xml:space="preserve"> </w:t>
            </w:r>
            <w:r w:rsidRPr="0072764B">
              <w:rPr>
                <w:rFonts w:eastAsia="SimSun"/>
                <w:color w:val="000000" w:themeColor="text1"/>
                <w:sz w:val="20"/>
                <w:szCs w:val="20"/>
              </w:rPr>
              <w:t>XML, C#, Java</w:t>
            </w:r>
            <w:r w:rsidR="001A33B3" w:rsidRPr="0072764B">
              <w:rPr>
                <w:rFonts w:eastAsia="SimSun"/>
                <w:color w:val="000000" w:themeColor="text1"/>
                <w:sz w:val="20"/>
                <w:szCs w:val="20"/>
              </w:rPr>
              <w:t>, PL/SQL</w:t>
            </w:r>
          </w:p>
        </w:tc>
      </w:tr>
      <w:tr w:rsidR="001E5FFB" w:rsidRPr="007242E9" w:rsidTr="0072764B">
        <w:tc>
          <w:tcPr>
            <w:tcW w:w="10350" w:type="dxa"/>
            <w:hideMark/>
          </w:tcPr>
          <w:p w:rsidR="000E66FF" w:rsidRPr="0072764B" w:rsidRDefault="000E66FF" w:rsidP="007242E9">
            <w:pPr>
              <w:pStyle w:val="ListParagraph"/>
              <w:numPr>
                <w:ilvl w:val="0"/>
                <w:numId w:val="16"/>
              </w:numPr>
              <w:spacing w:line="240" w:lineRule="auto"/>
              <w:rPr>
                <w:rFonts w:eastAsia="SimSun"/>
                <w:color w:val="000000" w:themeColor="text1"/>
                <w:sz w:val="20"/>
                <w:szCs w:val="20"/>
              </w:rPr>
            </w:pPr>
            <w:r w:rsidRPr="0072764B">
              <w:rPr>
                <w:rFonts w:eastAsia="SimSun"/>
                <w:color w:val="000000" w:themeColor="text1"/>
                <w:sz w:val="20"/>
                <w:szCs w:val="20"/>
              </w:rPr>
              <w:t>Operating Systems: Microsoft Windows, Linux (Ubuntu), Mac OS</w:t>
            </w:r>
          </w:p>
        </w:tc>
      </w:tr>
    </w:tbl>
    <w:p w:rsidR="001E5FFB" w:rsidRDefault="001E5FFB" w:rsidP="00D205B5">
      <w:pPr>
        <w:widowControl/>
        <w:spacing w:after="0" w:line="240" w:lineRule="auto"/>
        <w:rPr>
          <w:rFonts w:ascii="Arial" w:hAnsi="Arial" w:cs="Arial"/>
          <w:b/>
          <w:color w:val="000000" w:themeColor="text1"/>
          <w:u w:val="single"/>
        </w:rPr>
      </w:pPr>
    </w:p>
    <w:p w:rsidR="001B0A23" w:rsidRPr="007242E9" w:rsidRDefault="001B0A23" w:rsidP="00D205B5">
      <w:pPr>
        <w:widowControl/>
        <w:spacing w:after="0" w:line="240" w:lineRule="auto"/>
        <w:rPr>
          <w:rFonts w:ascii="Arial" w:hAnsi="Arial" w:cs="Arial"/>
          <w:b/>
          <w:color w:val="000000" w:themeColor="text1"/>
          <w:u w:val="single"/>
        </w:rPr>
      </w:pPr>
    </w:p>
    <w:p w:rsidR="004B0BA2" w:rsidRPr="0072764B" w:rsidRDefault="00522C2E" w:rsidP="00D205B5">
      <w:pPr>
        <w:autoSpaceDE w:val="0"/>
        <w:autoSpaceDN w:val="0"/>
        <w:adjustRightInd w:val="0"/>
        <w:spacing w:after="0" w:line="240" w:lineRule="auto"/>
        <w:jc w:val="both"/>
        <w:outlineLvl w:val="0"/>
        <w:rPr>
          <w:rFonts w:ascii="Arial" w:eastAsia="SimSun" w:hAnsi="Arial" w:cs="Arial"/>
          <w:b/>
          <w:bCs/>
          <w:caps/>
          <w:color w:val="000000" w:themeColor="text1"/>
          <w:lang w:bidi="hi-IN"/>
        </w:rPr>
      </w:pPr>
      <w:r w:rsidRPr="0072764B">
        <w:rPr>
          <w:rFonts w:ascii="Arial" w:eastAsia="SimSun" w:hAnsi="Arial" w:cs="Arial"/>
          <w:b/>
          <w:bCs/>
          <w:caps/>
          <w:color w:val="000000" w:themeColor="text1"/>
          <w:u w:val="single"/>
          <w:lang w:bidi="hi-IN"/>
        </w:rPr>
        <w:t>Professional Experience</w:t>
      </w:r>
      <w:r w:rsidRPr="0072764B">
        <w:rPr>
          <w:rFonts w:ascii="Arial" w:eastAsia="SimSun" w:hAnsi="Arial" w:cs="Arial"/>
          <w:b/>
          <w:bCs/>
          <w:caps/>
          <w:color w:val="000000" w:themeColor="text1"/>
          <w:lang w:bidi="hi-IN"/>
        </w:rPr>
        <w:t>:</w:t>
      </w:r>
    </w:p>
    <w:p w:rsidR="00035BB5" w:rsidRPr="0072764B" w:rsidRDefault="003A39F8" w:rsidP="00D205B5">
      <w:pPr>
        <w:autoSpaceDE w:val="0"/>
        <w:autoSpaceDN w:val="0"/>
        <w:adjustRightInd w:val="0"/>
        <w:spacing w:after="0" w:line="240" w:lineRule="auto"/>
        <w:jc w:val="both"/>
        <w:rPr>
          <w:rFonts w:ascii="Arial" w:hAnsi="Arial" w:cs="Arial"/>
          <w:b/>
          <w:color w:val="000000" w:themeColor="text1"/>
          <w:sz w:val="20"/>
          <w:szCs w:val="20"/>
        </w:rPr>
      </w:pPr>
      <w:r w:rsidRPr="0072764B">
        <w:rPr>
          <w:rFonts w:ascii="Arial" w:hAnsi="Arial" w:cs="Arial"/>
          <w:b/>
          <w:color w:val="000000" w:themeColor="text1"/>
          <w:sz w:val="20"/>
          <w:szCs w:val="20"/>
        </w:rPr>
        <w:t>Inspira Health Network, Woodbury, NJ</w:t>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035BB5" w:rsidRPr="0072764B">
        <w:rPr>
          <w:rFonts w:ascii="Arial" w:hAnsi="Arial" w:cs="Arial"/>
          <w:b/>
          <w:color w:val="000000" w:themeColor="text1"/>
          <w:sz w:val="20"/>
          <w:szCs w:val="20"/>
        </w:rPr>
        <w:tab/>
      </w:r>
      <w:r w:rsidR="001E5FFB" w:rsidRPr="0072764B">
        <w:rPr>
          <w:rFonts w:ascii="Arial" w:hAnsi="Arial" w:cs="Arial"/>
          <w:b/>
          <w:color w:val="000000" w:themeColor="text1"/>
          <w:sz w:val="20"/>
          <w:szCs w:val="20"/>
        </w:rPr>
        <w:tab/>
      </w:r>
      <w:r w:rsidR="001E5FFB" w:rsidRPr="0072764B">
        <w:rPr>
          <w:rFonts w:ascii="Arial" w:hAnsi="Arial" w:cs="Arial"/>
          <w:b/>
          <w:color w:val="000000" w:themeColor="text1"/>
          <w:sz w:val="20"/>
          <w:szCs w:val="20"/>
        </w:rPr>
        <w:tab/>
      </w:r>
      <w:r w:rsidR="001A561C">
        <w:rPr>
          <w:rFonts w:ascii="Arial" w:hAnsi="Arial" w:cs="Arial"/>
          <w:b/>
          <w:color w:val="000000" w:themeColor="text1"/>
          <w:sz w:val="20"/>
          <w:szCs w:val="20"/>
        </w:rPr>
        <w:tab/>
      </w:r>
      <w:r w:rsidR="001A561C">
        <w:rPr>
          <w:rFonts w:ascii="Arial" w:hAnsi="Arial" w:cs="Arial"/>
          <w:b/>
          <w:color w:val="000000" w:themeColor="text1"/>
          <w:sz w:val="20"/>
          <w:szCs w:val="20"/>
        </w:rPr>
        <w:tab/>
      </w:r>
      <w:r w:rsidR="001A561C">
        <w:rPr>
          <w:rFonts w:ascii="Arial" w:hAnsi="Arial" w:cs="Arial"/>
          <w:b/>
          <w:color w:val="000000" w:themeColor="text1"/>
          <w:sz w:val="20"/>
          <w:szCs w:val="20"/>
        </w:rPr>
        <w:tab/>
      </w:r>
      <w:r w:rsidR="004E746B" w:rsidRPr="0072764B">
        <w:rPr>
          <w:rFonts w:ascii="Arial" w:hAnsi="Arial" w:cs="Arial"/>
          <w:b/>
          <w:color w:val="000000" w:themeColor="text1"/>
          <w:sz w:val="20"/>
          <w:szCs w:val="20"/>
        </w:rPr>
        <w:t>01</w:t>
      </w:r>
      <w:r w:rsidR="00045331" w:rsidRPr="0072764B">
        <w:rPr>
          <w:rFonts w:ascii="Arial" w:hAnsi="Arial" w:cs="Arial"/>
          <w:b/>
          <w:color w:val="000000" w:themeColor="text1"/>
          <w:sz w:val="20"/>
          <w:szCs w:val="20"/>
        </w:rPr>
        <w:t>/</w:t>
      </w:r>
      <w:r w:rsidR="003B6281" w:rsidRPr="0072764B">
        <w:rPr>
          <w:rFonts w:ascii="Arial" w:hAnsi="Arial" w:cs="Arial"/>
          <w:b/>
          <w:color w:val="000000" w:themeColor="text1"/>
          <w:sz w:val="20"/>
          <w:szCs w:val="20"/>
        </w:rPr>
        <w:t>2017</w:t>
      </w:r>
      <w:r w:rsidR="00035BB5" w:rsidRPr="0072764B">
        <w:rPr>
          <w:rFonts w:ascii="Arial" w:hAnsi="Arial" w:cs="Arial"/>
          <w:b/>
          <w:color w:val="000000" w:themeColor="text1"/>
          <w:sz w:val="20"/>
          <w:szCs w:val="20"/>
        </w:rPr>
        <w:t xml:space="preserve"> – </w:t>
      </w:r>
      <w:r w:rsidR="00CB00B1" w:rsidRPr="0072764B">
        <w:rPr>
          <w:rFonts w:ascii="Arial" w:hAnsi="Arial" w:cs="Arial"/>
          <w:b/>
          <w:color w:val="000000" w:themeColor="text1"/>
          <w:sz w:val="20"/>
          <w:szCs w:val="20"/>
        </w:rPr>
        <w:t>Present</w:t>
      </w:r>
    </w:p>
    <w:p w:rsidR="00035BB5" w:rsidRPr="0072764B" w:rsidRDefault="00035BB5" w:rsidP="00D205B5">
      <w:pPr>
        <w:spacing w:after="0" w:line="240" w:lineRule="auto"/>
        <w:jc w:val="both"/>
        <w:outlineLvl w:val="0"/>
        <w:rPr>
          <w:rFonts w:ascii="Arial" w:hAnsi="Arial" w:cs="Arial"/>
          <w:b/>
          <w:color w:val="000000" w:themeColor="text1"/>
          <w:sz w:val="20"/>
          <w:szCs w:val="20"/>
        </w:rPr>
      </w:pPr>
      <w:r w:rsidRPr="0072764B">
        <w:rPr>
          <w:rFonts w:ascii="Arial" w:hAnsi="Arial" w:cs="Arial"/>
          <w:b/>
          <w:color w:val="000000" w:themeColor="text1"/>
          <w:sz w:val="20"/>
          <w:szCs w:val="20"/>
        </w:rPr>
        <w:t>Data Scientist</w:t>
      </w:r>
    </w:p>
    <w:p w:rsidR="00035BB5" w:rsidRDefault="003A39F8" w:rsidP="00D205B5">
      <w:pPr>
        <w:spacing w:after="0" w:line="240" w:lineRule="auto"/>
        <w:rPr>
          <w:rFonts w:ascii="Arial" w:hAnsi="Arial" w:cs="Arial"/>
          <w:color w:val="000000" w:themeColor="text1"/>
          <w:sz w:val="20"/>
          <w:szCs w:val="20"/>
        </w:rPr>
      </w:pPr>
      <w:r w:rsidRPr="0072764B">
        <w:rPr>
          <w:rFonts w:ascii="Arial" w:hAnsi="Arial" w:cs="Arial"/>
          <w:color w:val="000000" w:themeColor="text1"/>
          <w:sz w:val="20"/>
          <w:szCs w:val="20"/>
        </w:rPr>
        <w:t xml:space="preserve">Inspira Health Network is the region’s leading network of health care providers, delivering the full continuum of primary, acute and advanced care services. </w:t>
      </w:r>
      <w:r w:rsidR="008F5D9B">
        <w:rPr>
          <w:rFonts w:ascii="Arial" w:hAnsi="Arial" w:cs="Arial"/>
          <w:color w:val="000000" w:themeColor="text1"/>
          <w:sz w:val="20"/>
          <w:szCs w:val="20"/>
        </w:rPr>
        <w:t xml:space="preserve">The project was to analyze data from Inspira Health database and historical data from their legacy database in order to build solutions for increasing patient flow as well as improve efficiency of patient appointments. </w:t>
      </w:r>
      <w:r w:rsidRPr="004B1C54">
        <w:rPr>
          <w:rFonts w:ascii="Arial" w:hAnsi="Arial" w:cs="Arial"/>
          <w:color w:val="000000" w:themeColor="text1"/>
          <w:sz w:val="20"/>
          <w:szCs w:val="20"/>
        </w:rPr>
        <w:t>The project</w:t>
      </w:r>
      <w:r w:rsidR="008F5D9B" w:rsidRPr="004B1C54">
        <w:rPr>
          <w:rFonts w:ascii="Arial" w:hAnsi="Arial" w:cs="Arial"/>
          <w:color w:val="000000" w:themeColor="text1"/>
          <w:sz w:val="20"/>
          <w:szCs w:val="20"/>
        </w:rPr>
        <w:t xml:space="preserve"> also</w:t>
      </w:r>
      <w:r w:rsidRPr="004B1C54">
        <w:rPr>
          <w:rFonts w:ascii="Arial" w:hAnsi="Arial" w:cs="Arial"/>
          <w:color w:val="000000" w:themeColor="text1"/>
          <w:sz w:val="20"/>
          <w:szCs w:val="20"/>
        </w:rPr>
        <w:t xml:space="preserve"> involved designing different reports for business users and maintaining business intelligence solutions for different purposes.</w:t>
      </w:r>
      <w:r w:rsidR="008F5D9B">
        <w:rPr>
          <w:rFonts w:ascii="Arial" w:hAnsi="Arial" w:cs="Arial"/>
          <w:color w:val="000000" w:themeColor="text1"/>
          <w:sz w:val="20"/>
          <w:szCs w:val="20"/>
        </w:rPr>
        <w:t xml:space="preserve"> </w:t>
      </w:r>
    </w:p>
    <w:p w:rsidR="007B4AAB" w:rsidRPr="0072764B" w:rsidRDefault="007B4AAB" w:rsidP="00D205B5">
      <w:pPr>
        <w:spacing w:after="0" w:line="240" w:lineRule="auto"/>
        <w:rPr>
          <w:rFonts w:ascii="Arial" w:hAnsi="Arial" w:cs="Arial"/>
          <w:color w:val="000000" w:themeColor="text1"/>
          <w:sz w:val="20"/>
          <w:szCs w:val="20"/>
        </w:rPr>
      </w:pPr>
    </w:p>
    <w:p w:rsidR="00035BB5" w:rsidRPr="0072764B" w:rsidRDefault="00035BB5" w:rsidP="00D205B5">
      <w:pPr>
        <w:spacing w:after="0" w:line="240" w:lineRule="auto"/>
        <w:jc w:val="both"/>
        <w:outlineLvl w:val="0"/>
        <w:rPr>
          <w:rFonts w:ascii="Arial" w:hAnsi="Arial" w:cs="Arial"/>
          <w:b/>
          <w:color w:val="000000" w:themeColor="text1"/>
          <w:sz w:val="20"/>
          <w:szCs w:val="20"/>
        </w:rPr>
      </w:pPr>
      <w:r w:rsidRPr="0072764B">
        <w:rPr>
          <w:rFonts w:ascii="Arial" w:hAnsi="Arial" w:cs="Arial"/>
          <w:b/>
          <w:color w:val="000000" w:themeColor="text1"/>
          <w:sz w:val="20"/>
          <w:szCs w:val="20"/>
          <w:u w:val="single"/>
        </w:rPr>
        <w:t>Responsibilities</w:t>
      </w:r>
      <w:r w:rsidRPr="0072764B">
        <w:rPr>
          <w:rFonts w:ascii="Arial" w:hAnsi="Arial" w:cs="Arial"/>
          <w:b/>
          <w:color w:val="000000" w:themeColor="text1"/>
          <w:sz w:val="20"/>
          <w:szCs w:val="20"/>
        </w:rPr>
        <w:t>:</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Gathered business requirements, definition and design of the data sourcing, </w:t>
      </w:r>
      <w:r w:rsidR="00702CCA">
        <w:rPr>
          <w:rFonts w:eastAsia="Times New Roman"/>
          <w:color w:val="000000" w:themeColor="text1"/>
          <w:sz w:val="20"/>
          <w:szCs w:val="20"/>
        </w:rPr>
        <w:t>worked</w:t>
      </w:r>
      <w:r w:rsidRPr="0072764B">
        <w:rPr>
          <w:rFonts w:eastAsia="Times New Roman"/>
          <w:color w:val="000000" w:themeColor="text1"/>
          <w:sz w:val="20"/>
          <w:szCs w:val="20"/>
        </w:rPr>
        <w:t xml:space="preserve"> in conjunction with the data warehouse architect on the development of logical data models.</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Collaborated with data engineers and operation team to implement ETL process, wrote and optimized SQL queries to perform data extraction to fit the analytical requirements.</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Conducted reverse engineering based on demo reports to understand the data without documentation and redefined the proper requirements and negotiated with our client.</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Generated different Data Marts for gathering the tables which were needed (Member info, Claim info, Transaction info, Appointment info, Diagnose info) from SQL Server Database and Teradata.</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Processed data using Python pandas to examine transaction data, identify outliers and inconsistencies and conducted exploratory data analysis using python NumPy and Seaborn to see the insights of data and validate each feature.</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Performed univariate and multivariate analysis on the data to identify any underlying pattern in the data and associations between the variables.</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Performed feature engineering including feature intersection generating, feature normalize and label encoding with Scikit-learn preprocessing.</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Used Python 3.X (numpy, </w:t>
      </w:r>
      <w:r w:rsidR="00F54580" w:rsidRPr="0072764B">
        <w:rPr>
          <w:rFonts w:eastAsia="Times New Roman"/>
          <w:color w:val="000000" w:themeColor="text1"/>
          <w:sz w:val="20"/>
          <w:szCs w:val="20"/>
        </w:rPr>
        <w:t>SciPy</w:t>
      </w:r>
      <w:r w:rsidRPr="0072764B">
        <w:rPr>
          <w:rFonts w:eastAsia="Times New Roman"/>
          <w:color w:val="000000" w:themeColor="text1"/>
          <w:sz w:val="20"/>
          <w:szCs w:val="20"/>
        </w:rPr>
        <w:t>, pandas, scikit-learn, seaborn) and Spark 2.0 (PySpark, MLlib) to develop variety of models and algorithms for analytic purposes.</w:t>
      </w:r>
    </w:p>
    <w:p w:rsidR="00974665" w:rsidRDefault="00CB00B1" w:rsidP="0072764B">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lastRenderedPageBreak/>
        <w:t>Developed and implemented predictive models using machine learning algorithms such as linear regression, classification, multivariate regression, Naive Bayes, Random Forests, K-means clustering, KNN</w:t>
      </w:r>
      <w:r w:rsidR="00974665">
        <w:rPr>
          <w:rFonts w:eastAsia="Times New Roman"/>
          <w:color w:val="000000" w:themeColor="text1"/>
          <w:sz w:val="20"/>
          <w:szCs w:val="20"/>
        </w:rPr>
        <w:t>.</w:t>
      </w:r>
    </w:p>
    <w:p w:rsidR="00CB00B1" w:rsidRPr="0072764B" w:rsidRDefault="00CB00B1" w:rsidP="0072764B">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Used Grid</w:t>
      </w:r>
      <w:r w:rsidR="00A95D75" w:rsidRPr="0072764B">
        <w:rPr>
          <w:rFonts w:eastAsia="Times New Roman"/>
          <w:color w:val="000000" w:themeColor="text1"/>
          <w:sz w:val="20"/>
          <w:szCs w:val="20"/>
        </w:rPr>
        <w:t xml:space="preserve"> </w:t>
      </w:r>
      <w:r w:rsidRPr="0072764B">
        <w:rPr>
          <w:rFonts w:eastAsia="Times New Roman"/>
          <w:color w:val="000000" w:themeColor="text1"/>
          <w:sz w:val="20"/>
          <w:szCs w:val="20"/>
        </w:rPr>
        <w:t xml:space="preserve">Search to evaluate each model and to find best </w:t>
      </w:r>
      <w:r w:rsidR="0072764B" w:rsidRPr="0072764B">
        <w:rPr>
          <w:rFonts w:eastAsia="Times New Roman"/>
          <w:color w:val="000000" w:themeColor="text1"/>
          <w:sz w:val="20"/>
          <w:szCs w:val="20"/>
        </w:rPr>
        <w:t>hyper-</w:t>
      </w:r>
      <w:r w:rsidRPr="0072764B">
        <w:rPr>
          <w:rFonts w:eastAsia="Times New Roman"/>
          <w:color w:val="000000" w:themeColor="text1"/>
          <w:sz w:val="20"/>
          <w:szCs w:val="20"/>
        </w:rPr>
        <w:t>parameters for each model.</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Designed and implemented a recommendation system which utilized Collaborative filtering techniques to recommend course for different customers and deployed to AWS EMR cluster.</w:t>
      </w:r>
    </w:p>
    <w:p w:rsidR="00CB00B1" w:rsidRPr="0072764B" w:rsidRDefault="00CB00B1"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Designed rich data visualizations to model data into human-readable form with Tableau and Matplotlib.</w:t>
      </w:r>
    </w:p>
    <w:p w:rsidR="00F132A6" w:rsidRDefault="00F132A6" w:rsidP="007242E9">
      <w:pPr>
        <w:spacing w:after="0" w:line="240" w:lineRule="auto"/>
        <w:outlineLvl w:val="0"/>
        <w:rPr>
          <w:rFonts w:ascii="Arial" w:hAnsi="Arial" w:cs="Arial"/>
          <w:b/>
          <w:color w:val="000000" w:themeColor="text1"/>
          <w:sz w:val="20"/>
          <w:szCs w:val="20"/>
          <w:u w:val="single"/>
        </w:rPr>
      </w:pPr>
    </w:p>
    <w:p w:rsidR="00045331" w:rsidRPr="0072764B" w:rsidRDefault="00045331" w:rsidP="007242E9">
      <w:pPr>
        <w:spacing w:after="0" w:line="240" w:lineRule="auto"/>
        <w:outlineLvl w:val="0"/>
        <w:rPr>
          <w:rFonts w:ascii="Arial" w:eastAsia="SimSun" w:hAnsi="Arial" w:cs="Arial"/>
          <w:b/>
          <w:color w:val="000000" w:themeColor="text1"/>
          <w:sz w:val="20"/>
          <w:szCs w:val="20"/>
          <w:lang w:val="en" w:eastAsia="zh-CN"/>
        </w:rPr>
      </w:pPr>
      <w:r w:rsidRPr="0072764B">
        <w:rPr>
          <w:rFonts w:ascii="Arial" w:hAnsi="Arial" w:cs="Arial"/>
          <w:b/>
          <w:color w:val="000000" w:themeColor="text1"/>
          <w:sz w:val="20"/>
          <w:szCs w:val="20"/>
          <w:u w:val="single"/>
        </w:rPr>
        <w:t>Environments</w:t>
      </w:r>
      <w:r w:rsidRPr="0072764B">
        <w:rPr>
          <w:rFonts w:ascii="Arial" w:hAnsi="Arial" w:cs="Arial"/>
          <w:b/>
          <w:color w:val="000000" w:themeColor="text1"/>
          <w:sz w:val="20"/>
          <w:szCs w:val="20"/>
        </w:rPr>
        <w:t>:</w:t>
      </w:r>
      <w:r w:rsidRPr="0072764B">
        <w:rPr>
          <w:rFonts w:ascii="Arial" w:eastAsia="SimSun" w:hAnsi="Arial" w:cs="Arial"/>
          <w:b/>
          <w:color w:val="000000" w:themeColor="text1"/>
          <w:sz w:val="20"/>
          <w:szCs w:val="20"/>
          <w:lang w:val="en" w:eastAsia="zh-CN"/>
        </w:rPr>
        <w:t xml:space="preserve"> </w:t>
      </w:r>
    </w:p>
    <w:p w:rsidR="00045331" w:rsidRPr="0072764B" w:rsidRDefault="00DD1994" w:rsidP="007242E9">
      <w:pPr>
        <w:spacing w:after="0" w:line="240" w:lineRule="auto"/>
        <w:rPr>
          <w:rFonts w:ascii="Arial" w:hAnsi="Arial" w:cs="Arial"/>
          <w:b/>
          <w:sz w:val="20"/>
          <w:szCs w:val="20"/>
          <w:u w:val="single"/>
        </w:rPr>
      </w:pPr>
      <w:r w:rsidRPr="0072764B">
        <w:rPr>
          <w:rFonts w:ascii="Arial" w:eastAsia="Georgia" w:hAnsi="Arial" w:cs="Arial"/>
          <w:color w:val="000000" w:themeColor="text1"/>
          <w:sz w:val="20"/>
          <w:szCs w:val="20"/>
        </w:rPr>
        <w:t>Python 3.3, Tableau</w:t>
      </w:r>
      <w:r w:rsidRPr="0072764B">
        <w:rPr>
          <w:rFonts w:ascii="Arial" w:hAnsi="Arial" w:cs="Arial"/>
          <w:sz w:val="20"/>
          <w:szCs w:val="20"/>
        </w:rPr>
        <w:t xml:space="preserve">, </w:t>
      </w:r>
      <w:r w:rsidR="00F54580" w:rsidRPr="0072764B">
        <w:rPr>
          <w:rFonts w:ascii="Arial" w:hAnsi="Arial" w:cs="Arial"/>
          <w:sz w:val="20"/>
          <w:szCs w:val="20"/>
        </w:rPr>
        <w:t>TensorFlow</w:t>
      </w:r>
      <w:r w:rsidRPr="0072764B">
        <w:rPr>
          <w:rFonts w:ascii="Arial" w:hAnsi="Arial" w:cs="Arial"/>
          <w:sz w:val="20"/>
          <w:szCs w:val="20"/>
        </w:rPr>
        <w:t>, Keras, AWS RedShift, EC2, EMR, Hadoop Framework, S3, HDFS, Spark (Pyspark, MLlib, Spark SQL), Python 3.x (Scikit-Learn/</w:t>
      </w:r>
      <w:r w:rsidR="00F54580" w:rsidRPr="0072764B">
        <w:rPr>
          <w:rFonts w:ascii="Arial" w:hAnsi="Arial" w:cs="Arial"/>
          <w:sz w:val="20"/>
          <w:szCs w:val="20"/>
        </w:rPr>
        <w:t>SciPy</w:t>
      </w:r>
      <w:r w:rsidRPr="0072764B">
        <w:rPr>
          <w:rFonts w:ascii="Arial" w:hAnsi="Arial" w:cs="Arial"/>
          <w:sz w:val="20"/>
          <w:szCs w:val="20"/>
        </w:rPr>
        <w:t>/Numpy/Pandas/Matplotlib/Seaborn</w:t>
      </w:r>
      <w:r w:rsidR="00F54580" w:rsidRPr="0072764B">
        <w:rPr>
          <w:rFonts w:ascii="Arial" w:hAnsi="Arial" w:cs="Arial"/>
          <w:sz w:val="20"/>
          <w:szCs w:val="20"/>
        </w:rPr>
        <w:t xml:space="preserve">, </w:t>
      </w:r>
      <w:r w:rsidRPr="0072764B">
        <w:rPr>
          <w:rFonts w:ascii="Arial" w:hAnsi="Arial" w:cs="Arial"/>
          <w:sz w:val="20"/>
          <w:szCs w:val="20"/>
        </w:rPr>
        <w:t>Agile/SCRUM</w:t>
      </w:r>
      <w:r w:rsidRPr="0072764B">
        <w:rPr>
          <w:rFonts w:ascii="Arial" w:eastAsia="Georgia" w:hAnsi="Arial" w:cs="Arial"/>
          <w:color w:val="000000" w:themeColor="text1"/>
          <w:sz w:val="20"/>
          <w:szCs w:val="20"/>
        </w:rPr>
        <w:t xml:space="preserve">, </w:t>
      </w:r>
      <w:r w:rsidR="00045331" w:rsidRPr="0072764B">
        <w:rPr>
          <w:rFonts w:ascii="Arial" w:eastAsia="Georgia" w:hAnsi="Arial" w:cs="Arial"/>
          <w:color w:val="000000" w:themeColor="text1"/>
          <w:sz w:val="20"/>
          <w:szCs w:val="20"/>
        </w:rPr>
        <w:t>SQL Server 2012, Teradata 15.0, SQL Server Data Tools 2010, SQL Server I</w:t>
      </w:r>
      <w:r w:rsidRPr="0072764B">
        <w:rPr>
          <w:rFonts w:ascii="Arial" w:eastAsia="Georgia" w:hAnsi="Arial" w:cs="Arial"/>
          <w:color w:val="000000" w:themeColor="text1"/>
          <w:sz w:val="20"/>
          <w:szCs w:val="20"/>
        </w:rPr>
        <w:t>ntegration Services,</w:t>
      </w:r>
    </w:p>
    <w:p w:rsidR="001E5FFB" w:rsidRDefault="001E5FFB" w:rsidP="007242E9">
      <w:pPr>
        <w:autoSpaceDE w:val="0"/>
        <w:autoSpaceDN w:val="0"/>
        <w:adjustRightInd w:val="0"/>
        <w:spacing w:after="0" w:line="240" w:lineRule="auto"/>
        <w:jc w:val="both"/>
        <w:rPr>
          <w:rFonts w:ascii="Arial" w:eastAsia="SimSun" w:hAnsi="Arial" w:cs="Arial"/>
          <w:b/>
          <w:bCs/>
          <w:caps/>
          <w:color w:val="000000" w:themeColor="text1"/>
          <w:sz w:val="20"/>
          <w:szCs w:val="20"/>
          <w:u w:val="single"/>
          <w:lang w:bidi="hi-IN"/>
        </w:rPr>
      </w:pPr>
    </w:p>
    <w:p w:rsidR="001B0A23" w:rsidRPr="0072764B" w:rsidRDefault="001B0A23" w:rsidP="007242E9">
      <w:pPr>
        <w:autoSpaceDE w:val="0"/>
        <w:autoSpaceDN w:val="0"/>
        <w:adjustRightInd w:val="0"/>
        <w:spacing w:after="0" w:line="240" w:lineRule="auto"/>
        <w:jc w:val="both"/>
        <w:rPr>
          <w:rFonts w:ascii="Arial" w:eastAsia="SimSun" w:hAnsi="Arial" w:cs="Arial"/>
          <w:b/>
          <w:bCs/>
          <w:caps/>
          <w:color w:val="000000" w:themeColor="text1"/>
          <w:sz w:val="20"/>
          <w:szCs w:val="20"/>
          <w:u w:val="single"/>
          <w:lang w:bidi="hi-IN"/>
        </w:rPr>
      </w:pPr>
    </w:p>
    <w:p w:rsidR="00720FDC" w:rsidRPr="0072764B" w:rsidRDefault="00045331" w:rsidP="007242E9">
      <w:pPr>
        <w:widowControl/>
        <w:spacing w:after="0" w:line="240" w:lineRule="auto"/>
        <w:rPr>
          <w:rFonts w:ascii="Arial" w:eastAsia="SimSun" w:hAnsi="Arial" w:cs="Arial"/>
          <w:b/>
          <w:color w:val="000000" w:themeColor="text1"/>
          <w:sz w:val="20"/>
          <w:szCs w:val="20"/>
          <w:lang w:val="en" w:eastAsia="zh-CN"/>
        </w:rPr>
      </w:pPr>
      <w:r w:rsidRPr="0072764B">
        <w:rPr>
          <w:rFonts w:ascii="Arial" w:eastAsia="SimSun" w:hAnsi="Arial" w:cs="Arial"/>
          <w:b/>
          <w:color w:val="000000" w:themeColor="text1"/>
          <w:sz w:val="20"/>
          <w:szCs w:val="20"/>
          <w:lang w:val="en" w:eastAsia="zh-CN"/>
        </w:rPr>
        <w:t>Better Homes and Gardens Real Estate</w:t>
      </w:r>
      <w:r w:rsidR="00FE363B" w:rsidRPr="0072764B">
        <w:rPr>
          <w:rFonts w:ascii="Arial" w:eastAsia="SimSun" w:hAnsi="Arial" w:cs="Arial"/>
          <w:b/>
          <w:color w:val="000000" w:themeColor="text1"/>
          <w:sz w:val="20"/>
          <w:szCs w:val="20"/>
          <w:lang w:val="en" w:eastAsia="zh-CN"/>
        </w:rPr>
        <w:t xml:space="preserve">, </w:t>
      </w:r>
      <w:r w:rsidR="00FE363B" w:rsidRPr="00401B51">
        <w:rPr>
          <w:rFonts w:ascii="Arial" w:eastAsia="SimSun" w:hAnsi="Arial" w:cs="Arial"/>
          <w:b/>
          <w:color w:val="000000" w:themeColor="text1"/>
          <w:sz w:val="20"/>
          <w:szCs w:val="20"/>
          <w:lang w:val="en" w:eastAsia="zh-CN"/>
        </w:rPr>
        <w:t>Madison, NJ</w:t>
      </w:r>
      <w:r w:rsidR="004A4B89" w:rsidRPr="0072764B">
        <w:rPr>
          <w:rFonts w:ascii="Arial" w:eastAsia="SimSun" w:hAnsi="Arial" w:cs="Arial"/>
          <w:b/>
          <w:color w:val="000000" w:themeColor="text1"/>
          <w:sz w:val="20"/>
          <w:szCs w:val="20"/>
          <w:lang w:val="en" w:eastAsia="zh-CN"/>
        </w:rPr>
        <w:tab/>
      </w:r>
      <w:r w:rsidR="007242E9" w:rsidRPr="0072764B">
        <w:rPr>
          <w:rFonts w:ascii="Arial" w:eastAsia="SimSun" w:hAnsi="Arial" w:cs="Arial"/>
          <w:b/>
          <w:color w:val="000000" w:themeColor="text1"/>
          <w:sz w:val="20"/>
          <w:szCs w:val="20"/>
          <w:lang w:val="en" w:eastAsia="zh-CN"/>
        </w:rPr>
        <w:tab/>
      </w:r>
      <w:r w:rsidR="007242E9" w:rsidRPr="0072764B">
        <w:rPr>
          <w:rFonts w:ascii="Arial" w:eastAsia="SimSun" w:hAnsi="Arial" w:cs="Arial"/>
          <w:b/>
          <w:color w:val="000000" w:themeColor="text1"/>
          <w:sz w:val="20"/>
          <w:szCs w:val="20"/>
          <w:lang w:val="en" w:eastAsia="zh-CN"/>
        </w:rPr>
        <w:tab/>
      </w:r>
      <w:r w:rsidR="007242E9" w:rsidRPr="0072764B">
        <w:rPr>
          <w:rFonts w:ascii="Arial" w:eastAsia="SimSun" w:hAnsi="Arial" w:cs="Arial"/>
          <w:b/>
          <w:color w:val="000000" w:themeColor="text1"/>
          <w:sz w:val="20"/>
          <w:szCs w:val="20"/>
          <w:lang w:val="en" w:eastAsia="zh-CN"/>
        </w:rPr>
        <w:tab/>
      </w:r>
      <w:r w:rsidR="007242E9" w:rsidRPr="0072764B">
        <w:rPr>
          <w:rFonts w:ascii="Arial" w:eastAsia="SimSun" w:hAnsi="Arial" w:cs="Arial"/>
          <w:b/>
          <w:color w:val="000000" w:themeColor="text1"/>
          <w:sz w:val="20"/>
          <w:szCs w:val="20"/>
          <w:lang w:val="en" w:eastAsia="zh-CN"/>
        </w:rPr>
        <w:tab/>
      </w:r>
      <w:r w:rsidR="007242E9" w:rsidRPr="0072764B">
        <w:rPr>
          <w:rFonts w:ascii="Arial" w:eastAsia="SimSun" w:hAnsi="Arial" w:cs="Arial"/>
          <w:b/>
          <w:color w:val="000000" w:themeColor="text1"/>
          <w:sz w:val="20"/>
          <w:szCs w:val="20"/>
          <w:lang w:val="en" w:eastAsia="zh-CN"/>
        </w:rPr>
        <w:tab/>
      </w:r>
      <w:r w:rsidR="00F453BF">
        <w:rPr>
          <w:rFonts w:ascii="Arial" w:eastAsia="SimSun" w:hAnsi="Arial" w:cs="Arial"/>
          <w:b/>
          <w:color w:val="000000" w:themeColor="text1"/>
          <w:sz w:val="20"/>
          <w:szCs w:val="20"/>
          <w:lang w:val="en" w:eastAsia="zh-CN"/>
        </w:rPr>
        <w:tab/>
      </w:r>
      <w:r w:rsidR="00F453BF">
        <w:rPr>
          <w:rFonts w:ascii="Arial" w:eastAsia="SimSun" w:hAnsi="Arial" w:cs="Arial"/>
          <w:b/>
          <w:color w:val="000000" w:themeColor="text1"/>
          <w:sz w:val="20"/>
          <w:szCs w:val="20"/>
          <w:lang w:val="en" w:eastAsia="zh-CN"/>
        </w:rPr>
        <w:tab/>
      </w:r>
      <w:r w:rsidR="00F453BF">
        <w:rPr>
          <w:rFonts w:ascii="Arial" w:eastAsia="SimSun" w:hAnsi="Arial" w:cs="Arial"/>
          <w:b/>
          <w:color w:val="000000" w:themeColor="text1"/>
          <w:sz w:val="20"/>
          <w:szCs w:val="20"/>
          <w:lang w:val="en" w:eastAsia="zh-CN"/>
        </w:rPr>
        <w:tab/>
      </w:r>
      <w:r w:rsidR="004C18F9" w:rsidRPr="0072764B">
        <w:rPr>
          <w:rFonts w:ascii="Arial" w:eastAsia="SimSun" w:hAnsi="Arial" w:cs="Arial"/>
          <w:b/>
          <w:color w:val="000000" w:themeColor="text1"/>
          <w:sz w:val="20"/>
          <w:szCs w:val="20"/>
          <w:lang w:val="en" w:eastAsia="zh-CN"/>
        </w:rPr>
        <w:t>11</w:t>
      </w:r>
      <w:r w:rsidR="004E746B" w:rsidRPr="0072764B">
        <w:rPr>
          <w:rFonts w:ascii="Arial" w:eastAsia="SimSun" w:hAnsi="Arial" w:cs="Arial"/>
          <w:b/>
          <w:color w:val="000000" w:themeColor="text1"/>
          <w:sz w:val="20"/>
          <w:szCs w:val="20"/>
          <w:lang w:val="en" w:eastAsia="zh-CN"/>
        </w:rPr>
        <w:t>/2014– 12/2016</w:t>
      </w:r>
    </w:p>
    <w:p w:rsidR="00720FDC" w:rsidRPr="0072764B" w:rsidRDefault="00720FDC" w:rsidP="007242E9">
      <w:pPr>
        <w:widowControl/>
        <w:spacing w:after="0" w:line="240" w:lineRule="auto"/>
        <w:outlineLvl w:val="0"/>
        <w:rPr>
          <w:rFonts w:ascii="Arial" w:eastAsia="SimSun" w:hAnsi="Arial" w:cs="Arial"/>
          <w:b/>
          <w:color w:val="000000" w:themeColor="text1"/>
          <w:sz w:val="20"/>
          <w:szCs w:val="20"/>
          <w:lang w:val="en" w:eastAsia="zh-CN"/>
        </w:rPr>
      </w:pPr>
      <w:r w:rsidRPr="0072764B">
        <w:rPr>
          <w:rFonts w:ascii="Arial" w:eastAsia="SimSun" w:hAnsi="Arial" w:cs="Arial"/>
          <w:b/>
          <w:color w:val="000000" w:themeColor="text1"/>
          <w:sz w:val="20"/>
          <w:szCs w:val="20"/>
          <w:lang w:val="en" w:eastAsia="zh-CN"/>
        </w:rPr>
        <w:t>Data Scientist</w:t>
      </w:r>
    </w:p>
    <w:p w:rsidR="00045331" w:rsidRDefault="00045331" w:rsidP="007242E9">
      <w:pPr>
        <w:widowControl/>
        <w:spacing w:after="0" w:line="240" w:lineRule="auto"/>
        <w:rPr>
          <w:rFonts w:ascii="Arial" w:eastAsia="Georgia" w:hAnsi="Arial" w:cs="Arial"/>
          <w:color w:val="000000" w:themeColor="text1"/>
          <w:sz w:val="20"/>
          <w:szCs w:val="20"/>
          <w:lang w:val="en"/>
        </w:rPr>
      </w:pPr>
      <w:r w:rsidRPr="0072764B">
        <w:rPr>
          <w:rFonts w:ascii="Arial" w:eastAsia="Georgia" w:hAnsi="Arial" w:cs="Arial"/>
          <w:color w:val="000000" w:themeColor="text1"/>
          <w:sz w:val="20"/>
          <w:szCs w:val="20"/>
          <w:lang w:val="en"/>
        </w:rPr>
        <w:t>Better Homes and Gardens Real Estate is a dynamic real estate brand that offers a full range of services to brokers, sales associates and home buyers and sellers.</w:t>
      </w:r>
      <w:r w:rsidRPr="0072764B">
        <w:rPr>
          <w:rFonts w:ascii="Arial" w:eastAsia="Times New Roman" w:hAnsi="Arial" w:cs="Arial"/>
          <w:color w:val="000000" w:themeColor="text1"/>
          <w:sz w:val="20"/>
          <w:szCs w:val="20"/>
          <w:lang w:eastAsia="zh-CN"/>
        </w:rPr>
        <w:t xml:space="preserve"> </w:t>
      </w:r>
      <w:r w:rsidRPr="0072764B">
        <w:rPr>
          <w:rFonts w:ascii="Arial" w:eastAsia="Georgia" w:hAnsi="Arial" w:cs="Arial"/>
          <w:color w:val="000000" w:themeColor="text1"/>
          <w:sz w:val="20"/>
          <w:szCs w:val="20"/>
          <w:lang w:val="en"/>
        </w:rPr>
        <w:t>Using innovative technology, sophisticated business systems and the broad appeal of a lifestyle brand, Better Homes and Gardens Real Estate embodies the future of the real estate industry while remaining gro</w:t>
      </w:r>
      <w:r w:rsidR="00805895">
        <w:rPr>
          <w:rFonts w:ascii="Arial" w:eastAsia="Georgia" w:hAnsi="Arial" w:cs="Arial"/>
          <w:color w:val="000000" w:themeColor="text1"/>
          <w:sz w:val="20"/>
          <w:szCs w:val="20"/>
          <w:lang w:val="en"/>
        </w:rPr>
        <w:t xml:space="preserve">unded in the tradition of home. </w:t>
      </w:r>
      <w:r w:rsidR="004D748E">
        <w:rPr>
          <w:rFonts w:ascii="Arial" w:eastAsia="Georgia" w:hAnsi="Arial" w:cs="Arial"/>
          <w:color w:val="000000" w:themeColor="text1"/>
          <w:sz w:val="20"/>
          <w:szCs w:val="20"/>
          <w:lang w:val="en"/>
        </w:rPr>
        <w:t>The project involved preprocessing, cleaning and analyzing the grand customer feedback data and finding key factors toward customer’s likelihood to recommend level.</w:t>
      </w:r>
    </w:p>
    <w:p w:rsidR="000A3797" w:rsidRPr="0072764B" w:rsidRDefault="000A3797" w:rsidP="007242E9">
      <w:pPr>
        <w:widowControl/>
        <w:spacing w:after="0" w:line="240" w:lineRule="auto"/>
        <w:rPr>
          <w:rFonts w:ascii="Arial" w:eastAsia="Times New Roman" w:hAnsi="Arial" w:cs="Arial"/>
          <w:color w:val="000000" w:themeColor="text1"/>
          <w:sz w:val="20"/>
          <w:szCs w:val="20"/>
          <w:lang w:eastAsia="zh-CN"/>
        </w:rPr>
      </w:pPr>
    </w:p>
    <w:p w:rsidR="00FA4D27" w:rsidRPr="0072764B" w:rsidRDefault="00FA4D27" w:rsidP="007242E9">
      <w:pPr>
        <w:spacing w:after="0" w:line="240" w:lineRule="auto"/>
        <w:outlineLvl w:val="0"/>
        <w:rPr>
          <w:rFonts w:ascii="Arial" w:hAnsi="Arial" w:cs="Arial"/>
          <w:b/>
          <w:color w:val="000000" w:themeColor="text1"/>
          <w:sz w:val="20"/>
          <w:szCs w:val="20"/>
          <w:u w:val="single"/>
        </w:rPr>
      </w:pPr>
      <w:r w:rsidRPr="0072764B">
        <w:rPr>
          <w:rFonts w:ascii="Arial" w:hAnsi="Arial" w:cs="Arial"/>
          <w:b/>
          <w:color w:val="000000" w:themeColor="text1"/>
          <w:sz w:val="20"/>
          <w:szCs w:val="20"/>
          <w:u w:val="single"/>
        </w:rPr>
        <w:t>Responsibilities</w:t>
      </w:r>
      <w:r w:rsidRPr="0072764B">
        <w:rPr>
          <w:rFonts w:ascii="Arial" w:hAnsi="Arial" w:cs="Arial"/>
          <w:b/>
          <w:color w:val="000000" w:themeColor="text1"/>
          <w:sz w:val="20"/>
          <w:szCs w:val="20"/>
        </w:rPr>
        <w:t xml:space="preserve">: </w:t>
      </w:r>
    </w:p>
    <w:p w:rsidR="00A94105" w:rsidRPr="0072764B" w:rsidRDefault="00A94105"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Gathered, analyzed, documented and translated business requirements into data models and applications.</w:t>
      </w:r>
    </w:p>
    <w:p w:rsidR="000376ED" w:rsidRPr="0072764B" w:rsidRDefault="000376ED"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Acquired image dataset of products from different </w:t>
      </w:r>
      <w:r w:rsidR="00540E51" w:rsidRPr="0072764B">
        <w:rPr>
          <w:rFonts w:eastAsia="Times New Roman"/>
          <w:color w:val="000000" w:themeColor="text1"/>
          <w:sz w:val="20"/>
          <w:szCs w:val="20"/>
        </w:rPr>
        <w:t>data sources</w:t>
      </w:r>
      <w:r w:rsidRPr="0072764B">
        <w:rPr>
          <w:rFonts w:eastAsia="Times New Roman"/>
          <w:color w:val="000000" w:themeColor="text1"/>
          <w:sz w:val="20"/>
          <w:szCs w:val="20"/>
        </w:rPr>
        <w:t xml:space="preserve"> and aggregated into one dataset </w:t>
      </w:r>
      <w:r w:rsidR="00F42438" w:rsidRPr="0072764B">
        <w:rPr>
          <w:rFonts w:eastAsia="Times New Roman"/>
          <w:color w:val="000000" w:themeColor="text1"/>
          <w:sz w:val="20"/>
          <w:szCs w:val="20"/>
        </w:rPr>
        <w:t>on Amazon Redshift</w:t>
      </w:r>
      <w:r w:rsidR="00345ACD" w:rsidRPr="0072764B">
        <w:rPr>
          <w:rFonts w:eastAsia="Times New Roman"/>
          <w:color w:val="000000" w:themeColor="text1"/>
          <w:sz w:val="20"/>
          <w:szCs w:val="20"/>
        </w:rPr>
        <w:t>.</w:t>
      </w:r>
    </w:p>
    <w:p w:rsidR="00BD43E3" w:rsidRPr="0072764B" w:rsidRDefault="00BD43E3"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Analyzed Net Promoter and Detractor</w:t>
      </w:r>
      <w:r w:rsidR="00B31ADA" w:rsidRPr="0072764B">
        <w:rPr>
          <w:rFonts w:eastAsia="Times New Roman"/>
          <w:color w:val="000000" w:themeColor="text1"/>
          <w:sz w:val="20"/>
          <w:szCs w:val="20"/>
        </w:rPr>
        <w:t xml:space="preserve"> customer group based on customer feedback dataset.</w:t>
      </w:r>
    </w:p>
    <w:p w:rsidR="00C43E9E" w:rsidRPr="0072764B" w:rsidRDefault="002543D9" w:rsidP="007242E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Used market basket analysis, </w:t>
      </w:r>
      <w:r w:rsidR="00C43E9E" w:rsidRPr="0072764B">
        <w:rPr>
          <w:rFonts w:eastAsia="Times New Roman"/>
          <w:color w:val="000000" w:themeColor="text1"/>
          <w:sz w:val="20"/>
          <w:szCs w:val="20"/>
        </w:rPr>
        <w:t>association rules analysis to i</w:t>
      </w:r>
      <w:r w:rsidR="000376ED" w:rsidRPr="0072764B">
        <w:rPr>
          <w:rFonts w:eastAsia="Times New Roman"/>
          <w:color w:val="000000" w:themeColor="text1"/>
          <w:sz w:val="20"/>
          <w:szCs w:val="20"/>
        </w:rPr>
        <w:t>dentified patterns, data quality</w:t>
      </w:r>
      <w:r w:rsidR="00C43E9E" w:rsidRPr="0072764B">
        <w:rPr>
          <w:rFonts w:eastAsia="Times New Roman"/>
          <w:color w:val="000000" w:themeColor="text1"/>
          <w:sz w:val="20"/>
          <w:szCs w:val="20"/>
        </w:rPr>
        <w:t xml:space="preserve"> issues, and leveraged insights.</w:t>
      </w:r>
    </w:p>
    <w:p w:rsidR="00201BB7" w:rsidRPr="0072764B" w:rsidRDefault="00201BB7" w:rsidP="007242E9">
      <w:pPr>
        <w:widowControl/>
        <w:numPr>
          <w:ilvl w:val="0"/>
          <w:numId w:val="14"/>
        </w:numPr>
        <w:pBdr>
          <w:top w:val="nil"/>
          <w:left w:val="nil"/>
          <w:bottom w:val="nil"/>
          <w:right w:val="nil"/>
          <w:between w:val="nil"/>
        </w:pBdr>
        <w:spacing w:after="0" w:line="240" w:lineRule="auto"/>
        <w:ind w:left="360"/>
        <w:jc w:val="both"/>
        <w:rPr>
          <w:rFonts w:ascii="Arial" w:eastAsia="Georgia" w:hAnsi="Arial" w:cs="Arial"/>
          <w:color w:val="auto"/>
          <w:sz w:val="20"/>
          <w:szCs w:val="20"/>
          <w:lang w:val="en"/>
        </w:rPr>
      </w:pPr>
      <w:r w:rsidRPr="0072764B">
        <w:rPr>
          <w:rFonts w:ascii="Arial" w:eastAsia="Georgia" w:hAnsi="Arial" w:cs="Arial"/>
          <w:color w:val="auto"/>
          <w:sz w:val="20"/>
          <w:szCs w:val="20"/>
          <w:lang w:val="en"/>
        </w:rPr>
        <w:t>Converted unstructured pure text consumer comments data to structured dataset using NLP techniques and feature engineering.</w:t>
      </w:r>
    </w:p>
    <w:p w:rsidR="00201BB7" w:rsidRPr="0072764B" w:rsidRDefault="00201BB7" w:rsidP="007242E9">
      <w:pPr>
        <w:widowControl/>
        <w:numPr>
          <w:ilvl w:val="0"/>
          <w:numId w:val="14"/>
        </w:numPr>
        <w:pBdr>
          <w:top w:val="nil"/>
          <w:left w:val="nil"/>
          <w:bottom w:val="nil"/>
          <w:right w:val="nil"/>
          <w:between w:val="nil"/>
        </w:pBdr>
        <w:spacing w:after="0" w:line="240" w:lineRule="auto"/>
        <w:ind w:left="360"/>
        <w:jc w:val="both"/>
        <w:rPr>
          <w:rFonts w:ascii="Arial" w:eastAsia="Georgia" w:hAnsi="Arial" w:cs="Arial"/>
          <w:color w:val="auto"/>
          <w:sz w:val="20"/>
          <w:szCs w:val="20"/>
          <w:lang w:val="en"/>
        </w:rPr>
      </w:pPr>
      <w:r w:rsidRPr="0072764B">
        <w:rPr>
          <w:rFonts w:ascii="Arial" w:eastAsia="Georgia" w:hAnsi="Arial" w:cs="Arial"/>
          <w:color w:val="auto"/>
          <w:sz w:val="20"/>
          <w:szCs w:val="20"/>
          <w:lang w:val="en"/>
        </w:rPr>
        <w:t>Explored and visualized the data to get descriptive statistics and inferential statistics for better understanding the dataset.</w:t>
      </w:r>
    </w:p>
    <w:p w:rsidR="00201BB7" w:rsidRPr="0072764B" w:rsidRDefault="00201BB7" w:rsidP="007242E9">
      <w:pPr>
        <w:widowControl/>
        <w:numPr>
          <w:ilvl w:val="0"/>
          <w:numId w:val="14"/>
        </w:numPr>
        <w:pBdr>
          <w:top w:val="nil"/>
          <w:left w:val="nil"/>
          <w:bottom w:val="nil"/>
          <w:right w:val="nil"/>
          <w:between w:val="nil"/>
        </w:pBdr>
        <w:spacing w:after="0" w:line="240" w:lineRule="auto"/>
        <w:ind w:left="360"/>
        <w:jc w:val="both"/>
        <w:rPr>
          <w:rFonts w:ascii="Arial" w:eastAsia="Georgia" w:hAnsi="Arial" w:cs="Arial"/>
          <w:color w:val="auto"/>
          <w:sz w:val="20"/>
          <w:szCs w:val="20"/>
          <w:lang w:val="en"/>
        </w:rPr>
      </w:pPr>
      <w:r w:rsidRPr="0072764B">
        <w:rPr>
          <w:rFonts w:ascii="Arial" w:eastAsia="Georgia" w:hAnsi="Arial" w:cs="Arial"/>
          <w:color w:val="auto"/>
          <w:sz w:val="20"/>
          <w:szCs w:val="20"/>
          <w:lang w:val="en"/>
        </w:rPr>
        <w:t>Built predictive models including support Vector Machine, Decision tree, Naive Bayes Classifier, Neural Network</w:t>
      </w:r>
      <w:r w:rsidR="005A4937" w:rsidRPr="0072764B">
        <w:rPr>
          <w:rFonts w:ascii="Arial" w:eastAsia="Georgia" w:hAnsi="Arial" w:cs="Arial"/>
          <w:color w:val="auto"/>
          <w:sz w:val="20"/>
          <w:szCs w:val="20"/>
          <w:lang w:val="en"/>
        </w:rPr>
        <w:t xml:space="preserve"> plus ensemble methods of the models</w:t>
      </w:r>
      <w:r w:rsidRPr="0072764B">
        <w:rPr>
          <w:rFonts w:ascii="Arial" w:eastAsia="Georgia" w:hAnsi="Arial" w:cs="Arial"/>
          <w:color w:val="auto"/>
          <w:sz w:val="20"/>
          <w:szCs w:val="20"/>
          <w:lang w:val="en"/>
        </w:rPr>
        <w:t xml:space="preserve"> to </w:t>
      </w:r>
      <w:r w:rsidR="004D748E">
        <w:rPr>
          <w:rFonts w:ascii="Arial" w:eastAsia="Georgia" w:hAnsi="Arial" w:cs="Arial"/>
          <w:color w:val="auto"/>
          <w:sz w:val="20"/>
          <w:szCs w:val="20"/>
          <w:lang w:val="en"/>
        </w:rPr>
        <w:t>evaluate how the likelihood to recommend of customer groups would change in different set of service</w:t>
      </w:r>
      <w:r w:rsidRPr="0072764B">
        <w:rPr>
          <w:rFonts w:ascii="Arial" w:eastAsia="Georgia" w:hAnsi="Arial" w:cs="Arial"/>
          <w:color w:val="auto"/>
          <w:sz w:val="20"/>
          <w:szCs w:val="20"/>
          <w:lang w:val="en"/>
        </w:rPr>
        <w:t xml:space="preserve"> by using python scikit-learn.</w:t>
      </w:r>
    </w:p>
    <w:p w:rsidR="00201BB7" w:rsidRPr="0072764B" w:rsidRDefault="00201BB7" w:rsidP="007242E9">
      <w:pPr>
        <w:widowControl/>
        <w:numPr>
          <w:ilvl w:val="0"/>
          <w:numId w:val="14"/>
        </w:numPr>
        <w:pBdr>
          <w:top w:val="nil"/>
          <w:left w:val="nil"/>
          <w:bottom w:val="nil"/>
          <w:right w:val="nil"/>
          <w:between w:val="nil"/>
        </w:pBdr>
        <w:spacing w:after="0" w:line="240" w:lineRule="auto"/>
        <w:ind w:left="360"/>
        <w:jc w:val="both"/>
        <w:rPr>
          <w:rFonts w:ascii="Arial" w:eastAsia="Georgia" w:hAnsi="Arial" w:cs="Arial"/>
          <w:color w:val="auto"/>
          <w:sz w:val="20"/>
          <w:szCs w:val="20"/>
          <w:lang w:val="en"/>
        </w:rPr>
      </w:pPr>
      <w:r w:rsidRPr="0072764B">
        <w:rPr>
          <w:rFonts w:ascii="Arial" w:eastAsia="Georgia" w:hAnsi="Arial" w:cs="Arial"/>
          <w:color w:val="auto"/>
          <w:sz w:val="20"/>
          <w:szCs w:val="20"/>
          <w:lang w:val="en"/>
        </w:rPr>
        <w:t>Implemented training process using cross-validation and test sets, evaluated the result based on different performance matrices and collected feedback and retrained the model to improve the performance.</w:t>
      </w:r>
    </w:p>
    <w:p w:rsidR="00676A15" w:rsidRDefault="00F42438" w:rsidP="004765AA">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Conducted </w:t>
      </w:r>
      <w:r w:rsidR="00D43F3B" w:rsidRPr="0072764B">
        <w:rPr>
          <w:rFonts w:eastAsia="Times New Roman"/>
          <w:color w:val="000000" w:themeColor="text1"/>
          <w:sz w:val="20"/>
          <w:szCs w:val="20"/>
        </w:rPr>
        <w:t>different tests like A/B Testing and conversi</w:t>
      </w:r>
      <w:r w:rsidR="002857BC" w:rsidRPr="0072764B">
        <w:rPr>
          <w:rFonts w:eastAsia="Times New Roman"/>
          <w:color w:val="000000" w:themeColor="text1"/>
          <w:sz w:val="20"/>
          <w:szCs w:val="20"/>
        </w:rPr>
        <w:t>on rate to evaluate our result.</w:t>
      </w:r>
    </w:p>
    <w:p w:rsidR="004765AA" w:rsidRPr="004765AA" w:rsidRDefault="004765AA" w:rsidP="004765AA">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p>
    <w:p w:rsidR="0030440F" w:rsidRPr="0072764B" w:rsidRDefault="000C0930" w:rsidP="007242E9">
      <w:pPr>
        <w:spacing w:after="0" w:line="240" w:lineRule="auto"/>
        <w:outlineLvl w:val="0"/>
        <w:rPr>
          <w:rFonts w:ascii="Arial" w:hAnsi="Arial" w:cs="Arial"/>
          <w:b/>
          <w:color w:val="000000" w:themeColor="text1"/>
          <w:sz w:val="20"/>
          <w:szCs w:val="20"/>
          <w:u w:val="single"/>
        </w:rPr>
      </w:pPr>
      <w:r w:rsidRPr="0072764B">
        <w:rPr>
          <w:rFonts w:ascii="Arial" w:hAnsi="Arial" w:cs="Arial"/>
          <w:b/>
          <w:color w:val="000000" w:themeColor="text1"/>
          <w:sz w:val="20"/>
          <w:szCs w:val="20"/>
          <w:u w:val="single"/>
        </w:rPr>
        <w:t>Environment</w:t>
      </w:r>
      <w:r w:rsidR="00D21606" w:rsidRPr="0072764B">
        <w:rPr>
          <w:rFonts w:ascii="Arial" w:hAnsi="Arial" w:cs="Arial"/>
          <w:b/>
          <w:color w:val="000000" w:themeColor="text1"/>
          <w:sz w:val="20"/>
          <w:szCs w:val="20"/>
        </w:rPr>
        <w:t>:</w:t>
      </w:r>
    </w:p>
    <w:p w:rsidR="004765AA" w:rsidRPr="00046D60" w:rsidRDefault="00BD43E3" w:rsidP="00046D60">
      <w:pPr>
        <w:spacing w:after="0" w:line="240" w:lineRule="auto"/>
        <w:rPr>
          <w:rFonts w:ascii="Arial" w:hAnsi="Arial" w:cs="Arial"/>
          <w:color w:val="000000" w:themeColor="text1"/>
          <w:sz w:val="20"/>
          <w:szCs w:val="20"/>
        </w:rPr>
      </w:pPr>
      <w:r w:rsidRPr="0072764B">
        <w:rPr>
          <w:rFonts w:ascii="Arial" w:hAnsi="Arial" w:cs="Arial"/>
          <w:color w:val="000000" w:themeColor="text1"/>
          <w:sz w:val="20"/>
          <w:szCs w:val="20"/>
        </w:rPr>
        <w:lastRenderedPageBreak/>
        <w:t>Python 3.x (Scikit-Learn/Scipy/Numpy/Pandas/Matplotlib/Seaborn</w:t>
      </w:r>
      <w:r w:rsidRPr="0072764B">
        <w:rPr>
          <w:rFonts w:ascii="Arial" w:hAnsi="Arial" w:cs="Arial"/>
          <w:color w:val="000000" w:themeColor="text1"/>
          <w:sz w:val="20"/>
          <w:szCs w:val="20"/>
          <w:lang w:eastAsia="zh-CN"/>
        </w:rPr>
        <w:t xml:space="preserve">), </w:t>
      </w:r>
      <w:r w:rsidR="000C0930" w:rsidRPr="0072764B">
        <w:rPr>
          <w:rFonts w:ascii="Arial" w:hAnsi="Arial" w:cs="Arial"/>
          <w:color w:val="000000" w:themeColor="text1"/>
          <w:sz w:val="20"/>
          <w:szCs w:val="20"/>
        </w:rPr>
        <w:t>Tensorflow, Keras, AWS RedShift, EC2, EMR, Hadoop Framework, S3, HDFS, Spark (Pyspark, MLlib,</w:t>
      </w:r>
      <w:r w:rsidRPr="0072764B">
        <w:rPr>
          <w:rFonts w:ascii="Arial" w:hAnsi="Arial" w:cs="Arial"/>
          <w:color w:val="000000" w:themeColor="text1"/>
          <w:sz w:val="20"/>
          <w:szCs w:val="20"/>
        </w:rPr>
        <w:t xml:space="preserve"> Spark SQL), Agile/SCRUM</w:t>
      </w:r>
    </w:p>
    <w:p w:rsidR="003B6281" w:rsidRPr="0072764B" w:rsidRDefault="000B02BC" w:rsidP="00D205B5">
      <w:pPr>
        <w:spacing w:after="0" w:line="240" w:lineRule="auto"/>
        <w:rPr>
          <w:rFonts w:ascii="Arial" w:eastAsia="SimSun" w:hAnsi="Arial" w:cs="Arial"/>
          <w:b/>
          <w:color w:val="000000" w:themeColor="text1"/>
          <w:sz w:val="20"/>
          <w:szCs w:val="20"/>
          <w:lang w:val="en" w:eastAsia="zh-CN"/>
        </w:rPr>
      </w:pPr>
      <w:r w:rsidRPr="00401B51">
        <w:rPr>
          <w:rFonts w:ascii="Arial" w:eastAsia="SimSun" w:hAnsi="Arial" w:cs="Arial"/>
          <w:b/>
          <w:color w:val="000000" w:themeColor="text1"/>
          <w:sz w:val="20"/>
          <w:szCs w:val="20"/>
          <w:lang w:val="en" w:eastAsia="zh-CN"/>
        </w:rPr>
        <w:t>Inv</w:t>
      </w:r>
      <w:r w:rsidR="00CB302B" w:rsidRPr="00401B51">
        <w:rPr>
          <w:rFonts w:ascii="Arial" w:eastAsia="SimSun" w:hAnsi="Arial" w:cs="Arial"/>
          <w:b/>
          <w:color w:val="000000" w:themeColor="text1"/>
          <w:sz w:val="20"/>
          <w:szCs w:val="20"/>
          <w:lang w:val="en" w:eastAsia="zh-CN"/>
        </w:rPr>
        <w:t>estors</w:t>
      </w:r>
      <w:r w:rsidR="003B6281" w:rsidRPr="00401B51">
        <w:rPr>
          <w:rFonts w:ascii="Arial" w:eastAsia="SimSun" w:hAnsi="Arial" w:cs="Arial"/>
          <w:b/>
          <w:color w:val="000000" w:themeColor="text1"/>
          <w:sz w:val="20"/>
          <w:szCs w:val="20"/>
          <w:lang w:val="en" w:eastAsia="zh-CN"/>
        </w:rPr>
        <w:t xml:space="preserve"> Ban</w:t>
      </w:r>
      <w:r w:rsidR="00974665" w:rsidRPr="00401B51">
        <w:rPr>
          <w:rFonts w:ascii="Arial" w:eastAsia="SimSun" w:hAnsi="Arial" w:cs="Arial"/>
          <w:b/>
          <w:color w:val="000000" w:themeColor="text1"/>
          <w:sz w:val="20"/>
          <w:szCs w:val="20"/>
          <w:lang w:val="en" w:eastAsia="zh-CN"/>
        </w:rPr>
        <w:t>k,</w:t>
      </w:r>
      <w:r w:rsidR="00974665">
        <w:rPr>
          <w:rFonts w:ascii="Arial" w:eastAsia="SimSun" w:hAnsi="Arial" w:cs="Arial"/>
          <w:b/>
          <w:color w:val="000000" w:themeColor="text1"/>
          <w:sz w:val="20"/>
          <w:szCs w:val="20"/>
          <w:lang w:val="en" w:eastAsia="zh-CN"/>
        </w:rPr>
        <w:t xml:space="preserve"> </w:t>
      </w:r>
      <w:r>
        <w:rPr>
          <w:rFonts w:ascii="Arial" w:eastAsia="SimSun" w:hAnsi="Arial" w:cs="Arial"/>
          <w:b/>
          <w:color w:val="000000" w:themeColor="text1"/>
          <w:sz w:val="20"/>
          <w:szCs w:val="20"/>
          <w:lang w:val="en" w:eastAsia="zh-CN"/>
        </w:rPr>
        <w:t>Iselin, NJ</w:t>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974665">
        <w:rPr>
          <w:rFonts w:ascii="Arial" w:eastAsia="SimSun" w:hAnsi="Arial" w:cs="Arial"/>
          <w:b/>
          <w:color w:val="000000" w:themeColor="text1"/>
          <w:sz w:val="20"/>
          <w:szCs w:val="20"/>
          <w:lang w:val="en" w:eastAsia="zh-CN"/>
        </w:rPr>
        <w:tab/>
      </w:r>
      <w:r w:rsidR="004C18F9" w:rsidRPr="0072764B">
        <w:rPr>
          <w:rFonts w:ascii="Arial" w:eastAsia="SimSun" w:hAnsi="Arial" w:cs="Arial"/>
          <w:b/>
          <w:color w:val="000000" w:themeColor="text1"/>
          <w:sz w:val="20"/>
          <w:szCs w:val="20"/>
          <w:lang w:val="en" w:eastAsia="zh-CN"/>
        </w:rPr>
        <w:t>07</w:t>
      </w:r>
      <w:r w:rsidR="003B6281" w:rsidRPr="0072764B">
        <w:rPr>
          <w:rFonts w:ascii="Arial" w:eastAsia="SimSun" w:hAnsi="Arial" w:cs="Arial"/>
          <w:b/>
          <w:color w:val="000000" w:themeColor="text1"/>
          <w:sz w:val="20"/>
          <w:szCs w:val="20"/>
          <w:lang w:val="en" w:eastAsia="zh-CN"/>
        </w:rPr>
        <w:t>/</w:t>
      </w:r>
      <w:r w:rsidR="004E746B" w:rsidRPr="0072764B">
        <w:rPr>
          <w:rFonts w:ascii="Arial" w:eastAsia="SimSun" w:hAnsi="Arial" w:cs="Arial"/>
          <w:b/>
          <w:color w:val="000000" w:themeColor="text1"/>
          <w:sz w:val="20"/>
          <w:szCs w:val="20"/>
          <w:lang w:val="en" w:eastAsia="zh-CN"/>
        </w:rPr>
        <w:t>2013</w:t>
      </w:r>
      <w:r w:rsidR="004C18F9" w:rsidRPr="0072764B">
        <w:rPr>
          <w:rFonts w:ascii="Arial" w:eastAsia="SimSun" w:hAnsi="Arial" w:cs="Arial"/>
          <w:b/>
          <w:color w:val="000000" w:themeColor="text1"/>
          <w:sz w:val="20"/>
          <w:szCs w:val="20"/>
          <w:lang w:val="en" w:eastAsia="zh-CN"/>
        </w:rPr>
        <w:t>- 11</w:t>
      </w:r>
      <w:r w:rsidR="004E746B" w:rsidRPr="0072764B">
        <w:rPr>
          <w:rFonts w:ascii="Arial" w:eastAsia="SimSun" w:hAnsi="Arial" w:cs="Arial"/>
          <w:b/>
          <w:color w:val="000000" w:themeColor="text1"/>
          <w:sz w:val="20"/>
          <w:szCs w:val="20"/>
          <w:lang w:val="en" w:eastAsia="zh-CN"/>
        </w:rPr>
        <w:t>/2014</w:t>
      </w:r>
    </w:p>
    <w:p w:rsidR="004E746B" w:rsidRPr="0072764B" w:rsidRDefault="004E746B" w:rsidP="00D205B5">
      <w:pPr>
        <w:spacing w:after="0" w:line="240" w:lineRule="auto"/>
        <w:outlineLvl w:val="0"/>
        <w:rPr>
          <w:rFonts w:ascii="Arial" w:hAnsi="Arial" w:cs="Arial"/>
          <w:b/>
          <w:color w:val="000000" w:themeColor="text1"/>
          <w:sz w:val="20"/>
          <w:szCs w:val="20"/>
        </w:rPr>
      </w:pPr>
      <w:r w:rsidRPr="0072764B">
        <w:rPr>
          <w:rFonts w:ascii="Arial" w:hAnsi="Arial" w:cs="Arial"/>
          <w:b/>
          <w:color w:val="000000" w:themeColor="text1"/>
          <w:sz w:val="20"/>
          <w:szCs w:val="20"/>
        </w:rPr>
        <w:t>Data Analyst</w:t>
      </w:r>
    </w:p>
    <w:p w:rsidR="003B6281" w:rsidRPr="009D4B0D" w:rsidRDefault="006E5F79" w:rsidP="009D4B0D">
      <w:pPr>
        <w:widowControl/>
        <w:spacing w:after="0" w:line="240" w:lineRule="auto"/>
        <w:rPr>
          <w:rFonts w:ascii="Times New Roman" w:hAnsi="Times New Roman" w:cs="Times New Roman"/>
          <w:color w:val="auto"/>
          <w:sz w:val="24"/>
          <w:lang w:eastAsia="zh-CN"/>
        </w:rPr>
      </w:pPr>
      <w:r>
        <w:rPr>
          <w:rFonts w:ascii="Arial" w:hAnsi="Arial" w:cs="Arial"/>
          <w:color w:val="000000" w:themeColor="text1"/>
          <w:sz w:val="20"/>
          <w:szCs w:val="20"/>
        </w:rPr>
        <w:t>Investors Bank is a public traded, full-service bank that is based in Short Hills, New Jersey</w:t>
      </w:r>
      <w:r w:rsidR="00E932CB" w:rsidRPr="009D4B0D">
        <w:rPr>
          <w:rFonts w:ascii="Arial" w:hAnsi="Arial" w:cs="Arial"/>
          <w:color w:val="000000" w:themeColor="text1"/>
          <w:sz w:val="20"/>
          <w:szCs w:val="20"/>
        </w:rPr>
        <w:t>.</w:t>
      </w:r>
      <w:r>
        <w:rPr>
          <w:rFonts w:ascii="Arial" w:hAnsi="Arial" w:cs="Arial"/>
          <w:color w:val="000000" w:themeColor="text1"/>
          <w:sz w:val="20"/>
          <w:szCs w:val="20"/>
        </w:rPr>
        <w:t xml:space="preserve"> The bank operates over 150 branches across New Jersey and New York.</w:t>
      </w:r>
      <w:r w:rsidR="00E932CB" w:rsidRPr="009D4B0D">
        <w:rPr>
          <w:rFonts w:ascii="Arial" w:hAnsi="Arial" w:cs="Arial"/>
          <w:color w:val="000000" w:themeColor="text1"/>
          <w:sz w:val="20"/>
          <w:szCs w:val="20"/>
        </w:rPr>
        <w:t xml:space="preserve"> The Project was to</w:t>
      </w:r>
      <w:r w:rsidR="00A27FD1" w:rsidRPr="009D4B0D">
        <w:rPr>
          <w:rFonts w:ascii="Arial" w:hAnsi="Arial" w:cs="Arial"/>
          <w:color w:val="000000" w:themeColor="text1"/>
          <w:sz w:val="20"/>
          <w:szCs w:val="20"/>
        </w:rPr>
        <w:t xml:space="preserve"> analyze the data patterns and</w:t>
      </w:r>
      <w:r w:rsidR="00E932CB" w:rsidRPr="009D4B0D">
        <w:rPr>
          <w:rFonts w:ascii="Arial" w:hAnsi="Arial" w:cs="Arial"/>
          <w:color w:val="000000" w:themeColor="text1"/>
          <w:sz w:val="20"/>
          <w:szCs w:val="20"/>
        </w:rPr>
        <w:t xml:space="preserve"> implement machine learning techniques to</w:t>
      </w:r>
      <w:r w:rsidR="00A27FD1" w:rsidRPr="009D4B0D">
        <w:rPr>
          <w:rFonts w:ascii="Arial" w:hAnsi="Arial" w:cs="Arial"/>
          <w:color w:val="000000" w:themeColor="text1"/>
          <w:sz w:val="20"/>
          <w:szCs w:val="20"/>
        </w:rPr>
        <w:t xml:space="preserve"> identify and recommend financial service and product to customers as</w:t>
      </w:r>
      <w:r w:rsidR="00A27FD1">
        <w:rPr>
          <w:rFonts w:ascii="Arial" w:hAnsi="Arial" w:cs="Arial"/>
          <w:color w:val="000000" w:themeColor="text1"/>
          <w:sz w:val="20"/>
          <w:szCs w:val="20"/>
        </w:rPr>
        <w:t xml:space="preserve"> well as to </w:t>
      </w:r>
      <w:r w:rsidR="003B6281" w:rsidRPr="0072764B">
        <w:rPr>
          <w:rFonts w:ascii="Arial" w:hAnsi="Arial" w:cs="Arial"/>
          <w:color w:val="000000" w:themeColor="text1"/>
          <w:sz w:val="20"/>
          <w:szCs w:val="20"/>
        </w:rPr>
        <w:t>maintain operations of transactional databases and applications to support business intelligence platform and build reports.</w:t>
      </w:r>
    </w:p>
    <w:p w:rsidR="00FC773E" w:rsidRPr="0072764B" w:rsidRDefault="00FC773E" w:rsidP="00D205B5">
      <w:pPr>
        <w:spacing w:after="0" w:line="240" w:lineRule="auto"/>
        <w:rPr>
          <w:rFonts w:ascii="Arial" w:hAnsi="Arial" w:cs="Arial"/>
          <w:color w:val="000000" w:themeColor="text1"/>
          <w:sz w:val="20"/>
          <w:szCs w:val="20"/>
        </w:rPr>
      </w:pPr>
    </w:p>
    <w:p w:rsidR="002C23A2" w:rsidRPr="0072764B" w:rsidRDefault="002C23A2" w:rsidP="00D205B5">
      <w:pPr>
        <w:spacing w:after="0" w:line="240" w:lineRule="auto"/>
        <w:outlineLvl w:val="0"/>
        <w:rPr>
          <w:rFonts w:ascii="Arial" w:hAnsi="Arial" w:cs="Arial"/>
          <w:b/>
          <w:color w:val="000000" w:themeColor="text1"/>
          <w:sz w:val="20"/>
          <w:szCs w:val="20"/>
          <w:u w:val="single"/>
        </w:rPr>
      </w:pPr>
      <w:r w:rsidRPr="0072764B">
        <w:rPr>
          <w:rFonts w:ascii="Arial" w:hAnsi="Arial" w:cs="Arial"/>
          <w:b/>
          <w:color w:val="000000" w:themeColor="text1"/>
          <w:sz w:val="20"/>
          <w:szCs w:val="20"/>
          <w:u w:val="single"/>
        </w:rPr>
        <w:t>Responsibilities:</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Collaborated with database engineers to implement ETL process, wrote and optimized SQL queries to perform data extraction and merging from SQL server database.</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 xml:space="preserve">Stored data from SQL Server database into Hadoop clusters which </w:t>
      </w:r>
      <w:r w:rsidR="000905B7">
        <w:rPr>
          <w:rFonts w:eastAsia="Times New Roman"/>
          <w:sz w:val="20"/>
          <w:szCs w:val="20"/>
        </w:rPr>
        <w:t>were</w:t>
      </w:r>
      <w:r w:rsidRPr="0072764B">
        <w:rPr>
          <w:rFonts w:eastAsia="Times New Roman"/>
          <w:sz w:val="20"/>
          <w:szCs w:val="20"/>
        </w:rPr>
        <w:t xml:space="preserve"> set up in AWS EMR.</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Performed data integrity checks, data cleansing, exploratory data analysis, and feature engineer using Python and data visualization packages such as Matplotlib, Seaborn.</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Tackled highly imbalanced dataset using oversampling with SMOTE (Synthetic Minority Over-Sampling Technique) and cost sensitive algorithms with Python Scikit-learn.</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Implemented different machine learning algorithms in Python, including Logistic Regression, Support Vector Machine, and Random Forest classification.</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 xml:space="preserve">Evaluated parameters with K-Fold Cross Validation and </w:t>
      </w:r>
      <w:r w:rsidR="00201BB7" w:rsidRPr="0072764B">
        <w:rPr>
          <w:rFonts w:eastAsia="Times New Roman"/>
          <w:sz w:val="20"/>
          <w:szCs w:val="20"/>
        </w:rPr>
        <w:t xml:space="preserve">sample free transaction data for test sets </w:t>
      </w:r>
      <w:r w:rsidRPr="0072764B">
        <w:rPr>
          <w:rFonts w:eastAsia="Times New Roman"/>
          <w:sz w:val="20"/>
          <w:szCs w:val="20"/>
        </w:rPr>
        <w:t>optimized the performance of models.</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Deployed the model on AWS Lambda, collaborated with develop team to build the business solutions.</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Conducted K-means clustering and Hierarchical clustering to segment customers into different groups and ranked the result based on customer lifetime value.</w:t>
      </w:r>
    </w:p>
    <w:p w:rsidR="004E746B" w:rsidRPr="0072764B" w:rsidRDefault="004E746B" w:rsidP="007242E9">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contextualSpacing w:val="0"/>
        <w:rPr>
          <w:rFonts w:eastAsia="Times New Roman"/>
          <w:sz w:val="20"/>
          <w:szCs w:val="20"/>
        </w:rPr>
      </w:pPr>
      <w:r w:rsidRPr="0072764B">
        <w:rPr>
          <w:rFonts w:eastAsia="Times New Roman"/>
          <w:sz w:val="20"/>
          <w:szCs w:val="20"/>
        </w:rPr>
        <w:t>Performed data visualization and Designed dashboards with Tableau, and generated complex reports, including charts, summaries, and graphs to interpret the findings to the team and stakeholders.</w:t>
      </w:r>
    </w:p>
    <w:p w:rsidR="00A31CC8" w:rsidRDefault="00300962" w:rsidP="00A31CC8">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r w:rsidRPr="0072764B">
        <w:rPr>
          <w:rFonts w:eastAsia="Times New Roman"/>
          <w:color w:val="000000" w:themeColor="text1"/>
          <w:sz w:val="20"/>
          <w:szCs w:val="20"/>
        </w:rPr>
        <w:t xml:space="preserve">Researched and designed large scale visual recommendation engine to give better recommendations for </w:t>
      </w:r>
      <w:r w:rsidR="004D748E" w:rsidRPr="00164C69">
        <w:rPr>
          <w:rFonts w:eastAsia="Times New Roman"/>
          <w:color w:val="000000" w:themeColor="text1"/>
          <w:sz w:val="20"/>
          <w:szCs w:val="20"/>
        </w:rPr>
        <w:t>financial</w:t>
      </w:r>
      <w:r w:rsidRPr="00164C69">
        <w:rPr>
          <w:rFonts w:eastAsia="Times New Roman"/>
          <w:color w:val="000000" w:themeColor="text1"/>
          <w:sz w:val="20"/>
          <w:szCs w:val="20"/>
        </w:rPr>
        <w:t xml:space="preserve"> products.</w:t>
      </w:r>
    </w:p>
    <w:p w:rsidR="00A31CC8" w:rsidRPr="00A31CC8" w:rsidRDefault="00A31CC8" w:rsidP="00A31CC8">
      <w:pPr>
        <w:pStyle w:val="ListParagraph"/>
        <w:pBdr>
          <w:top w:val="none" w:sz="0" w:space="0" w:color="auto"/>
          <w:left w:val="none" w:sz="0" w:space="0" w:color="auto"/>
          <w:bottom w:val="none" w:sz="0" w:space="0" w:color="auto"/>
          <w:right w:val="none" w:sz="0" w:space="0" w:color="auto"/>
          <w:between w:val="none" w:sz="0" w:space="0" w:color="auto"/>
        </w:pBdr>
        <w:spacing w:line="240" w:lineRule="auto"/>
        <w:ind w:left="360"/>
        <w:rPr>
          <w:rFonts w:eastAsia="Times New Roman"/>
          <w:color w:val="000000" w:themeColor="text1"/>
          <w:sz w:val="20"/>
          <w:szCs w:val="20"/>
        </w:rPr>
      </w:pPr>
    </w:p>
    <w:p w:rsidR="003D1925" w:rsidRPr="0072764B" w:rsidRDefault="002C23A2" w:rsidP="00D205B5">
      <w:pPr>
        <w:widowControl/>
        <w:pBdr>
          <w:top w:val="nil"/>
          <w:left w:val="nil"/>
          <w:bottom w:val="nil"/>
          <w:right w:val="nil"/>
          <w:between w:val="nil"/>
        </w:pBdr>
        <w:spacing w:after="0" w:line="240" w:lineRule="auto"/>
        <w:outlineLvl w:val="0"/>
        <w:rPr>
          <w:rFonts w:ascii="Arial" w:eastAsia="SimSun" w:hAnsi="Arial" w:cs="Arial"/>
          <w:b/>
          <w:color w:val="000000" w:themeColor="text1"/>
          <w:sz w:val="20"/>
          <w:szCs w:val="20"/>
          <w:lang w:val="en" w:eastAsia="zh-CN"/>
        </w:rPr>
      </w:pPr>
      <w:r w:rsidRPr="0072764B">
        <w:rPr>
          <w:rFonts w:ascii="Arial" w:hAnsi="Arial" w:cs="Arial"/>
          <w:b/>
          <w:color w:val="000000" w:themeColor="text1"/>
          <w:sz w:val="20"/>
          <w:szCs w:val="20"/>
          <w:u w:val="single"/>
        </w:rPr>
        <w:t>Environment</w:t>
      </w:r>
      <w:r w:rsidR="003D1925" w:rsidRPr="0072764B">
        <w:rPr>
          <w:rFonts w:ascii="Arial" w:hAnsi="Arial" w:cs="Arial"/>
          <w:b/>
          <w:color w:val="000000" w:themeColor="text1"/>
          <w:sz w:val="20"/>
          <w:szCs w:val="20"/>
          <w:u w:val="single"/>
        </w:rPr>
        <w:t>s</w:t>
      </w:r>
      <w:r w:rsidRPr="0072764B">
        <w:rPr>
          <w:rFonts w:ascii="Arial" w:hAnsi="Arial" w:cs="Arial"/>
          <w:b/>
          <w:color w:val="000000" w:themeColor="text1"/>
          <w:sz w:val="20"/>
          <w:szCs w:val="20"/>
        </w:rPr>
        <w:t>:</w:t>
      </w:r>
    </w:p>
    <w:p w:rsidR="003B6281" w:rsidRPr="0072764B" w:rsidRDefault="004E746B" w:rsidP="00D205B5">
      <w:pPr>
        <w:spacing w:after="0" w:line="240" w:lineRule="auto"/>
        <w:rPr>
          <w:rFonts w:ascii="Arial" w:hAnsi="Arial" w:cs="Arial"/>
          <w:color w:val="000000" w:themeColor="text1"/>
          <w:sz w:val="20"/>
          <w:szCs w:val="20"/>
        </w:rPr>
      </w:pPr>
      <w:r w:rsidRPr="0072764B">
        <w:rPr>
          <w:rFonts w:ascii="Arial" w:hAnsi="Arial" w:cs="Arial"/>
          <w:color w:val="000000" w:themeColor="text1"/>
          <w:sz w:val="20"/>
          <w:szCs w:val="20"/>
        </w:rPr>
        <w:t>Python (Scikit-Learn/Scipy/Numpy/Pandas), Hadoop HDFS, AWS EC2, EMR, Lambda, Tableau, MS SQL Server 2012, Windows 8/XP, JIRA</w:t>
      </w:r>
    </w:p>
    <w:p w:rsidR="001E5FFB" w:rsidRDefault="001E5FFB" w:rsidP="00D205B5">
      <w:pPr>
        <w:spacing w:after="0" w:line="240" w:lineRule="auto"/>
        <w:rPr>
          <w:rFonts w:ascii="Arial" w:hAnsi="Arial" w:cs="Arial"/>
          <w:color w:val="000000" w:themeColor="text1"/>
          <w:sz w:val="20"/>
          <w:szCs w:val="20"/>
        </w:rPr>
      </w:pPr>
    </w:p>
    <w:p w:rsidR="0014378D" w:rsidRDefault="0014378D" w:rsidP="00D205B5">
      <w:pPr>
        <w:spacing w:after="0" w:line="240" w:lineRule="auto"/>
        <w:rPr>
          <w:rFonts w:ascii="Arial" w:hAnsi="Arial" w:cs="Arial"/>
          <w:color w:val="000000" w:themeColor="text1"/>
          <w:sz w:val="20"/>
          <w:szCs w:val="20"/>
        </w:rPr>
      </w:pPr>
    </w:p>
    <w:p w:rsidR="00974665" w:rsidRDefault="00C729BC" w:rsidP="00D205B5">
      <w:pPr>
        <w:spacing w:after="0" w:line="240" w:lineRule="auto"/>
        <w:rPr>
          <w:rFonts w:ascii="Arial" w:eastAsia="SimSun" w:hAnsi="Arial" w:cs="Arial"/>
          <w:b/>
          <w:color w:val="000000" w:themeColor="text1"/>
          <w:sz w:val="20"/>
          <w:szCs w:val="20"/>
          <w:lang w:val="en" w:eastAsia="zh-CN"/>
        </w:rPr>
      </w:pPr>
      <w:r w:rsidRPr="0072764B">
        <w:rPr>
          <w:rFonts w:ascii="Arial" w:hAnsi="Arial" w:cs="Arial"/>
          <w:b/>
          <w:color w:val="000000" w:themeColor="text1"/>
          <w:sz w:val="20"/>
          <w:szCs w:val="20"/>
        </w:rPr>
        <w:t>Lime Energy, Newark, NJ</w:t>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Pr>
          <w:rFonts w:ascii="Arial" w:hAnsi="Arial" w:cs="Arial"/>
          <w:b/>
          <w:color w:val="000000" w:themeColor="text1"/>
          <w:sz w:val="20"/>
          <w:szCs w:val="20"/>
        </w:rPr>
        <w:tab/>
      </w:r>
      <w:r w:rsidR="00861BA2">
        <w:rPr>
          <w:rFonts w:ascii="Arial" w:hAnsi="Arial" w:cs="Arial"/>
          <w:b/>
          <w:color w:val="000000" w:themeColor="text1"/>
          <w:sz w:val="20"/>
          <w:szCs w:val="20"/>
        </w:rPr>
        <w:t>04</w:t>
      </w:r>
      <w:r w:rsidRPr="0072764B">
        <w:rPr>
          <w:rFonts w:ascii="Arial" w:hAnsi="Arial" w:cs="Arial"/>
          <w:b/>
          <w:color w:val="000000" w:themeColor="text1"/>
          <w:sz w:val="20"/>
          <w:szCs w:val="20"/>
        </w:rPr>
        <w:t xml:space="preserve">/2012 – </w:t>
      </w:r>
      <w:r w:rsidRPr="0072764B">
        <w:rPr>
          <w:rFonts w:ascii="Arial" w:eastAsia="SimSun" w:hAnsi="Arial" w:cs="Arial"/>
          <w:b/>
          <w:color w:val="000000" w:themeColor="text1"/>
          <w:sz w:val="20"/>
          <w:szCs w:val="20"/>
          <w:lang w:val="en" w:eastAsia="zh-CN"/>
        </w:rPr>
        <w:t>06/2013</w:t>
      </w:r>
    </w:p>
    <w:p w:rsidR="00C729BC" w:rsidRDefault="00C729BC" w:rsidP="00D205B5">
      <w:pPr>
        <w:spacing w:after="0" w:line="240" w:lineRule="auto"/>
        <w:rPr>
          <w:rFonts w:ascii="Arial" w:hAnsi="Arial" w:cs="Arial"/>
          <w:b/>
          <w:color w:val="000000" w:themeColor="text1"/>
          <w:sz w:val="20"/>
          <w:szCs w:val="20"/>
        </w:rPr>
      </w:pPr>
      <w:r w:rsidRPr="0072764B">
        <w:rPr>
          <w:rFonts w:ascii="Arial" w:hAnsi="Arial" w:cs="Arial"/>
          <w:b/>
          <w:color w:val="000000" w:themeColor="text1"/>
          <w:sz w:val="20"/>
          <w:szCs w:val="20"/>
        </w:rPr>
        <w:t>BI/ETL Developer</w:t>
      </w:r>
    </w:p>
    <w:p w:rsidR="00A60BC6" w:rsidRPr="00416F17" w:rsidRDefault="00C729BC" w:rsidP="00C729BC">
      <w:pPr>
        <w:spacing w:after="0" w:line="240" w:lineRule="auto"/>
        <w:rPr>
          <w:rFonts w:ascii="Arial" w:hAnsi="Arial" w:cs="Arial"/>
          <w:color w:val="000000" w:themeColor="text1"/>
          <w:sz w:val="20"/>
          <w:szCs w:val="20"/>
        </w:rPr>
      </w:pPr>
      <w:r w:rsidRPr="0072764B">
        <w:rPr>
          <w:rFonts w:ascii="Arial" w:hAnsi="Arial" w:cs="Arial"/>
          <w:color w:val="000000" w:themeColor="text1"/>
          <w:sz w:val="20"/>
          <w:szCs w:val="20"/>
        </w:rPr>
        <w:t>As a leading national provider of energy efficiency for small business customers, Lime Energy designs and implements direct install programs for our utility clients which consistently exceed program savings goals. The project was to implement data warehouse development and maintenance to support existing business processes and the establishment of customer data platform.</w:t>
      </w:r>
    </w:p>
    <w:p w:rsidR="003C6744" w:rsidRDefault="003C6744" w:rsidP="00C729BC">
      <w:pPr>
        <w:spacing w:after="0" w:line="240" w:lineRule="auto"/>
        <w:rPr>
          <w:rFonts w:ascii="Arial" w:hAnsi="Arial" w:cs="Arial"/>
          <w:b/>
          <w:color w:val="000000" w:themeColor="text1"/>
          <w:sz w:val="20"/>
          <w:szCs w:val="20"/>
          <w:u w:val="single"/>
        </w:rPr>
      </w:pPr>
    </w:p>
    <w:p w:rsidR="00B83289" w:rsidRDefault="00B83289" w:rsidP="00C729BC">
      <w:pPr>
        <w:spacing w:after="0" w:line="240" w:lineRule="auto"/>
        <w:rPr>
          <w:rFonts w:ascii="Arial" w:hAnsi="Arial" w:cs="Arial"/>
          <w:b/>
          <w:color w:val="000000" w:themeColor="text1"/>
          <w:sz w:val="20"/>
          <w:szCs w:val="20"/>
          <w:u w:val="single"/>
        </w:rPr>
      </w:pPr>
    </w:p>
    <w:p w:rsidR="0072290D" w:rsidRDefault="0072290D" w:rsidP="00C729BC">
      <w:pPr>
        <w:spacing w:after="0" w:line="240" w:lineRule="auto"/>
        <w:rPr>
          <w:rFonts w:ascii="Arial" w:hAnsi="Arial" w:cs="Arial"/>
          <w:b/>
          <w:color w:val="000000" w:themeColor="text1"/>
          <w:sz w:val="20"/>
          <w:szCs w:val="20"/>
          <w:u w:val="single"/>
        </w:rPr>
      </w:pPr>
    </w:p>
    <w:p w:rsidR="00C729BC" w:rsidRPr="0072764B" w:rsidRDefault="00C729BC" w:rsidP="00C729BC">
      <w:pPr>
        <w:spacing w:after="0" w:line="240" w:lineRule="auto"/>
        <w:rPr>
          <w:rFonts w:ascii="Arial" w:hAnsi="Arial" w:cs="Arial"/>
          <w:b/>
          <w:color w:val="000000" w:themeColor="text1"/>
          <w:sz w:val="20"/>
          <w:szCs w:val="20"/>
        </w:rPr>
      </w:pPr>
      <w:r w:rsidRPr="0072764B">
        <w:rPr>
          <w:rFonts w:ascii="Arial" w:hAnsi="Arial" w:cs="Arial"/>
          <w:b/>
          <w:color w:val="000000" w:themeColor="text1"/>
          <w:sz w:val="20"/>
          <w:szCs w:val="20"/>
          <w:u w:val="single"/>
        </w:rPr>
        <w:t>Responsibilities</w:t>
      </w:r>
      <w:r w:rsidRPr="0072764B">
        <w:rPr>
          <w:rFonts w:ascii="Arial" w:hAnsi="Arial" w:cs="Arial"/>
          <w:b/>
          <w:color w:val="000000" w:themeColor="text1"/>
          <w:sz w:val="20"/>
          <w:szCs w:val="20"/>
        </w:rPr>
        <w:t>:</w:t>
      </w:r>
    </w:p>
    <w:p w:rsidR="00C729BC" w:rsidRPr="0072764B" w:rsidRDefault="00C729BC" w:rsidP="00C729BC">
      <w:pPr>
        <w:pStyle w:val="ListParagraph"/>
        <w:numPr>
          <w:ilvl w:val="0"/>
          <w:numId w:val="17"/>
        </w:numPr>
        <w:spacing w:line="240" w:lineRule="auto"/>
        <w:rPr>
          <w:sz w:val="20"/>
          <w:szCs w:val="20"/>
        </w:rPr>
      </w:pPr>
      <w:r w:rsidRPr="0072764B">
        <w:rPr>
          <w:sz w:val="20"/>
          <w:szCs w:val="20"/>
        </w:rPr>
        <w:t>Maintained and developed complex SQL queries, stored procedures, triggers, clustered index &amp; non-clustered index, Views, and functions that meet user requirements using Microsoft SQL Server 2008.</w:t>
      </w:r>
    </w:p>
    <w:p w:rsidR="00C729BC" w:rsidRPr="0072764B" w:rsidRDefault="00C729BC" w:rsidP="00C729BC">
      <w:pPr>
        <w:pStyle w:val="ListParagraph"/>
        <w:numPr>
          <w:ilvl w:val="0"/>
          <w:numId w:val="17"/>
        </w:numPr>
        <w:spacing w:line="240" w:lineRule="auto"/>
        <w:rPr>
          <w:sz w:val="20"/>
          <w:szCs w:val="20"/>
        </w:rPr>
      </w:pPr>
      <w:r w:rsidRPr="0072764B">
        <w:rPr>
          <w:sz w:val="20"/>
          <w:szCs w:val="20"/>
        </w:rPr>
        <w:t>Created Views and Table-valued Functions, Common Table Expression (CTE), joins, and complex subqueries to provide the reporting solutions.</w:t>
      </w:r>
    </w:p>
    <w:p w:rsidR="00C729BC" w:rsidRPr="0072764B" w:rsidRDefault="00C729BC" w:rsidP="00C729BC">
      <w:pPr>
        <w:pStyle w:val="ListParagraph"/>
        <w:numPr>
          <w:ilvl w:val="0"/>
          <w:numId w:val="17"/>
        </w:numPr>
        <w:spacing w:line="240" w:lineRule="auto"/>
        <w:rPr>
          <w:sz w:val="20"/>
          <w:szCs w:val="20"/>
        </w:rPr>
      </w:pPr>
      <w:r w:rsidRPr="0072764B">
        <w:rPr>
          <w:sz w:val="20"/>
          <w:szCs w:val="20"/>
        </w:rPr>
        <w:t>Optimized the performance of queries with modification in T-SQL queries, removed the unnecessary columns and redundant data, normalized tables, established joins and created index.</w:t>
      </w:r>
    </w:p>
    <w:p w:rsidR="00C729BC" w:rsidRPr="0072764B" w:rsidRDefault="00C729BC" w:rsidP="00C729BC">
      <w:pPr>
        <w:pStyle w:val="ListParagraph"/>
        <w:numPr>
          <w:ilvl w:val="0"/>
          <w:numId w:val="17"/>
        </w:numPr>
        <w:spacing w:line="240" w:lineRule="auto"/>
        <w:rPr>
          <w:color w:val="000000" w:themeColor="text1"/>
          <w:sz w:val="20"/>
          <w:szCs w:val="20"/>
        </w:rPr>
      </w:pPr>
      <w:r w:rsidRPr="0072764B">
        <w:rPr>
          <w:color w:val="000000" w:themeColor="text1"/>
          <w:sz w:val="20"/>
          <w:szCs w:val="20"/>
        </w:rPr>
        <w:t>Designed report using T-SQL, SSMS and SSRS, illustrated by interactive dashboards, linked reports, sub-reports, parameterized reports and drill down, drill through reports.</w:t>
      </w:r>
    </w:p>
    <w:p w:rsidR="00C729BC" w:rsidRPr="0072764B" w:rsidRDefault="00C729BC" w:rsidP="00C729BC">
      <w:pPr>
        <w:pStyle w:val="ListParagraph"/>
        <w:numPr>
          <w:ilvl w:val="0"/>
          <w:numId w:val="17"/>
        </w:numPr>
        <w:spacing w:line="240" w:lineRule="auto"/>
        <w:rPr>
          <w:color w:val="000000" w:themeColor="text1"/>
          <w:sz w:val="20"/>
          <w:szCs w:val="20"/>
        </w:rPr>
      </w:pPr>
      <w:r w:rsidRPr="0072764B">
        <w:rPr>
          <w:color w:val="000000" w:themeColor="text1"/>
          <w:sz w:val="20"/>
          <w:szCs w:val="20"/>
        </w:rPr>
        <w:t>Refactored the database schema for margin matrix to display the report into an organized structure.</w:t>
      </w:r>
    </w:p>
    <w:p w:rsidR="00C729BC" w:rsidRPr="0072764B" w:rsidRDefault="00C729BC" w:rsidP="00C729BC">
      <w:pPr>
        <w:pStyle w:val="ListParagraph"/>
        <w:numPr>
          <w:ilvl w:val="0"/>
          <w:numId w:val="17"/>
        </w:numPr>
        <w:spacing w:line="240" w:lineRule="auto"/>
        <w:rPr>
          <w:color w:val="000000" w:themeColor="text1"/>
          <w:sz w:val="20"/>
          <w:szCs w:val="20"/>
        </w:rPr>
      </w:pPr>
      <w:r w:rsidRPr="0072764B">
        <w:rPr>
          <w:color w:val="000000" w:themeColor="text1"/>
          <w:sz w:val="20"/>
          <w:szCs w:val="20"/>
        </w:rPr>
        <w:t>Built SSIS ETL packages for processing fact and dimension tables with transforms and slowly changing dimensions to ensure the database platforms are configured, hardened and maintained to capture record changes.</w:t>
      </w:r>
    </w:p>
    <w:p w:rsidR="00C729BC" w:rsidRPr="0072764B" w:rsidRDefault="00C729BC" w:rsidP="00C729BC">
      <w:pPr>
        <w:pStyle w:val="ListParagraph"/>
        <w:numPr>
          <w:ilvl w:val="0"/>
          <w:numId w:val="17"/>
        </w:numPr>
        <w:spacing w:line="240" w:lineRule="auto"/>
        <w:rPr>
          <w:color w:val="000000" w:themeColor="text1"/>
          <w:sz w:val="20"/>
          <w:szCs w:val="20"/>
        </w:rPr>
      </w:pPr>
      <w:r w:rsidRPr="0072764B">
        <w:rPr>
          <w:color w:val="000000" w:themeColor="text1"/>
          <w:sz w:val="20"/>
          <w:szCs w:val="20"/>
        </w:rPr>
        <w:t>Used various SSIS transformations such as conditional split, derived column for data scrubbing, including data validation, checks during staging before loading the data into the data warehouse.</w:t>
      </w:r>
    </w:p>
    <w:p w:rsidR="001A01ED" w:rsidRDefault="00C729BC" w:rsidP="001A01ED">
      <w:pPr>
        <w:pStyle w:val="ListParagraph"/>
        <w:numPr>
          <w:ilvl w:val="0"/>
          <w:numId w:val="17"/>
        </w:numPr>
        <w:spacing w:line="240" w:lineRule="auto"/>
        <w:rPr>
          <w:color w:val="000000" w:themeColor="text1"/>
          <w:sz w:val="20"/>
          <w:szCs w:val="20"/>
        </w:rPr>
      </w:pPr>
      <w:r w:rsidRPr="00C729BC">
        <w:rPr>
          <w:color w:val="000000" w:themeColor="text1"/>
          <w:sz w:val="20"/>
          <w:szCs w:val="20"/>
        </w:rPr>
        <w:t>Communicated with all lines of business and management, proactively identified cross functional or technical issues to improve application stability.</w:t>
      </w:r>
    </w:p>
    <w:p w:rsidR="001A01ED" w:rsidRPr="001A01ED" w:rsidRDefault="001A01ED" w:rsidP="001A01ED">
      <w:pPr>
        <w:pStyle w:val="ListParagraph"/>
        <w:spacing w:line="240" w:lineRule="auto"/>
        <w:ind w:left="360"/>
        <w:rPr>
          <w:color w:val="000000" w:themeColor="text1"/>
          <w:sz w:val="20"/>
          <w:szCs w:val="20"/>
        </w:rPr>
      </w:pPr>
    </w:p>
    <w:p w:rsidR="00C729BC" w:rsidRPr="00C729BC" w:rsidRDefault="00C729BC" w:rsidP="001A01ED">
      <w:pPr>
        <w:widowControl/>
        <w:pBdr>
          <w:top w:val="nil"/>
          <w:left w:val="nil"/>
          <w:bottom w:val="nil"/>
          <w:right w:val="nil"/>
          <w:between w:val="nil"/>
        </w:pBdr>
        <w:spacing w:after="0" w:line="240" w:lineRule="auto"/>
        <w:outlineLvl w:val="0"/>
        <w:rPr>
          <w:b/>
          <w:color w:val="000000" w:themeColor="text1"/>
          <w:sz w:val="20"/>
          <w:szCs w:val="20"/>
        </w:rPr>
      </w:pPr>
      <w:r w:rsidRPr="001A01ED">
        <w:rPr>
          <w:rFonts w:ascii="Arial" w:hAnsi="Arial" w:cs="Arial"/>
          <w:b/>
          <w:color w:val="000000" w:themeColor="text1"/>
          <w:sz w:val="20"/>
          <w:szCs w:val="20"/>
          <w:u w:val="single"/>
        </w:rPr>
        <w:t>Environment</w:t>
      </w:r>
      <w:r w:rsidRPr="00C729BC">
        <w:rPr>
          <w:b/>
          <w:color w:val="000000" w:themeColor="text1"/>
          <w:sz w:val="20"/>
          <w:szCs w:val="20"/>
        </w:rPr>
        <w:t xml:space="preserve">: </w:t>
      </w:r>
    </w:p>
    <w:p w:rsidR="00C729BC" w:rsidRDefault="00C729BC" w:rsidP="00100B14">
      <w:pPr>
        <w:spacing w:after="0" w:line="240" w:lineRule="auto"/>
        <w:rPr>
          <w:rFonts w:ascii="Arial" w:hAnsi="Arial" w:cs="Arial"/>
          <w:color w:val="000000" w:themeColor="text1"/>
          <w:sz w:val="20"/>
          <w:szCs w:val="20"/>
        </w:rPr>
      </w:pPr>
      <w:r w:rsidRPr="00100B14">
        <w:rPr>
          <w:rFonts w:ascii="Arial" w:hAnsi="Arial" w:cs="Arial"/>
          <w:color w:val="000000" w:themeColor="text1"/>
          <w:sz w:val="20"/>
          <w:szCs w:val="20"/>
        </w:rPr>
        <w:t>SQL Server 2008 R2, SQL Server Management Studio (SSMS), MS BI Suite (SSIS/SSRS), SQL Server Data Tools (SSDT), Team Foundation Server (TFS), SharePoint, Visual Studio</w:t>
      </w:r>
    </w:p>
    <w:p w:rsidR="00100B14" w:rsidRPr="00100B14" w:rsidRDefault="00100B14" w:rsidP="00100B14">
      <w:pPr>
        <w:spacing w:after="0" w:line="240" w:lineRule="auto"/>
        <w:rPr>
          <w:rFonts w:ascii="Arial" w:hAnsi="Arial" w:cs="Arial"/>
          <w:color w:val="000000" w:themeColor="text1"/>
          <w:sz w:val="20"/>
          <w:szCs w:val="20"/>
        </w:rPr>
      </w:pPr>
    </w:p>
    <w:p w:rsidR="00D43F3B" w:rsidRPr="007242E9" w:rsidRDefault="00C46703" w:rsidP="00D205B5">
      <w:pPr>
        <w:autoSpaceDE w:val="0"/>
        <w:autoSpaceDN w:val="0"/>
        <w:adjustRightInd w:val="0"/>
        <w:spacing w:after="0" w:line="240" w:lineRule="auto"/>
        <w:jc w:val="both"/>
        <w:rPr>
          <w:rFonts w:ascii="Arial" w:hAnsi="Arial" w:cs="Arial"/>
          <w:color w:val="000000" w:themeColor="text1"/>
        </w:rPr>
      </w:pPr>
      <w:r w:rsidRPr="0072764B">
        <w:rPr>
          <w:rFonts w:ascii="Arial" w:eastAsia="SimSun" w:hAnsi="Arial" w:cs="Arial"/>
          <w:b/>
          <w:bCs/>
          <w:caps/>
          <w:color w:val="000000" w:themeColor="text1"/>
          <w:u w:val="single"/>
          <w:lang w:bidi="hi-IN"/>
        </w:rPr>
        <w:t>EDUCATION</w:t>
      </w:r>
      <w:r w:rsidR="007242E9" w:rsidRPr="0072764B">
        <w:rPr>
          <w:rFonts w:ascii="Arial" w:eastAsia="SimSun" w:hAnsi="Arial" w:cs="Arial"/>
          <w:b/>
          <w:bCs/>
          <w:caps/>
          <w:color w:val="000000" w:themeColor="text1"/>
          <w:lang w:bidi="hi-IN"/>
        </w:rPr>
        <w:t>:</w:t>
      </w:r>
      <w:r w:rsidRPr="007242E9">
        <w:rPr>
          <w:rFonts w:ascii="Arial" w:hAnsi="Arial" w:cs="Arial"/>
          <w:color w:val="000000" w:themeColor="text1"/>
        </w:rPr>
        <w:br/>
      </w:r>
      <w:r w:rsidRPr="0072764B">
        <w:rPr>
          <w:rFonts w:ascii="Arial" w:hAnsi="Arial" w:cs="Arial"/>
          <w:color w:val="000000" w:themeColor="text1"/>
          <w:sz w:val="20"/>
          <w:szCs w:val="20"/>
        </w:rPr>
        <w:t xml:space="preserve">MS in </w:t>
      </w:r>
      <w:r w:rsidR="00817B53" w:rsidRPr="0072764B">
        <w:rPr>
          <w:rFonts w:ascii="Arial" w:hAnsi="Arial" w:cs="Arial"/>
          <w:color w:val="000000" w:themeColor="text1"/>
          <w:sz w:val="20"/>
          <w:szCs w:val="20"/>
        </w:rPr>
        <w:t>Information Science and Studies, Syracuse University</w:t>
      </w:r>
      <w:r w:rsidRPr="0072764B">
        <w:rPr>
          <w:rFonts w:ascii="Arial" w:hAnsi="Arial" w:cs="Arial"/>
          <w:color w:val="000000" w:themeColor="text1"/>
          <w:sz w:val="20"/>
          <w:szCs w:val="20"/>
        </w:rPr>
        <w:t>, NY</w:t>
      </w:r>
    </w:p>
    <w:sectPr w:rsidR="00D43F3B" w:rsidRPr="007242E9" w:rsidSect="00BE5A11">
      <w:pgSz w:w="12240" w:h="15840" w:code="1"/>
      <w:pgMar w:top="1440" w:right="1080" w:bottom="1440" w:left="1080" w:header="0" w:footer="7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61" w:rsidRDefault="00276861" w:rsidP="005C76C5">
      <w:pPr>
        <w:spacing w:after="0" w:line="240" w:lineRule="auto"/>
      </w:pPr>
      <w:r>
        <w:separator/>
      </w:r>
    </w:p>
  </w:endnote>
  <w:endnote w:type="continuationSeparator" w:id="0">
    <w:p w:rsidR="00276861" w:rsidRDefault="00276861" w:rsidP="005C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w:altName w:val="MS PMincho"/>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等线 Light">
    <w:altName w:val="MS P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61" w:rsidRDefault="00276861" w:rsidP="005C76C5">
      <w:pPr>
        <w:spacing w:after="0" w:line="240" w:lineRule="auto"/>
      </w:pPr>
      <w:r>
        <w:separator/>
      </w:r>
    </w:p>
  </w:footnote>
  <w:footnote w:type="continuationSeparator" w:id="0">
    <w:p w:rsidR="00276861" w:rsidRDefault="00276861" w:rsidP="005C7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14360"/>
    <w:multiLevelType w:val="hybridMultilevel"/>
    <w:tmpl w:val="D248A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92F7D"/>
    <w:multiLevelType w:val="hybridMultilevel"/>
    <w:tmpl w:val="118C8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076FCB"/>
    <w:multiLevelType w:val="hybridMultilevel"/>
    <w:tmpl w:val="05981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DDD35D1"/>
    <w:multiLevelType w:val="multilevel"/>
    <w:tmpl w:val="9ED60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2378F1"/>
    <w:multiLevelType w:val="hybridMultilevel"/>
    <w:tmpl w:val="EB2C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C1085"/>
    <w:multiLevelType w:val="hybridMultilevel"/>
    <w:tmpl w:val="DE64539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4A987996"/>
    <w:multiLevelType w:val="hybridMultilevel"/>
    <w:tmpl w:val="7FC8A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A676E8"/>
    <w:multiLevelType w:val="hybridMultilevel"/>
    <w:tmpl w:val="58BCB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176567"/>
    <w:multiLevelType w:val="hybridMultilevel"/>
    <w:tmpl w:val="F8C0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7909"/>
    <w:multiLevelType w:val="hybridMultilevel"/>
    <w:tmpl w:val="23B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6D130E"/>
    <w:multiLevelType w:val="hybridMultilevel"/>
    <w:tmpl w:val="9594BC3C"/>
    <w:lvl w:ilvl="0" w:tplc="E5FA4C3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0CB12D0"/>
    <w:multiLevelType w:val="multilevel"/>
    <w:tmpl w:val="D83637B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9287905"/>
    <w:multiLevelType w:val="multilevel"/>
    <w:tmpl w:val="A99AF0D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315827"/>
    <w:multiLevelType w:val="hybridMultilevel"/>
    <w:tmpl w:val="1AAA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7C64F9"/>
    <w:multiLevelType w:val="hybridMultilevel"/>
    <w:tmpl w:val="E08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34954"/>
    <w:multiLevelType w:val="hybridMultilevel"/>
    <w:tmpl w:val="E3B2E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1871A5"/>
    <w:multiLevelType w:val="hybridMultilevel"/>
    <w:tmpl w:val="488A5AB8"/>
    <w:lvl w:ilvl="0" w:tplc="F37EEA64">
      <w:start w:val="1"/>
      <w:numFmt w:val="bullet"/>
      <w:lvlText w:val=""/>
      <w:lvlJc w:val="right"/>
      <w:pPr>
        <w:ind w:left="480" w:hanging="192"/>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1"/>
  </w:num>
  <w:num w:numId="3">
    <w:abstractNumId w:val="14"/>
  </w:num>
  <w:num w:numId="4">
    <w:abstractNumId w:val="3"/>
  </w:num>
  <w:num w:numId="5">
    <w:abstractNumId w:val="13"/>
  </w:num>
  <w:num w:numId="6">
    <w:abstractNumId w:val="2"/>
  </w:num>
  <w:num w:numId="7">
    <w:abstractNumId w:val="0"/>
  </w:num>
  <w:num w:numId="8">
    <w:abstractNumId w:val="9"/>
  </w:num>
  <w:num w:numId="9">
    <w:abstractNumId w:val="10"/>
  </w:num>
  <w:num w:numId="10">
    <w:abstractNumId w:val="12"/>
  </w:num>
  <w:num w:numId="11">
    <w:abstractNumId w:val="5"/>
  </w:num>
  <w:num w:numId="12">
    <w:abstractNumId w:val="15"/>
  </w:num>
  <w:num w:numId="13">
    <w:abstractNumId w:val="4"/>
  </w:num>
  <w:num w:numId="14">
    <w:abstractNumId w:val="8"/>
  </w:num>
  <w:num w:numId="15">
    <w:abstractNumId w:val="16"/>
  </w:num>
  <w:num w:numId="16">
    <w:abstractNumId w:val="6"/>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GT9">
    <w15:presenceInfo w15:providerId="None" w15:userId="SGT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B2"/>
    <w:rsid w:val="00000A96"/>
    <w:rsid w:val="00015B22"/>
    <w:rsid w:val="000237B3"/>
    <w:rsid w:val="00032E1C"/>
    <w:rsid w:val="00035BB5"/>
    <w:rsid w:val="000376ED"/>
    <w:rsid w:val="000425CA"/>
    <w:rsid w:val="00045331"/>
    <w:rsid w:val="00046D60"/>
    <w:rsid w:val="00052B1E"/>
    <w:rsid w:val="000728BB"/>
    <w:rsid w:val="000905B7"/>
    <w:rsid w:val="00091030"/>
    <w:rsid w:val="00094DED"/>
    <w:rsid w:val="000A3797"/>
    <w:rsid w:val="000B02BC"/>
    <w:rsid w:val="000B5DBF"/>
    <w:rsid w:val="000C01CC"/>
    <w:rsid w:val="000C0930"/>
    <w:rsid w:val="000C4C5E"/>
    <w:rsid w:val="000C5F99"/>
    <w:rsid w:val="000C75BA"/>
    <w:rsid w:val="000D15AD"/>
    <w:rsid w:val="000D4762"/>
    <w:rsid w:val="000E313D"/>
    <w:rsid w:val="000E66FF"/>
    <w:rsid w:val="00100B14"/>
    <w:rsid w:val="001015FC"/>
    <w:rsid w:val="00106C23"/>
    <w:rsid w:val="00107D93"/>
    <w:rsid w:val="00112172"/>
    <w:rsid w:val="001123AC"/>
    <w:rsid w:val="0012267F"/>
    <w:rsid w:val="00122AE1"/>
    <w:rsid w:val="0014046A"/>
    <w:rsid w:val="0014378D"/>
    <w:rsid w:val="001532CF"/>
    <w:rsid w:val="00153FB7"/>
    <w:rsid w:val="0015622C"/>
    <w:rsid w:val="00157AB4"/>
    <w:rsid w:val="00164C69"/>
    <w:rsid w:val="001731F9"/>
    <w:rsid w:val="001A01E2"/>
    <w:rsid w:val="001A01ED"/>
    <w:rsid w:val="001A33B3"/>
    <w:rsid w:val="001A561C"/>
    <w:rsid w:val="001B0A23"/>
    <w:rsid w:val="001B1E07"/>
    <w:rsid w:val="001C37F9"/>
    <w:rsid w:val="001D3635"/>
    <w:rsid w:val="001E5FFB"/>
    <w:rsid w:val="001F114E"/>
    <w:rsid w:val="00201BB7"/>
    <w:rsid w:val="00204D12"/>
    <w:rsid w:val="00222CA7"/>
    <w:rsid w:val="002260F3"/>
    <w:rsid w:val="00232F43"/>
    <w:rsid w:val="00234BE9"/>
    <w:rsid w:val="002543D9"/>
    <w:rsid w:val="00265214"/>
    <w:rsid w:val="00266833"/>
    <w:rsid w:val="00275AA2"/>
    <w:rsid w:val="00276725"/>
    <w:rsid w:val="00276861"/>
    <w:rsid w:val="002857BC"/>
    <w:rsid w:val="00296D4A"/>
    <w:rsid w:val="002B6BF0"/>
    <w:rsid w:val="002C23A2"/>
    <w:rsid w:val="002D1E05"/>
    <w:rsid w:val="002D3B2E"/>
    <w:rsid w:val="002D4310"/>
    <w:rsid w:val="002D58B2"/>
    <w:rsid w:val="002E7F8A"/>
    <w:rsid w:val="002F029F"/>
    <w:rsid w:val="00300962"/>
    <w:rsid w:val="0030440F"/>
    <w:rsid w:val="00304DCE"/>
    <w:rsid w:val="00345ACD"/>
    <w:rsid w:val="00347779"/>
    <w:rsid w:val="00352A1E"/>
    <w:rsid w:val="00352F64"/>
    <w:rsid w:val="0035358E"/>
    <w:rsid w:val="00354E79"/>
    <w:rsid w:val="003556A0"/>
    <w:rsid w:val="00365D4A"/>
    <w:rsid w:val="00367C45"/>
    <w:rsid w:val="00372C9C"/>
    <w:rsid w:val="003747F1"/>
    <w:rsid w:val="00376E40"/>
    <w:rsid w:val="003877C2"/>
    <w:rsid w:val="003A347F"/>
    <w:rsid w:val="003A39F8"/>
    <w:rsid w:val="003B1F38"/>
    <w:rsid w:val="003B36BC"/>
    <w:rsid w:val="003B6281"/>
    <w:rsid w:val="003B7610"/>
    <w:rsid w:val="003C1EB1"/>
    <w:rsid w:val="003C6744"/>
    <w:rsid w:val="003D1925"/>
    <w:rsid w:val="003D652D"/>
    <w:rsid w:val="003D6C37"/>
    <w:rsid w:val="003E0B84"/>
    <w:rsid w:val="003F35D1"/>
    <w:rsid w:val="00401B51"/>
    <w:rsid w:val="004120C7"/>
    <w:rsid w:val="00416F17"/>
    <w:rsid w:val="00443415"/>
    <w:rsid w:val="00450430"/>
    <w:rsid w:val="00467F28"/>
    <w:rsid w:val="004765AA"/>
    <w:rsid w:val="00486AC4"/>
    <w:rsid w:val="0049742A"/>
    <w:rsid w:val="004A2C21"/>
    <w:rsid w:val="004A4B89"/>
    <w:rsid w:val="004B0BA2"/>
    <w:rsid w:val="004B1C54"/>
    <w:rsid w:val="004B5E93"/>
    <w:rsid w:val="004B7BDB"/>
    <w:rsid w:val="004C0703"/>
    <w:rsid w:val="004C18F9"/>
    <w:rsid w:val="004C1AD9"/>
    <w:rsid w:val="004C2B8C"/>
    <w:rsid w:val="004C6B5A"/>
    <w:rsid w:val="004C7143"/>
    <w:rsid w:val="004D5446"/>
    <w:rsid w:val="004D748E"/>
    <w:rsid w:val="004E297D"/>
    <w:rsid w:val="004E44ED"/>
    <w:rsid w:val="004E71C4"/>
    <w:rsid w:val="004E746B"/>
    <w:rsid w:val="004F22ED"/>
    <w:rsid w:val="004F4889"/>
    <w:rsid w:val="004F79F0"/>
    <w:rsid w:val="00502AD8"/>
    <w:rsid w:val="005119D6"/>
    <w:rsid w:val="00514D6F"/>
    <w:rsid w:val="00522C2E"/>
    <w:rsid w:val="005236C1"/>
    <w:rsid w:val="005314BE"/>
    <w:rsid w:val="00535BBF"/>
    <w:rsid w:val="00540E51"/>
    <w:rsid w:val="005535E0"/>
    <w:rsid w:val="00556887"/>
    <w:rsid w:val="005601A4"/>
    <w:rsid w:val="00570150"/>
    <w:rsid w:val="00570FBD"/>
    <w:rsid w:val="00575013"/>
    <w:rsid w:val="00586AD3"/>
    <w:rsid w:val="00590317"/>
    <w:rsid w:val="005947AE"/>
    <w:rsid w:val="00594982"/>
    <w:rsid w:val="005954D3"/>
    <w:rsid w:val="005A1082"/>
    <w:rsid w:val="005A4937"/>
    <w:rsid w:val="005B082E"/>
    <w:rsid w:val="005B500E"/>
    <w:rsid w:val="005B68F1"/>
    <w:rsid w:val="005C2221"/>
    <w:rsid w:val="005C71CB"/>
    <w:rsid w:val="005C76C5"/>
    <w:rsid w:val="005D20D6"/>
    <w:rsid w:val="005D51F3"/>
    <w:rsid w:val="005D6904"/>
    <w:rsid w:val="005E14B0"/>
    <w:rsid w:val="005E1C37"/>
    <w:rsid w:val="005F19F4"/>
    <w:rsid w:val="005F2C74"/>
    <w:rsid w:val="005F3E8A"/>
    <w:rsid w:val="00603903"/>
    <w:rsid w:val="0064229B"/>
    <w:rsid w:val="00660140"/>
    <w:rsid w:val="00670834"/>
    <w:rsid w:val="00676A15"/>
    <w:rsid w:val="00677760"/>
    <w:rsid w:val="00677C30"/>
    <w:rsid w:val="00691F97"/>
    <w:rsid w:val="00692586"/>
    <w:rsid w:val="006A1201"/>
    <w:rsid w:val="006A212E"/>
    <w:rsid w:val="006A4D53"/>
    <w:rsid w:val="006A5C2C"/>
    <w:rsid w:val="006B671E"/>
    <w:rsid w:val="006D389A"/>
    <w:rsid w:val="006E4E9E"/>
    <w:rsid w:val="006E5F79"/>
    <w:rsid w:val="006F438C"/>
    <w:rsid w:val="006F4745"/>
    <w:rsid w:val="00702CCA"/>
    <w:rsid w:val="007031D8"/>
    <w:rsid w:val="007101FB"/>
    <w:rsid w:val="00720FDC"/>
    <w:rsid w:val="0072290D"/>
    <w:rsid w:val="00723473"/>
    <w:rsid w:val="007242E9"/>
    <w:rsid w:val="0072764B"/>
    <w:rsid w:val="007450E6"/>
    <w:rsid w:val="00752898"/>
    <w:rsid w:val="0075325A"/>
    <w:rsid w:val="007724BA"/>
    <w:rsid w:val="007914E3"/>
    <w:rsid w:val="00792C5A"/>
    <w:rsid w:val="00793683"/>
    <w:rsid w:val="007B2446"/>
    <w:rsid w:val="007B4049"/>
    <w:rsid w:val="007B4AAB"/>
    <w:rsid w:val="007C44DF"/>
    <w:rsid w:val="007D43E1"/>
    <w:rsid w:val="00805895"/>
    <w:rsid w:val="00806231"/>
    <w:rsid w:val="00806481"/>
    <w:rsid w:val="00811E5B"/>
    <w:rsid w:val="00817B53"/>
    <w:rsid w:val="00830C71"/>
    <w:rsid w:val="00840E01"/>
    <w:rsid w:val="0084471B"/>
    <w:rsid w:val="00861BA2"/>
    <w:rsid w:val="008662B9"/>
    <w:rsid w:val="008706A3"/>
    <w:rsid w:val="00873770"/>
    <w:rsid w:val="0087420C"/>
    <w:rsid w:val="0088404D"/>
    <w:rsid w:val="00886B11"/>
    <w:rsid w:val="00895303"/>
    <w:rsid w:val="00897F46"/>
    <w:rsid w:val="008A410A"/>
    <w:rsid w:val="008A4981"/>
    <w:rsid w:val="008A5FE2"/>
    <w:rsid w:val="008D148A"/>
    <w:rsid w:val="008E404B"/>
    <w:rsid w:val="008F23F4"/>
    <w:rsid w:val="008F5D9B"/>
    <w:rsid w:val="009067D6"/>
    <w:rsid w:val="00913452"/>
    <w:rsid w:val="00913FB9"/>
    <w:rsid w:val="009228AB"/>
    <w:rsid w:val="00931799"/>
    <w:rsid w:val="00964F24"/>
    <w:rsid w:val="00974665"/>
    <w:rsid w:val="00984D3E"/>
    <w:rsid w:val="00986D81"/>
    <w:rsid w:val="009A0D04"/>
    <w:rsid w:val="009A4029"/>
    <w:rsid w:val="009A7F9B"/>
    <w:rsid w:val="009D4B0D"/>
    <w:rsid w:val="009D6E71"/>
    <w:rsid w:val="009E46BA"/>
    <w:rsid w:val="00A10B3F"/>
    <w:rsid w:val="00A13790"/>
    <w:rsid w:val="00A223CD"/>
    <w:rsid w:val="00A275E9"/>
    <w:rsid w:val="00A27FD1"/>
    <w:rsid w:val="00A303CC"/>
    <w:rsid w:val="00A31CC8"/>
    <w:rsid w:val="00A33662"/>
    <w:rsid w:val="00A33674"/>
    <w:rsid w:val="00A36D1C"/>
    <w:rsid w:val="00A52628"/>
    <w:rsid w:val="00A54741"/>
    <w:rsid w:val="00A55CB4"/>
    <w:rsid w:val="00A565AB"/>
    <w:rsid w:val="00A60861"/>
    <w:rsid w:val="00A60BC6"/>
    <w:rsid w:val="00A627A1"/>
    <w:rsid w:val="00A64F0F"/>
    <w:rsid w:val="00A75B2E"/>
    <w:rsid w:val="00A8523A"/>
    <w:rsid w:val="00A879FC"/>
    <w:rsid w:val="00A94105"/>
    <w:rsid w:val="00A957C0"/>
    <w:rsid w:val="00A95CB2"/>
    <w:rsid w:val="00A95D75"/>
    <w:rsid w:val="00A95DDE"/>
    <w:rsid w:val="00AA4D80"/>
    <w:rsid w:val="00AB3BE4"/>
    <w:rsid w:val="00AE1214"/>
    <w:rsid w:val="00AE2564"/>
    <w:rsid w:val="00AE3A05"/>
    <w:rsid w:val="00AF3FDF"/>
    <w:rsid w:val="00AF5E5B"/>
    <w:rsid w:val="00B045A9"/>
    <w:rsid w:val="00B0718C"/>
    <w:rsid w:val="00B12838"/>
    <w:rsid w:val="00B12F65"/>
    <w:rsid w:val="00B1572B"/>
    <w:rsid w:val="00B162DC"/>
    <w:rsid w:val="00B31ADA"/>
    <w:rsid w:val="00B6176E"/>
    <w:rsid w:val="00B67BC5"/>
    <w:rsid w:val="00B83289"/>
    <w:rsid w:val="00B86F67"/>
    <w:rsid w:val="00B9249C"/>
    <w:rsid w:val="00BA0DCE"/>
    <w:rsid w:val="00BA6A11"/>
    <w:rsid w:val="00BB4372"/>
    <w:rsid w:val="00BB5778"/>
    <w:rsid w:val="00BC4091"/>
    <w:rsid w:val="00BD43E3"/>
    <w:rsid w:val="00BE5A11"/>
    <w:rsid w:val="00C11524"/>
    <w:rsid w:val="00C137BA"/>
    <w:rsid w:val="00C22B84"/>
    <w:rsid w:val="00C23BAB"/>
    <w:rsid w:val="00C36F98"/>
    <w:rsid w:val="00C43175"/>
    <w:rsid w:val="00C43E9E"/>
    <w:rsid w:val="00C46703"/>
    <w:rsid w:val="00C47D85"/>
    <w:rsid w:val="00C6492B"/>
    <w:rsid w:val="00C66B01"/>
    <w:rsid w:val="00C729BC"/>
    <w:rsid w:val="00C76942"/>
    <w:rsid w:val="00C83D82"/>
    <w:rsid w:val="00C85C67"/>
    <w:rsid w:val="00C91C94"/>
    <w:rsid w:val="00CA245B"/>
    <w:rsid w:val="00CB00B1"/>
    <w:rsid w:val="00CB02BC"/>
    <w:rsid w:val="00CB1B27"/>
    <w:rsid w:val="00CB302B"/>
    <w:rsid w:val="00CB64D7"/>
    <w:rsid w:val="00CC2C21"/>
    <w:rsid w:val="00CC67DE"/>
    <w:rsid w:val="00CF60C9"/>
    <w:rsid w:val="00D13DB9"/>
    <w:rsid w:val="00D15290"/>
    <w:rsid w:val="00D16126"/>
    <w:rsid w:val="00D20097"/>
    <w:rsid w:val="00D205B5"/>
    <w:rsid w:val="00D21606"/>
    <w:rsid w:val="00D22534"/>
    <w:rsid w:val="00D230D2"/>
    <w:rsid w:val="00D235EA"/>
    <w:rsid w:val="00D37A65"/>
    <w:rsid w:val="00D43F3B"/>
    <w:rsid w:val="00D502DF"/>
    <w:rsid w:val="00D51741"/>
    <w:rsid w:val="00D52C13"/>
    <w:rsid w:val="00D54F9E"/>
    <w:rsid w:val="00D6006C"/>
    <w:rsid w:val="00D60988"/>
    <w:rsid w:val="00D758EB"/>
    <w:rsid w:val="00D80E99"/>
    <w:rsid w:val="00D813A6"/>
    <w:rsid w:val="00D9085A"/>
    <w:rsid w:val="00D91D5D"/>
    <w:rsid w:val="00DA0988"/>
    <w:rsid w:val="00DA4BB3"/>
    <w:rsid w:val="00DC4E8E"/>
    <w:rsid w:val="00DC53EF"/>
    <w:rsid w:val="00DD1994"/>
    <w:rsid w:val="00DE10B4"/>
    <w:rsid w:val="00DE4406"/>
    <w:rsid w:val="00DF0EEE"/>
    <w:rsid w:val="00DF3EAC"/>
    <w:rsid w:val="00E02F95"/>
    <w:rsid w:val="00E101C6"/>
    <w:rsid w:val="00E14535"/>
    <w:rsid w:val="00E3087C"/>
    <w:rsid w:val="00E3131F"/>
    <w:rsid w:val="00E50186"/>
    <w:rsid w:val="00E54698"/>
    <w:rsid w:val="00E57751"/>
    <w:rsid w:val="00E64F37"/>
    <w:rsid w:val="00E661DA"/>
    <w:rsid w:val="00E67754"/>
    <w:rsid w:val="00E74339"/>
    <w:rsid w:val="00E74C76"/>
    <w:rsid w:val="00E7771E"/>
    <w:rsid w:val="00E932CB"/>
    <w:rsid w:val="00EA48DF"/>
    <w:rsid w:val="00EA756C"/>
    <w:rsid w:val="00EB2688"/>
    <w:rsid w:val="00EB4483"/>
    <w:rsid w:val="00EC56D0"/>
    <w:rsid w:val="00ED37AA"/>
    <w:rsid w:val="00EE0C52"/>
    <w:rsid w:val="00EE0DD0"/>
    <w:rsid w:val="00F06627"/>
    <w:rsid w:val="00F132A6"/>
    <w:rsid w:val="00F20D91"/>
    <w:rsid w:val="00F21026"/>
    <w:rsid w:val="00F30575"/>
    <w:rsid w:val="00F30F9D"/>
    <w:rsid w:val="00F42438"/>
    <w:rsid w:val="00F43066"/>
    <w:rsid w:val="00F453BF"/>
    <w:rsid w:val="00F54580"/>
    <w:rsid w:val="00F609BE"/>
    <w:rsid w:val="00F63468"/>
    <w:rsid w:val="00F661B2"/>
    <w:rsid w:val="00F70B45"/>
    <w:rsid w:val="00F749A0"/>
    <w:rsid w:val="00F80CFC"/>
    <w:rsid w:val="00F81039"/>
    <w:rsid w:val="00F85D32"/>
    <w:rsid w:val="00F91DDC"/>
    <w:rsid w:val="00F93FB8"/>
    <w:rsid w:val="00F9404C"/>
    <w:rsid w:val="00FA104B"/>
    <w:rsid w:val="00FA4246"/>
    <w:rsid w:val="00FA4D27"/>
    <w:rsid w:val="00FA5139"/>
    <w:rsid w:val="00FC279F"/>
    <w:rsid w:val="00FC773E"/>
    <w:rsid w:val="00FD5547"/>
    <w:rsid w:val="00FE1963"/>
    <w:rsid w:val="00FE363B"/>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937B7-118D-44E1-8D0A-070A48FC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58B2"/>
    <w:pPr>
      <w:widowControl w:val="0"/>
      <w:spacing w:after="160" w:line="259" w:lineRule="auto"/>
    </w:pPr>
    <w:rPr>
      <w:rFonts w:ascii="Calibri" w:hAnsi="Calibri" w:cs="Calibri"/>
      <w:color w:val="000000"/>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0B3F"/>
    <w:pPr>
      <w:widowControl/>
      <w:pBdr>
        <w:top w:val="nil"/>
        <w:left w:val="nil"/>
        <w:bottom w:val="nil"/>
        <w:right w:val="nil"/>
        <w:between w:val="nil"/>
      </w:pBdr>
      <w:spacing w:after="0" w:line="276" w:lineRule="auto"/>
      <w:ind w:left="720"/>
      <w:contextualSpacing/>
    </w:pPr>
    <w:rPr>
      <w:rFonts w:ascii="Arial" w:hAnsi="Arial" w:cs="Arial"/>
      <w:lang w:val="en" w:eastAsia="zh-CN"/>
    </w:rPr>
  </w:style>
  <w:style w:type="character" w:customStyle="1" w:styleId="ListParagraphChar">
    <w:name w:val="List Paragraph Char"/>
    <w:link w:val="ListParagraph"/>
    <w:uiPriority w:val="34"/>
    <w:locked/>
    <w:rsid w:val="00C46703"/>
    <w:rPr>
      <w:rFonts w:ascii="Arial" w:hAnsi="Arial" w:cs="Arial"/>
      <w:color w:val="000000"/>
      <w:kern w:val="0"/>
      <w:sz w:val="22"/>
      <w:lang w:val="en"/>
    </w:rPr>
  </w:style>
  <w:style w:type="table" w:styleId="TableGrid">
    <w:name w:val="Table Grid"/>
    <w:basedOn w:val="TableNormal"/>
    <w:uiPriority w:val="39"/>
    <w:rsid w:val="00D502DF"/>
    <w:rPr>
      <w:rFonts w:eastAsia="Times New Roman"/>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5"/>
    <w:qFormat/>
    <w:rsid w:val="002C23A2"/>
    <w:rPr>
      <w:b/>
      <w:bCs/>
    </w:rPr>
  </w:style>
  <w:style w:type="paragraph" w:styleId="BalloonText">
    <w:name w:val="Balloon Text"/>
    <w:basedOn w:val="Normal"/>
    <w:link w:val="BalloonTextChar"/>
    <w:uiPriority w:val="99"/>
    <w:semiHidden/>
    <w:unhideWhenUsed/>
    <w:rsid w:val="008A410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A410A"/>
    <w:rPr>
      <w:rFonts w:ascii="Calibri" w:hAnsi="Calibri" w:cs="Calibri"/>
      <w:color w:val="000000"/>
      <w:kern w:val="0"/>
      <w:sz w:val="18"/>
      <w:szCs w:val="18"/>
      <w:lang w:eastAsia="en-US"/>
    </w:rPr>
  </w:style>
  <w:style w:type="paragraph" w:styleId="Header">
    <w:name w:val="header"/>
    <w:basedOn w:val="Normal"/>
    <w:link w:val="HeaderChar"/>
    <w:uiPriority w:val="99"/>
    <w:unhideWhenUsed/>
    <w:rsid w:val="005C76C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C76C5"/>
    <w:rPr>
      <w:rFonts w:ascii="Calibri" w:hAnsi="Calibri" w:cs="Calibri"/>
      <w:color w:val="000000"/>
      <w:kern w:val="0"/>
      <w:sz w:val="18"/>
      <w:szCs w:val="18"/>
      <w:lang w:eastAsia="en-US"/>
    </w:rPr>
  </w:style>
  <w:style w:type="paragraph" w:styleId="Footer">
    <w:name w:val="footer"/>
    <w:basedOn w:val="Normal"/>
    <w:link w:val="FooterChar"/>
    <w:uiPriority w:val="99"/>
    <w:unhideWhenUsed/>
    <w:rsid w:val="005C76C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C76C5"/>
    <w:rPr>
      <w:rFonts w:ascii="Calibri" w:hAnsi="Calibri" w:cs="Calibri"/>
      <w:color w:val="000000"/>
      <w:kern w:val="0"/>
      <w:sz w:val="18"/>
      <w:szCs w:val="18"/>
      <w:lang w:eastAsia="en-US"/>
    </w:rPr>
  </w:style>
  <w:style w:type="character" w:styleId="Hyperlink">
    <w:name w:val="Hyperlink"/>
    <w:basedOn w:val="DefaultParagraphFont"/>
    <w:uiPriority w:val="99"/>
    <w:unhideWhenUsed/>
    <w:rsid w:val="004E4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4134">
      <w:bodyDiv w:val="1"/>
      <w:marLeft w:val="0"/>
      <w:marRight w:val="0"/>
      <w:marTop w:val="0"/>
      <w:marBottom w:val="0"/>
      <w:divBdr>
        <w:top w:val="none" w:sz="0" w:space="0" w:color="auto"/>
        <w:left w:val="none" w:sz="0" w:space="0" w:color="auto"/>
        <w:bottom w:val="none" w:sz="0" w:space="0" w:color="auto"/>
        <w:right w:val="none" w:sz="0" w:space="0" w:color="auto"/>
      </w:divBdr>
    </w:div>
    <w:div w:id="301272837">
      <w:bodyDiv w:val="1"/>
      <w:marLeft w:val="0"/>
      <w:marRight w:val="0"/>
      <w:marTop w:val="0"/>
      <w:marBottom w:val="0"/>
      <w:divBdr>
        <w:top w:val="none" w:sz="0" w:space="0" w:color="auto"/>
        <w:left w:val="none" w:sz="0" w:space="0" w:color="auto"/>
        <w:bottom w:val="none" w:sz="0" w:space="0" w:color="auto"/>
        <w:right w:val="none" w:sz="0" w:space="0" w:color="auto"/>
      </w:divBdr>
    </w:div>
    <w:div w:id="505051493">
      <w:bodyDiv w:val="1"/>
      <w:marLeft w:val="0"/>
      <w:marRight w:val="0"/>
      <w:marTop w:val="0"/>
      <w:marBottom w:val="0"/>
      <w:divBdr>
        <w:top w:val="none" w:sz="0" w:space="0" w:color="auto"/>
        <w:left w:val="none" w:sz="0" w:space="0" w:color="auto"/>
        <w:bottom w:val="none" w:sz="0" w:space="0" w:color="auto"/>
        <w:right w:val="none" w:sz="0" w:space="0" w:color="auto"/>
      </w:divBdr>
    </w:div>
    <w:div w:id="515122374">
      <w:bodyDiv w:val="1"/>
      <w:marLeft w:val="0"/>
      <w:marRight w:val="0"/>
      <w:marTop w:val="0"/>
      <w:marBottom w:val="0"/>
      <w:divBdr>
        <w:top w:val="none" w:sz="0" w:space="0" w:color="auto"/>
        <w:left w:val="none" w:sz="0" w:space="0" w:color="auto"/>
        <w:bottom w:val="none" w:sz="0" w:space="0" w:color="auto"/>
        <w:right w:val="none" w:sz="0" w:space="0" w:color="auto"/>
      </w:divBdr>
    </w:div>
    <w:div w:id="645356709">
      <w:bodyDiv w:val="1"/>
      <w:marLeft w:val="0"/>
      <w:marRight w:val="0"/>
      <w:marTop w:val="0"/>
      <w:marBottom w:val="0"/>
      <w:divBdr>
        <w:top w:val="none" w:sz="0" w:space="0" w:color="auto"/>
        <w:left w:val="none" w:sz="0" w:space="0" w:color="auto"/>
        <w:bottom w:val="none" w:sz="0" w:space="0" w:color="auto"/>
        <w:right w:val="none" w:sz="0" w:space="0" w:color="auto"/>
      </w:divBdr>
    </w:div>
    <w:div w:id="671110022">
      <w:bodyDiv w:val="1"/>
      <w:marLeft w:val="0"/>
      <w:marRight w:val="0"/>
      <w:marTop w:val="0"/>
      <w:marBottom w:val="0"/>
      <w:divBdr>
        <w:top w:val="none" w:sz="0" w:space="0" w:color="auto"/>
        <w:left w:val="none" w:sz="0" w:space="0" w:color="auto"/>
        <w:bottom w:val="none" w:sz="0" w:space="0" w:color="auto"/>
        <w:right w:val="none" w:sz="0" w:space="0" w:color="auto"/>
      </w:divBdr>
    </w:div>
    <w:div w:id="688413723">
      <w:bodyDiv w:val="1"/>
      <w:marLeft w:val="0"/>
      <w:marRight w:val="0"/>
      <w:marTop w:val="0"/>
      <w:marBottom w:val="0"/>
      <w:divBdr>
        <w:top w:val="none" w:sz="0" w:space="0" w:color="auto"/>
        <w:left w:val="none" w:sz="0" w:space="0" w:color="auto"/>
        <w:bottom w:val="none" w:sz="0" w:space="0" w:color="auto"/>
        <w:right w:val="none" w:sz="0" w:space="0" w:color="auto"/>
      </w:divBdr>
    </w:div>
    <w:div w:id="711923519">
      <w:bodyDiv w:val="1"/>
      <w:marLeft w:val="0"/>
      <w:marRight w:val="0"/>
      <w:marTop w:val="0"/>
      <w:marBottom w:val="0"/>
      <w:divBdr>
        <w:top w:val="none" w:sz="0" w:space="0" w:color="auto"/>
        <w:left w:val="none" w:sz="0" w:space="0" w:color="auto"/>
        <w:bottom w:val="none" w:sz="0" w:space="0" w:color="auto"/>
        <w:right w:val="none" w:sz="0" w:space="0" w:color="auto"/>
      </w:divBdr>
    </w:div>
    <w:div w:id="733968133">
      <w:bodyDiv w:val="1"/>
      <w:marLeft w:val="0"/>
      <w:marRight w:val="0"/>
      <w:marTop w:val="0"/>
      <w:marBottom w:val="0"/>
      <w:divBdr>
        <w:top w:val="none" w:sz="0" w:space="0" w:color="auto"/>
        <w:left w:val="none" w:sz="0" w:space="0" w:color="auto"/>
        <w:bottom w:val="none" w:sz="0" w:space="0" w:color="auto"/>
        <w:right w:val="none" w:sz="0" w:space="0" w:color="auto"/>
      </w:divBdr>
    </w:div>
    <w:div w:id="1157039779">
      <w:bodyDiv w:val="1"/>
      <w:marLeft w:val="0"/>
      <w:marRight w:val="0"/>
      <w:marTop w:val="0"/>
      <w:marBottom w:val="0"/>
      <w:divBdr>
        <w:top w:val="none" w:sz="0" w:space="0" w:color="auto"/>
        <w:left w:val="none" w:sz="0" w:space="0" w:color="auto"/>
        <w:bottom w:val="none" w:sz="0" w:space="0" w:color="auto"/>
        <w:right w:val="none" w:sz="0" w:space="0" w:color="auto"/>
      </w:divBdr>
    </w:div>
    <w:div w:id="1200507579">
      <w:bodyDiv w:val="1"/>
      <w:marLeft w:val="0"/>
      <w:marRight w:val="0"/>
      <w:marTop w:val="0"/>
      <w:marBottom w:val="0"/>
      <w:divBdr>
        <w:top w:val="none" w:sz="0" w:space="0" w:color="auto"/>
        <w:left w:val="none" w:sz="0" w:space="0" w:color="auto"/>
        <w:bottom w:val="none" w:sz="0" w:space="0" w:color="auto"/>
        <w:right w:val="none" w:sz="0" w:space="0" w:color="auto"/>
      </w:divBdr>
    </w:div>
    <w:div w:id="1212619776">
      <w:bodyDiv w:val="1"/>
      <w:marLeft w:val="0"/>
      <w:marRight w:val="0"/>
      <w:marTop w:val="0"/>
      <w:marBottom w:val="0"/>
      <w:divBdr>
        <w:top w:val="none" w:sz="0" w:space="0" w:color="auto"/>
        <w:left w:val="none" w:sz="0" w:space="0" w:color="auto"/>
        <w:bottom w:val="none" w:sz="0" w:space="0" w:color="auto"/>
        <w:right w:val="none" w:sz="0" w:space="0" w:color="auto"/>
      </w:divBdr>
    </w:div>
    <w:div w:id="1472823237">
      <w:bodyDiv w:val="1"/>
      <w:marLeft w:val="0"/>
      <w:marRight w:val="0"/>
      <w:marTop w:val="0"/>
      <w:marBottom w:val="0"/>
      <w:divBdr>
        <w:top w:val="none" w:sz="0" w:space="0" w:color="auto"/>
        <w:left w:val="none" w:sz="0" w:space="0" w:color="auto"/>
        <w:bottom w:val="none" w:sz="0" w:space="0" w:color="auto"/>
        <w:right w:val="none" w:sz="0" w:space="0" w:color="auto"/>
      </w:divBdr>
    </w:div>
    <w:div w:id="1531457727">
      <w:bodyDiv w:val="1"/>
      <w:marLeft w:val="0"/>
      <w:marRight w:val="0"/>
      <w:marTop w:val="0"/>
      <w:marBottom w:val="0"/>
      <w:divBdr>
        <w:top w:val="none" w:sz="0" w:space="0" w:color="auto"/>
        <w:left w:val="none" w:sz="0" w:space="0" w:color="auto"/>
        <w:bottom w:val="none" w:sz="0" w:space="0" w:color="auto"/>
        <w:right w:val="none" w:sz="0" w:space="0" w:color="auto"/>
      </w:divBdr>
    </w:div>
    <w:div w:id="1591814706">
      <w:bodyDiv w:val="1"/>
      <w:marLeft w:val="0"/>
      <w:marRight w:val="0"/>
      <w:marTop w:val="0"/>
      <w:marBottom w:val="0"/>
      <w:divBdr>
        <w:top w:val="none" w:sz="0" w:space="0" w:color="auto"/>
        <w:left w:val="none" w:sz="0" w:space="0" w:color="auto"/>
        <w:bottom w:val="none" w:sz="0" w:space="0" w:color="auto"/>
        <w:right w:val="none" w:sz="0" w:space="0" w:color="auto"/>
      </w:divBdr>
    </w:div>
    <w:div w:id="1599824417">
      <w:bodyDiv w:val="1"/>
      <w:marLeft w:val="0"/>
      <w:marRight w:val="0"/>
      <w:marTop w:val="0"/>
      <w:marBottom w:val="0"/>
      <w:divBdr>
        <w:top w:val="none" w:sz="0" w:space="0" w:color="auto"/>
        <w:left w:val="none" w:sz="0" w:space="0" w:color="auto"/>
        <w:bottom w:val="none" w:sz="0" w:space="0" w:color="auto"/>
        <w:right w:val="none" w:sz="0" w:space="0" w:color="auto"/>
      </w:divBdr>
    </w:div>
    <w:div w:id="1712609079">
      <w:bodyDiv w:val="1"/>
      <w:marLeft w:val="0"/>
      <w:marRight w:val="0"/>
      <w:marTop w:val="0"/>
      <w:marBottom w:val="0"/>
      <w:divBdr>
        <w:top w:val="none" w:sz="0" w:space="0" w:color="auto"/>
        <w:left w:val="none" w:sz="0" w:space="0" w:color="auto"/>
        <w:bottom w:val="none" w:sz="0" w:space="0" w:color="auto"/>
        <w:right w:val="none" w:sz="0" w:space="0" w:color="auto"/>
      </w:divBdr>
    </w:div>
    <w:div w:id="17883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4C64-E653-4C2A-A91B-BCD60B0C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5</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ck002</dc:creator>
  <cp:keywords/>
  <dc:description/>
  <cp:lastModifiedBy>SGT9</cp:lastModifiedBy>
  <cp:revision>100</cp:revision>
  <cp:lastPrinted>2018-06-26T17:47:00Z</cp:lastPrinted>
  <dcterms:created xsi:type="dcterms:W3CDTF">2018-06-18T12:35:00Z</dcterms:created>
  <dcterms:modified xsi:type="dcterms:W3CDTF">2018-06-28T14:14:00Z</dcterms:modified>
</cp:coreProperties>
</file>