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10A" w:rsidRDefault="0089410A">
      <w:pPr>
        <w:widowControl w:val="0"/>
        <w:pBdr>
          <w:top w:val="nil"/>
          <w:left w:val="nil"/>
          <w:bottom w:val="nil"/>
          <w:right w:val="nil"/>
          <w:between w:val="nil"/>
        </w:pBdr>
        <w:spacing w:after="0"/>
      </w:pPr>
      <w:bookmarkStart w:id="0" w:name="_GoBack"/>
      <w:bookmarkEnd w:id="0"/>
    </w:p>
    <w:p w:rsidR="0089410A" w:rsidRDefault="0089410A">
      <w:pPr>
        <w:widowControl w:val="0"/>
        <w:pBdr>
          <w:top w:val="nil"/>
          <w:left w:val="nil"/>
          <w:bottom w:val="nil"/>
          <w:right w:val="nil"/>
          <w:between w:val="nil"/>
        </w:pBdr>
        <w:spacing w:after="0"/>
      </w:pPr>
    </w:p>
    <w:p w:rsidR="0089410A" w:rsidRDefault="0089410A"/>
    <w:tbl>
      <w:tblPr>
        <w:tblStyle w:val="a1"/>
        <w:tblW w:w="10296" w:type="dxa"/>
        <w:jc w:val="center"/>
        <w:tblBorders>
          <w:top w:val="nil"/>
          <w:left w:val="nil"/>
          <w:bottom w:val="nil"/>
          <w:right w:val="nil"/>
          <w:insideH w:val="nil"/>
          <w:insideV w:val="nil"/>
        </w:tblBorders>
        <w:tblLayout w:type="fixed"/>
        <w:tblLook w:val="0000" w:firstRow="0" w:lastRow="0" w:firstColumn="0" w:lastColumn="0" w:noHBand="0" w:noVBand="0"/>
      </w:tblPr>
      <w:tblGrid>
        <w:gridCol w:w="6570"/>
        <w:gridCol w:w="3726"/>
      </w:tblGrid>
      <w:tr w:rsidR="0089410A">
        <w:trPr>
          <w:trHeight w:val="2600"/>
          <w:jc w:val="center"/>
        </w:trPr>
        <w:tc>
          <w:tcPr>
            <w:tcW w:w="6570" w:type="dxa"/>
            <w:shd w:val="clear" w:color="auto" w:fill="auto"/>
          </w:tcPr>
          <w:p w:rsidR="0089410A" w:rsidRDefault="005A187D">
            <w:pPr>
              <w:rPr>
                <w:rFonts w:ascii="Trebuchet MS" w:eastAsia="Trebuchet MS" w:hAnsi="Trebuchet MS" w:cs="Trebuchet MS"/>
                <w:b/>
                <w:color w:val="214043"/>
                <w:sz w:val="28"/>
                <w:szCs w:val="28"/>
              </w:rPr>
            </w:pPr>
            <w:r>
              <w:rPr>
                <w:rFonts w:ascii="Trebuchet MS" w:eastAsia="Trebuchet MS" w:hAnsi="Trebuchet MS" w:cs="Trebuchet MS"/>
                <w:b/>
                <w:color w:val="214043"/>
                <w:sz w:val="28"/>
                <w:szCs w:val="28"/>
              </w:rPr>
              <w:t>LEONEL EKO</w:t>
            </w:r>
          </w:p>
          <w:p w:rsidR="0089410A" w:rsidRDefault="00470083">
            <w:pPr>
              <w:rPr>
                <w:color w:val="424456"/>
              </w:rPr>
            </w:pPr>
            <w:r>
              <w:rPr>
                <w:color w:val="424456"/>
              </w:rPr>
              <w:t>2727 ELMSIDE DR</w:t>
            </w:r>
          </w:p>
          <w:p w:rsidR="00470083" w:rsidRDefault="00470083">
            <w:pPr>
              <w:rPr>
                <w:color w:val="424456"/>
              </w:rPr>
            </w:pPr>
            <w:r>
              <w:rPr>
                <w:color w:val="424456"/>
              </w:rPr>
              <w:t>HOUSTON TX 77042</w:t>
            </w:r>
          </w:p>
          <w:p w:rsidR="0089410A" w:rsidRDefault="005A187D">
            <w:pPr>
              <w:rPr>
                <w:color w:val="424456"/>
              </w:rPr>
            </w:pPr>
            <w:r>
              <w:rPr>
                <w:color w:val="424456"/>
              </w:rPr>
              <w:t>571-395-6563</w:t>
            </w:r>
          </w:p>
          <w:p w:rsidR="0089410A" w:rsidRDefault="005A187D">
            <w:pPr>
              <w:rPr>
                <w:color w:val="424456"/>
              </w:rPr>
            </w:pPr>
            <w:r>
              <w:rPr>
                <w:color w:val="424456"/>
              </w:rPr>
              <w:t>Eko.leonel@yahoo.com</w:t>
            </w:r>
          </w:p>
          <w:p w:rsidR="0089410A" w:rsidRDefault="0089410A">
            <w:pPr>
              <w:rPr>
                <w:color w:val="424456"/>
              </w:rPr>
            </w:pPr>
          </w:p>
        </w:tc>
        <w:tc>
          <w:tcPr>
            <w:tcW w:w="3726" w:type="dxa"/>
            <w:tcBorders>
              <w:left w:val="nil"/>
            </w:tcBorders>
            <w:shd w:val="clear" w:color="auto" w:fill="auto"/>
          </w:tcPr>
          <w:p w:rsidR="0089410A" w:rsidRDefault="0089410A">
            <w:pPr>
              <w:rPr>
                <w:rFonts w:ascii="Trebuchet MS" w:eastAsia="Trebuchet MS" w:hAnsi="Trebuchet MS" w:cs="Trebuchet MS"/>
                <w:color w:val="4F271C"/>
                <w:sz w:val="32"/>
                <w:szCs w:val="32"/>
              </w:rPr>
            </w:pPr>
          </w:p>
        </w:tc>
      </w:tr>
    </w:tbl>
    <w:p w:rsidR="0089410A" w:rsidRDefault="0089410A">
      <w:pPr>
        <w:tabs>
          <w:tab w:val="left" w:pos="2266"/>
        </w:tabs>
      </w:pPr>
    </w:p>
    <w:tbl>
      <w:tblPr>
        <w:tblStyle w:val="a2"/>
        <w:tblW w:w="10296" w:type="dxa"/>
        <w:jc w:val="center"/>
        <w:tblBorders>
          <w:top w:val="nil"/>
          <w:left w:val="nil"/>
          <w:bottom w:val="nil"/>
          <w:right w:val="nil"/>
          <w:insideH w:val="nil"/>
          <w:insideV w:val="nil"/>
        </w:tblBorders>
        <w:tblLayout w:type="fixed"/>
        <w:tblLook w:val="0000" w:firstRow="0" w:lastRow="0" w:firstColumn="0" w:lastColumn="0" w:noHBand="0" w:noVBand="0"/>
      </w:tblPr>
      <w:tblGrid>
        <w:gridCol w:w="2228"/>
        <w:gridCol w:w="8068"/>
      </w:tblGrid>
      <w:tr w:rsidR="0089410A">
        <w:trPr>
          <w:jc w:val="center"/>
        </w:trPr>
        <w:tc>
          <w:tcPr>
            <w:tcW w:w="2228" w:type="dxa"/>
            <w:shd w:val="clear" w:color="auto" w:fill="auto"/>
          </w:tcPr>
          <w:p w:rsidR="0089410A" w:rsidRDefault="005A187D">
            <w:pPr>
              <w:pBdr>
                <w:top w:val="nil"/>
                <w:left w:val="nil"/>
                <w:bottom w:val="nil"/>
                <w:right w:val="nil"/>
                <w:between w:val="nil"/>
              </w:pBdr>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Objective</w:t>
            </w:r>
          </w:p>
        </w:tc>
        <w:tc>
          <w:tcPr>
            <w:tcW w:w="8068" w:type="dxa"/>
            <w:shd w:val="clear" w:color="auto" w:fill="auto"/>
          </w:tcPr>
          <w:p w:rsidR="0089410A" w:rsidRDefault="0089410A">
            <w:pPr>
              <w:spacing w:after="280"/>
              <w:rPr>
                <w:rFonts w:ascii="Times New Roman" w:eastAsia="Times New Roman" w:hAnsi="Times New Roman" w:cs="Times New Roman"/>
                <w:sz w:val="24"/>
                <w:szCs w:val="24"/>
              </w:rPr>
            </w:pPr>
          </w:p>
          <w:p w:rsidR="0089410A" w:rsidRDefault="005A187D">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Experienced Agile Software Development professional with outstanding qualifications and track record in delivering and managing Agile software projects. I have </w:t>
            </w:r>
            <w:r w:rsidR="00485CBE">
              <w:rPr>
                <w:rFonts w:ascii="Times New Roman" w:eastAsia="Times New Roman" w:hAnsi="Times New Roman" w:cs="Times New Roman"/>
                <w:sz w:val="24"/>
                <w:szCs w:val="24"/>
              </w:rPr>
              <w:t>been</w:t>
            </w:r>
            <w:r>
              <w:rPr>
                <w:rFonts w:ascii="Times New Roman" w:eastAsia="Times New Roman" w:hAnsi="Times New Roman" w:cs="Times New Roman"/>
                <w:sz w:val="24"/>
                <w:szCs w:val="24"/>
              </w:rPr>
              <w:t xml:space="preserve"> responsible for leading project teams and facilitating the Agile approach within these teams. With over two years of hands-on experience as a Scrum Master with strong communication skills, ability to effectively manage a technical team, quickly comprehend complex subjects and guide products through the full requirement, release and support lifecycle. Additionally, arranges meetings, sprints, and demos. The day-to-day responsibilities of a certified Scrum Master include developing and maintaining Agile training, providing guidance, ensuring that processes are aligned with the goals of the business, and measuring processes against the corporate quality goals.</w:t>
            </w:r>
          </w:p>
          <w:p w:rsidR="0089410A" w:rsidRDefault="0089410A">
            <w:pPr>
              <w:ind w:firstLine="720"/>
              <w:rPr>
                <w:b/>
                <w:color w:val="438086"/>
              </w:rPr>
            </w:pPr>
          </w:p>
        </w:tc>
      </w:tr>
      <w:tr w:rsidR="0089410A">
        <w:trPr>
          <w:jc w:val="center"/>
        </w:trPr>
        <w:tc>
          <w:tcPr>
            <w:tcW w:w="2228" w:type="dxa"/>
            <w:shd w:val="clear" w:color="auto" w:fill="auto"/>
          </w:tcPr>
          <w:p w:rsidR="0089410A" w:rsidRDefault="005A187D">
            <w:pPr>
              <w:pBdr>
                <w:top w:val="nil"/>
                <w:left w:val="nil"/>
                <w:bottom w:val="nil"/>
                <w:right w:val="nil"/>
                <w:between w:val="nil"/>
              </w:pBdr>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Skills</w:t>
            </w:r>
          </w:p>
        </w:tc>
        <w:tc>
          <w:tcPr>
            <w:tcW w:w="8068" w:type="dxa"/>
            <w:shd w:val="clear" w:color="auto" w:fill="auto"/>
          </w:tcPr>
          <w:p w:rsidR="0089410A" w:rsidRDefault="005A187D">
            <w:pPr>
              <w:numPr>
                <w:ilvl w:val="0"/>
                <w:numId w:val="2"/>
              </w:numPr>
              <w:pBdr>
                <w:top w:val="nil"/>
                <w:left w:val="nil"/>
                <w:bottom w:val="nil"/>
                <w:right w:val="nil"/>
                <w:between w:val="nil"/>
              </w:pBdr>
              <w:rPr>
                <w:color w:val="000000"/>
                <w:sz w:val="22"/>
                <w:szCs w:val="22"/>
              </w:rPr>
            </w:pPr>
            <w:r>
              <w:rPr>
                <w:color w:val="000000"/>
                <w:sz w:val="22"/>
                <w:szCs w:val="22"/>
              </w:rPr>
              <w:t xml:space="preserve">Agile Scrum Master, </w:t>
            </w:r>
          </w:p>
          <w:p w:rsidR="00AA1B75" w:rsidRDefault="00AA1B75">
            <w:pPr>
              <w:numPr>
                <w:ilvl w:val="0"/>
                <w:numId w:val="2"/>
              </w:numPr>
              <w:pBdr>
                <w:top w:val="nil"/>
                <w:left w:val="nil"/>
                <w:bottom w:val="nil"/>
                <w:right w:val="nil"/>
                <w:between w:val="nil"/>
              </w:pBdr>
              <w:rPr>
                <w:color w:val="000000"/>
                <w:sz w:val="22"/>
                <w:szCs w:val="22"/>
              </w:rPr>
            </w:pPr>
            <w:r>
              <w:rPr>
                <w:color w:val="000000"/>
                <w:sz w:val="22"/>
                <w:szCs w:val="22"/>
              </w:rPr>
              <w:t>Kanban</w:t>
            </w:r>
            <w:r w:rsidR="001C0E82">
              <w:rPr>
                <w:color w:val="000000"/>
                <w:sz w:val="22"/>
                <w:szCs w:val="22"/>
              </w:rPr>
              <w:t xml:space="preserve"> and its methodology concept</w:t>
            </w:r>
            <w:r w:rsidR="008C4202">
              <w:rPr>
                <w:color w:val="000000"/>
                <w:sz w:val="22"/>
                <w:szCs w:val="22"/>
              </w:rPr>
              <w:t xml:space="preserve">(bottleneck) </w:t>
            </w:r>
          </w:p>
          <w:p w:rsidR="001C0E82" w:rsidRDefault="001C0E82">
            <w:pPr>
              <w:numPr>
                <w:ilvl w:val="0"/>
                <w:numId w:val="2"/>
              </w:numPr>
              <w:pBdr>
                <w:top w:val="nil"/>
                <w:left w:val="nil"/>
                <w:bottom w:val="nil"/>
                <w:right w:val="nil"/>
                <w:between w:val="nil"/>
              </w:pBdr>
              <w:rPr>
                <w:color w:val="000000"/>
                <w:sz w:val="22"/>
                <w:szCs w:val="22"/>
              </w:rPr>
            </w:pPr>
            <w:r>
              <w:rPr>
                <w:color w:val="000000"/>
                <w:sz w:val="22"/>
                <w:szCs w:val="22"/>
              </w:rPr>
              <w:t>Lean methods and XP</w:t>
            </w:r>
          </w:p>
          <w:p w:rsidR="00AA1B75" w:rsidRDefault="00AA1B75">
            <w:pPr>
              <w:numPr>
                <w:ilvl w:val="0"/>
                <w:numId w:val="2"/>
              </w:numPr>
              <w:pBdr>
                <w:top w:val="nil"/>
                <w:left w:val="nil"/>
                <w:bottom w:val="nil"/>
                <w:right w:val="nil"/>
                <w:between w:val="nil"/>
              </w:pBdr>
              <w:rPr>
                <w:color w:val="000000"/>
                <w:sz w:val="22"/>
                <w:szCs w:val="22"/>
              </w:rPr>
            </w:pPr>
            <w:proofErr w:type="spellStart"/>
            <w:r>
              <w:rPr>
                <w:color w:val="000000"/>
                <w:sz w:val="22"/>
                <w:szCs w:val="22"/>
              </w:rPr>
              <w:t>Tdd</w:t>
            </w:r>
            <w:proofErr w:type="spellEnd"/>
            <w:r w:rsidR="00795E10">
              <w:rPr>
                <w:color w:val="000000"/>
                <w:sz w:val="22"/>
                <w:szCs w:val="22"/>
              </w:rPr>
              <w:t xml:space="preserve">, QA, </w:t>
            </w:r>
            <w:r w:rsidR="001C0E82">
              <w:rPr>
                <w:color w:val="000000"/>
                <w:sz w:val="22"/>
                <w:szCs w:val="22"/>
              </w:rPr>
              <w:t>and Release</w:t>
            </w:r>
          </w:p>
          <w:p w:rsidR="00AA1B75" w:rsidRDefault="001C0E82">
            <w:pPr>
              <w:numPr>
                <w:ilvl w:val="0"/>
                <w:numId w:val="2"/>
              </w:numPr>
              <w:pBdr>
                <w:top w:val="nil"/>
                <w:left w:val="nil"/>
                <w:bottom w:val="nil"/>
                <w:right w:val="nil"/>
                <w:between w:val="nil"/>
              </w:pBdr>
              <w:rPr>
                <w:color w:val="000000"/>
                <w:sz w:val="22"/>
                <w:szCs w:val="22"/>
              </w:rPr>
            </w:pPr>
            <w:proofErr w:type="spellStart"/>
            <w:r>
              <w:rPr>
                <w:color w:val="000000"/>
                <w:sz w:val="22"/>
                <w:szCs w:val="22"/>
              </w:rPr>
              <w:t>Etl</w:t>
            </w:r>
            <w:proofErr w:type="spellEnd"/>
            <w:r>
              <w:rPr>
                <w:color w:val="000000"/>
                <w:sz w:val="22"/>
                <w:szCs w:val="22"/>
              </w:rPr>
              <w:t xml:space="preserve"> and big data</w:t>
            </w:r>
          </w:p>
          <w:p w:rsidR="001C0E82" w:rsidRDefault="008C4202">
            <w:pPr>
              <w:numPr>
                <w:ilvl w:val="0"/>
                <w:numId w:val="2"/>
              </w:numPr>
              <w:pBdr>
                <w:top w:val="nil"/>
                <w:left w:val="nil"/>
                <w:bottom w:val="nil"/>
                <w:right w:val="nil"/>
                <w:between w:val="nil"/>
              </w:pBdr>
              <w:rPr>
                <w:color w:val="000000"/>
                <w:sz w:val="22"/>
                <w:szCs w:val="22"/>
              </w:rPr>
            </w:pPr>
            <w:r>
              <w:rPr>
                <w:color w:val="000000"/>
                <w:sz w:val="22"/>
                <w:szCs w:val="22"/>
              </w:rPr>
              <w:t xml:space="preserve">Continuous integration, development and release </w:t>
            </w:r>
          </w:p>
          <w:p w:rsidR="0089410A" w:rsidRDefault="005A187D">
            <w:pPr>
              <w:numPr>
                <w:ilvl w:val="0"/>
                <w:numId w:val="2"/>
              </w:numPr>
              <w:pBdr>
                <w:top w:val="nil"/>
                <w:left w:val="nil"/>
                <w:bottom w:val="nil"/>
                <w:right w:val="nil"/>
                <w:between w:val="nil"/>
              </w:pBdr>
              <w:rPr>
                <w:color w:val="000000"/>
                <w:sz w:val="22"/>
                <w:szCs w:val="22"/>
              </w:rPr>
            </w:pPr>
            <w:r>
              <w:rPr>
                <w:color w:val="000000"/>
                <w:sz w:val="22"/>
                <w:szCs w:val="22"/>
              </w:rPr>
              <w:t>Software Development Life Cycle SDLC,</w:t>
            </w:r>
            <w:r w:rsidR="00795E10">
              <w:rPr>
                <w:color w:val="000000"/>
                <w:sz w:val="22"/>
                <w:szCs w:val="22"/>
              </w:rPr>
              <w:t xml:space="preserve"> MS</w:t>
            </w:r>
            <w:r>
              <w:rPr>
                <w:color w:val="000000"/>
                <w:sz w:val="22"/>
                <w:szCs w:val="22"/>
              </w:rPr>
              <w:t xml:space="preserve"> </w:t>
            </w:r>
          </w:p>
          <w:p w:rsidR="0089410A" w:rsidRDefault="005A187D">
            <w:pPr>
              <w:numPr>
                <w:ilvl w:val="0"/>
                <w:numId w:val="2"/>
              </w:numPr>
              <w:pBdr>
                <w:top w:val="nil"/>
                <w:left w:val="nil"/>
                <w:bottom w:val="nil"/>
                <w:right w:val="nil"/>
                <w:between w:val="nil"/>
              </w:pBdr>
              <w:rPr>
                <w:color w:val="000000"/>
                <w:sz w:val="22"/>
                <w:szCs w:val="22"/>
              </w:rPr>
            </w:pPr>
            <w:r>
              <w:rPr>
                <w:color w:val="000000"/>
                <w:sz w:val="22"/>
                <w:szCs w:val="22"/>
              </w:rPr>
              <w:t>Personal banker, Business advocate and business management and development</w:t>
            </w:r>
          </w:p>
          <w:p w:rsidR="0089410A" w:rsidRDefault="005A187D">
            <w:pPr>
              <w:numPr>
                <w:ilvl w:val="0"/>
                <w:numId w:val="2"/>
              </w:numPr>
              <w:pBdr>
                <w:top w:val="nil"/>
                <w:left w:val="nil"/>
                <w:bottom w:val="nil"/>
                <w:right w:val="nil"/>
                <w:between w:val="nil"/>
              </w:pBdr>
              <w:rPr>
                <w:color w:val="000000"/>
                <w:sz w:val="22"/>
                <w:szCs w:val="22"/>
              </w:rPr>
            </w:pPr>
            <w:r>
              <w:rPr>
                <w:color w:val="000000"/>
                <w:sz w:val="22"/>
                <w:szCs w:val="22"/>
              </w:rPr>
              <w:t>Microsoft word, excel, power point, outlook Typing, scanning.</w:t>
            </w:r>
          </w:p>
          <w:p w:rsidR="0089410A" w:rsidRDefault="005A187D">
            <w:pPr>
              <w:numPr>
                <w:ilvl w:val="0"/>
                <w:numId w:val="2"/>
              </w:numPr>
              <w:pBdr>
                <w:top w:val="nil"/>
                <w:left w:val="nil"/>
                <w:bottom w:val="nil"/>
                <w:right w:val="nil"/>
                <w:between w:val="nil"/>
              </w:pBdr>
              <w:rPr>
                <w:color w:val="000000"/>
                <w:sz w:val="22"/>
                <w:szCs w:val="22"/>
              </w:rPr>
            </w:pPr>
            <w:r>
              <w:rPr>
                <w:color w:val="000000"/>
                <w:sz w:val="22"/>
                <w:szCs w:val="22"/>
              </w:rPr>
              <w:t>Strong financial reviewer</w:t>
            </w:r>
            <w:r w:rsidR="00795E10">
              <w:rPr>
                <w:color w:val="000000"/>
                <w:sz w:val="22"/>
                <w:szCs w:val="22"/>
              </w:rPr>
              <w:t xml:space="preserve"> and </w:t>
            </w:r>
            <w:r w:rsidR="00795E10">
              <w:rPr>
                <w:color w:val="000000"/>
              </w:rPr>
              <w:t>Understand financial engagements and requirements in different projects</w:t>
            </w:r>
          </w:p>
          <w:p w:rsidR="0089410A" w:rsidRDefault="005A187D">
            <w:pPr>
              <w:numPr>
                <w:ilvl w:val="0"/>
                <w:numId w:val="2"/>
              </w:numPr>
              <w:pBdr>
                <w:top w:val="nil"/>
                <w:left w:val="nil"/>
                <w:bottom w:val="nil"/>
                <w:right w:val="nil"/>
                <w:between w:val="nil"/>
              </w:pBdr>
              <w:rPr>
                <w:color w:val="000000"/>
                <w:sz w:val="22"/>
                <w:szCs w:val="22"/>
              </w:rPr>
            </w:pPr>
            <w:r>
              <w:rPr>
                <w:color w:val="000000"/>
                <w:sz w:val="22"/>
                <w:szCs w:val="22"/>
              </w:rPr>
              <w:t>Risk management specialist</w:t>
            </w:r>
          </w:p>
          <w:p w:rsidR="00795E10" w:rsidRPr="00795E10" w:rsidRDefault="005A187D" w:rsidP="00795E10">
            <w:pPr>
              <w:numPr>
                <w:ilvl w:val="0"/>
                <w:numId w:val="2"/>
              </w:numPr>
              <w:pBdr>
                <w:top w:val="nil"/>
                <w:left w:val="nil"/>
                <w:bottom w:val="nil"/>
                <w:right w:val="nil"/>
                <w:between w:val="nil"/>
              </w:pBdr>
              <w:rPr>
                <w:color w:val="000000"/>
                <w:sz w:val="22"/>
                <w:szCs w:val="22"/>
              </w:rPr>
            </w:pPr>
            <w:r>
              <w:rPr>
                <w:color w:val="000000"/>
                <w:sz w:val="22"/>
                <w:szCs w:val="22"/>
              </w:rPr>
              <w:t>Strong interpersonal skills</w:t>
            </w:r>
          </w:p>
          <w:p w:rsidR="0089410A" w:rsidRDefault="005A187D">
            <w:pPr>
              <w:numPr>
                <w:ilvl w:val="0"/>
                <w:numId w:val="2"/>
              </w:numPr>
              <w:pBdr>
                <w:top w:val="nil"/>
                <w:left w:val="nil"/>
                <w:bottom w:val="nil"/>
                <w:right w:val="nil"/>
                <w:between w:val="nil"/>
              </w:pBdr>
            </w:pPr>
            <w:r>
              <w:rPr>
                <w:color w:val="000000"/>
              </w:rPr>
              <w:t>Experienced in five levels of Agile planning including Product Vision, Product Roadmap, Release Plan, Sprint Plan and Daily commitments</w:t>
            </w:r>
          </w:p>
          <w:p w:rsidR="0089410A" w:rsidRDefault="005A187D">
            <w:pPr>
              <w:numPr>
                <w:ilvl w:val="0"/>
                <w:numId w:val="2"/>
              </w:numPr>
              <w:pBdr>
                <w:top w:val="nil"/>
                <w:left w:val="nil"/>
                <w:bottom w:val="nil"/>
                <w:right w:val="nil"/>
                <w:between w:val="nil"/>
              </w:pBdr>
            </w:pPr>
            <w:r>
              <w:rPr>
                <w:color w:val="000000"/>
              </w:rPr>
              <w:t xml:space="preserve">Experienced in software testing, validation and documentation of web-based </w:t>
            </w:r>
          </w:p>
          <w:p w:rsidR="0089410A" w:rsidRPr="00795E10" w:rsidRDefault="005A187D">
            <w:pPr>
              <w:numPr>
                <w:ilvl w:val="0"/>
                <w:numId w:val="2"/>
              </w:numPr>
              <w:pBdr>
                <w:top w:val="nil"/>
                <w:left w:val="nil"/>
                <w:bottom w:val="nil"/>
                <w:right w:val="nil"/>
                <w:between w:val="nil"/>
              </w:pBdr>
            </w:pPr>
            <w:r>
              <w:rPr>
                <w:color w:val="000000"/>
              </w:rPr>
              <w:t xml:space="preserve">deliverables using Scrum methodology following all scrum practices over 2-4 </w:t>
            </w:r>
            <w:r w:rsidR="00485CBE">
              <w:rPr>
                <w:color w:val="000000"/>
              </w:rPr>
              <w:t>weeks’</w:t>
            </w:r>
            <w:r>
              <w:rPr>
                <w:color w:val="000000"/>
              </w:rPr>
              <w:t xml:space="preserve"> sprints</w:t>
            </w:r>
          </w:p>
          <w:p w:rsidR="00795E10" w:rsidRDefault="00795E10">
            <w:pPr>
              <w:numPr>
                <w:ilvl w:val="0"/>
                <w:numId w:val="2"/>
              </w:numPr>
              <w:pBdr>
                <w:top w:val="nil"/>
                <w:left w:val="nil"/>
                <w:bottom w:val="nil"/>
                <w:right w:val="nil"/>
                <w:between w:val="nil"/>
              </w:pBdr>
            </w:pPr>
            <w:r>
              <w:rPr>
                <w:color w:val="000000"/>
              </w:rPr>
              <w:t>strong interpersonal skills, excellent team player and efficient in managing multiple teams across the board.</w:t>
            </w:r>
          </w:p>
          <w:p w:rsidR="0089410A" w:rsidRDefault="005A187D">
            <w:pPr>
              <w:numPr>
                <w:ilvl w:val="0"/>
                <w:numId w:val="2"/>
              </w:numPr>
              <w:pBdr>
                <w:top w:val="nil"/>
                <w:left w:val="nil"/>
                <w:bottom w:val="nil"/>
                <w:right w:val="nil"/>
                <w:between w:val="nil"/>
              </w:pBdr>
            </w:pPr>
            <w:r>
              <w:rPr>
                <w:color w:val="000000"/>
              </w:rPr>
              <w:lastRenderedPageBreak/>
              <w:t>Experience with the software development life cycle, including requirements gathering/documentation and testing in support of software applications</w:t>
            </w:r>
          </w:p>
          <w:p w:rsidR="0089410A" w:rsidRDefault="005A187D">
            <w:pPr>
              <w:numPr>
                <w:ilvl w:val="0"/>
                <w:numId w:val="2"/>
              </w:numPr>
              <w:pBdr>
                <w:top w:val="nil"/>
                <w:left w:val="nil"/>
                <w:bottom w:val="nil"/>
                <w:right w:val="nil"/>
                <w:between w:val="nil"/>
              </w:pBdr>
            </w:pPr>
            <w:r>
              <w:rPr>
                <w:color w:val="000000"/>
              </w:rPr>
              <w:t>Developed and executed detailed test cases for functional, and regression testing of backend processes</w:t>
            </w:r>
          </w:p>
          <w:p w:rsidR="0089410A" w:rsidRDefault="005A187D">
            <w:pPr>
              <w:numPr>
                <w:ilvl w:val="0"/>
                <w:numId w:val="2"/>
              </w:numPr>
              <w:pBdr>
                <w:top w:val="nil"/>
                <w:left w:val="nil"/>
                <w:bottom w:val="nil"/>
                <w:right w:val="nil"/>
                <w:between w:val="nil"/>
              </w:pBdr>
            </w:pPr>
            <w:r>
              <w:rPr>
                <w:color w:val="000000"/>
              </w:rPr>
              <w:t>Ability to handle multiple projects with competing deadlines in a fast-paced environment</w:t>
            </w:r>
          </w:p>
          <w:p w:rsidR="0089410A" w:rsidRDefault="005A187D">
            <w:pPr>
              <w:numPr>
                <w:ilvl w:val="0"/>
                <w:numId w:val="2"/>
              </w:numPr>
              <w:pBdr>
                <w:top w:val="nil"/>
                <w:left w:val="nil"/>
                <w:bottom w:val="nil"/>
                <w:right w:val="nil"/>
                <w:between w:val="nil"/>
              </w:pBdr>
            </w:pPr>
            <w:r>
              <w:rPr>
                <w:color w:val="000000"/>
              </w:rPr>
              <w:t>Organized with great attention to detail, self-starter, and multi-tasked with the ability to meet project milestones and deliverable dates on time and a team player who strives to improve customer satisfaction.</w:t>
            </w:r>
          </w:p>
          <w:p w:rsidR="0089410A" w:rsidRDefault="005A187D">
            <w:pPr>
              <w:numPr>
                <w:ilvl w:val="0"/>
                <w:numId w:val="2"/>
              </w:numPr>
              <w:pBdr>
                <w:top w:val="nil"/>
                <w:left w:val="nil"/>
                <w:bottom w:val="nil"/>
                <w:right w:val="nil"/>
                <w:between w:val="nil"/>
              </w:pBdr>
            </w:pPr>
            <w:r>
              <w:rPr>
                <w:color w:val="000000"/>
              </w:rPr>
              <w:t>Ability to communicate effectively and collaboratively in a team environment.</w:t>
            </w:r>
          </w:p>
          <w:p w:rsidR="0089410A" w:rsidRDefault="005A187D">
            <w:pPr>
              <w:numPr>
                <w:ilvl w:val="0"/>
                <w:numId w:val="2"/>
              </w:numPr>
              <w:pBdr>
                <w:top w:val="nil"/>
                <w:left w:val="nil"/>
                <w:bottom w:val="nil"/>
                <w:right w:val="nil"/>
                <w:between w:val="nil"/>
              </w:pBdr>
            </w:pPr>
            <w:r>
              <w:rPr>
                <w:color w:val="000000"/>
              </w:rPr>
              <w:t>Experience interfacing with clients.</w:t>
            </w:r>
          </w:p>
          <w:p w:rsidR="0089410A" w:rsidRDefault="00EF46D5">
            <w:pPr>
              <w:numPr>
                <w:ilvl w:val="0"/>
                <w:numId w:val="2"/>
              </w:numPr>
              <w:pBdr>
                <w:top w:val="nil"/>
                <w:left w:val="nil"/>
                <w:bottom w:val="nil"/>
                <w:right w:val="nil"/>
                <w:between w:val="nil"/>
              </w:pBdr>
            </w:pPr>
            <w:r>
              <w:rPr>
                <w:color w:val="000000"/>
              </w:rPr>
              <w:t>Knowledge of using SQL and JAVA</w:t>
            </w:r>
          </w:p>
          <w:p w:rsidR="0089410A" w:rsidRDefault="005A187D">
            <w:pPr>
              <w:numPr>
                <w:ilvl w:val="0"/>
                <w:numId w:val="2"/>
              </w:numPr>
              <w:pBdr>
                <w:top w:val="nil"/>
                <w:left w:val="nil"/>
                <w:bottom w:val="nil"/>
                <w:right w:val="nil"/>
                <w:between w:val="nil"/>
              </w:pBdr>
            </w:pPr>
            <w:r>
              <w:rPr>
                <w:color w:val="000000"/>
              </w:rPr>
              <w:t>Knowledge in sprint ceremonies and daily stand up</w:t>
            </w:r>
          </w:p>
          <w:p w:rsidR="0089410A" w:rsidRDefault="005A187D">
            <w:pPr>
              <w:numPr>
                <w:ilvl w:val="0"/>
                <w:numId w:val="2"/>
              </w:numPr>
              <w:pBdr>
                <w:top w:val="nil"/>
                <w:left w:val="nil"/>
                <w:bottom w:val="nil"/>
                <w:right w:val="nil"/>
                <w:between w:val="nil"/>
              </w:pBdr>
            </w:pPr>
            <w:r>
              <w:rPr>
                <w:color w:val="000000"/>
              </w:rPr>
              <w:t>Knowledge in retrospective and backlog grooming</w:t>
            </w:r>
          </w:p>
          <w:p w:rsidR="0089410A" w:rsidRDefault="0089410A">
            <w:pPr>
              <w:pBdr>
                <w:top w:val="nil"/>
                <w:left w:val="nil"/>
                <w:bottom w:val="nil"/>
                <w:right w:val="nil"/>
                <w:between w:val="nil"/>
              </w:pBdr>
              <w:ind w:left="360" w:hanging="360"/>
              <w:rPr>
                <w:b/>
                <w:color w:val="214043"/>
              </w:rPr>
            </w:pPr>
          </w:p>
        </w:tc>
      </w:tr>
      <w:tr w:rsidR="0089410A">
        <w:trPr>
          <w:jc w:val="center"/>
        </w:trPr>
        <w:tc>
          <w:tcPr>
            <w:tcW w:w="2228" w:type="dxa"/>
            <w:tcBorders>
              <w:top w:val="nil"/>
            </w:tcBorders>
            <w:shd w:val="clear" w:color="auto" w:fill="auto"/>
          </w:tcPr>
          <w:p w:rsidR="0089410A" w:rsidRDefault="0089410A">
            <w:pPr>
              <w:pBdr>
                <w:top w:val="nil"/>
                <w:left w:val="nil"/>
                <w:bottom w:val="nil"/>
                <w:right w:val="nil"/>
                <w:between w:val="nil"/>
              </w:pBdr>
              <w:jc w:val="center"/>
              <w:rPr>
                <w:rFonts w:ascii="Trebuchet MS" w:eastAsia="Trebuchet MS" w:hAnsi="Trebuchet MS" w:cs="Trebuchet MS"/>
                <w:b/>
                <w:color w:val="438086"/>
                <w:sz w:val="22"/>
                <w:szCs w:val="22"/>
              </w:rPr>
            </w:pPr>
          </w:p>
        </w:tc>
        <w:tc>
          <w:tcPr>
            <w:tcW w:w="8068" w:type="dxa"/>
            <w:tcBorders>
              <w:top w:val="nil"/>
            </w:tcBorders>
            <w:shd w:val="clear" w:color="auto" w:fill="auto"/>
          </w:tcPr>
          <w:p w:rsidR="0089410A" w:rsidRDefault="0089410A">
            <w:pPr>
              <w:rPr>
                <w:color w:val="424456"/>
              </w:rPr>
            </w:pPr>
          </w:p>
        </w:tc>
      </w:tr>
      <w:tr w:rsidR="0089410A">
        <w:trPr>
          <w:jc w:val="center"/>
        </w:trPr>
        <w:tc>
          <w:tcPr>
            <w:tcW w:w="2228" w:type="dxa"/>
            <w:shd w:val="clear" w:color="auto" w:fill="auto"/>
          </w:tcPr>
          <w:p w:rsidR="0089410A" w:rsidRDefault="005A187D">
            <w:pPr>
              <w:pBdr>
                <w:top w:val="nil"/>
                <w:left w:val="nil"/>
                <w:bottom w:val="nil"/>
                <w:right w:val="nil"/>
                <w:between w:val="nil"/>
              </w:pBdr>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Education</w:t>
            </w:r>
          </w:p>
        </w:tc>
        <w:tc>
          <w:tcPr>
            <w:tcW w:w="8068" w:type="dxa"/>
            <w:shd w:val="clear" w:color="auto" w:fill="auto"/>
          </w:tcPr>
          <w:p w:rsidR="0089410A" w:rsidRDefault="005A187D">
            <w:pPr>
              <w:pBdr>
                <w:top w:val="nil"/>
                <w:left w:val="nil"/>
                <w:bottom w:val="nil"/>
                <w:right w:val="nil"/>
                <w:between w:val="nil"/>
              </w:pBdr>
              <w:spacing w:line="276" w:lineRule="auto"/>
              <w:ind w:left="720" w:hanging="720"/>
              <w:rPr>
                <w:color w:val="000000"/>
              </w:rPr>
            </w:pPr>
            <w:r>
              <w:rPr>
                <w:color w:val="000000"/>
              </w:rPr>
              <w:t xml:space="preserve">Scrum Alliance </w:t>
            </w:r>
          </w:p>
          <w:p w:rsidR="0089410A" w:rsidRDefault="005A187D">
            <w:pPr>
              <w:pBdr>
                <w:top w:val="nil"/>
                <w:left w:val="nil"/>
                <w:bottom w:val="nil"/>
                <w:right w:val="nil"/>
                <w:between w:val="nil"/>
              </w:pBdr>
              <w:spacing w:line="276" w:lineRule="auto"/>
              <w:ind w:left="720" w:hanging="720"/>
              <w:rPr>
                <w:color w:val="000000"/>
              </w:rPr>
            </w:pPr>
            <w:r>
              <w:rPr>
                <w:color w:val="000000"/>
              </w:rPr>
              <w:t xml:space="preserve">Certified scrum </w:t>
            </w:r>
            <w:r w:rsidR="00485CBE">
              <w:rPr>
                <w:color w:val="000000"/>
              </w:rPr>
              <w:t>master (CSM</w:t>
            </w:r>
            <w:r>
              <w:rPr>
                <w:color w:val="000000"/>
              </w:rPr>
              <w:t>)</w:t>
            </w:r>
          </w:p>
          <w:p w:rsidR="0089410A" w:rsidRDefault="0089410A">
            <w:pPr>
              <w:pBdr>
                <w:top w:val="nil"/>
                <w:left w:val="nil"/>
                <w:bottom w:val="nil"/>
                <w:right w:val="nil"/>
                <w:between w:val="nil"/>
              </w:pBdr>
              <w:spacing w:line="276" w:lineRule="auto"/>
              <w:ind w:left="720" w:hanging="720"/>
              <w:rPr>
                <w:color w:val="000000"/>
              </w:rPr>
            </w:pPr>
          </w:p>
          <w:p w:rsidR="0089410A" w:rsidRDefault="0089410A">
            <w:pPr>
              <w:pBdr>
                <w:top w:val="nil"/>
                <w:left w:val="nil"/>
                <w:bottom w:val="nil"/>
                <w:right w:val="nil"/>
                <w:between w:val="nil"/>
              </w:pBdr>
              <w:spacing w:line="276" w:lineRule="auto"/>
              <w:ind w:left="720" w:hanging="720"/>
              <w:rPr>
                <w:color w:val="000000"/>
              </w:rPr>
            </w:pPr>
          </w:p>
          <w:p w:rsidR="0089410A" w:rsidRDefault="005A187D">
            <w:pPr>
              <w:pBdr>
                <w:top w:val="nil"/>
                <w:left w:val="nil"/>
                <w:bottom w:val="nil"/>
                <w:right w:val="nil"/>
                <w:between w:val="nil"/>
              </w:pBdr>
              <w:spacing w:line="276" w:lineRule="auto"/>
              <w:ind w:left="720" w:hanging="720"/>
              <w:rPr>
                <w:color w:val="000000"/>
              </w:rPr>
            </w:pPr>
            <w:r>
              <w:rPr>
                <w:color w:val="000000"/>
              </w:rPr>
              <w:t xml:space="preserve">University of </w:t>
            </w:r>
            <w:proofErr w:type="spellStart"/>
            <w:r w:rsidR="00485CBE">
              <w:rPr>
                <w:color w:val="000000"/>
              </w:rPr>
              <w:t>buea</w:t>
            </w:r>
            <w:proofErr w:type="spellEnd"/>
            <w:r w:rsidR="00485CBE">
              <w:rPr>
                <w:color w:val="000000"/>
              </w:rPr>
              <w:t>(Cameroon</w:t>
            </w:r>
            <w:r>
              <w:rPr>
                <w:color w:val="000000"/>
              </w:rPr>
              <w:t>)</w:t>
            </w:r>
          </w:p>
          <w:p w:rsidR="0089410A" w:rsidRDefault="005A187D">
            <w:pPr>
              <w:pBdr>
                <w:top w:val="nil"/>
                <w:left w:val="nil"/>
                <w:bottom w:val="nil"/>
                <w:right w:val="nil"/>
                <w:between w:val="nil"/>
              </w:pBdr>
              <w:spacing w:line="276" w:lineRule="auto"/>
              <w:ind w:left="720" w:hanging="720"/>
              <w:rPr>
                <w:color w:val="000000"/>
              </w:rPr>
            </w:pPr>
            <w:r>
              <w:rPr>
                <w:color w:val="000000"/>
              </w:rPr>
              <w:t>Political science and business administration BSC</w:t>
            </w:r>
          </w:p>
          <w:p w:rsidR="0089410A" w:rsidRDefault="0089410A">
            <w:pPr>
              <w:pBdr>
                <w:top w:val="nil"/>
                <w:left w:val="nil"/>
                <w:bottom w:val="nil"/>
                <w:right w:val="nil"/>
                <w:between w:val="nil"/>
              </w:pBdr>
              <w:spacing w:after="200" w:line="276" w:lineRule="auto"/>
              <w:ind w:left="720" w:hanging="720"/>
              <w:rPr>
                <w:color w:val="000000"/>
              </w:rPr>
            </w:pPr>
          </w:p>
        </w:tc>
      </w:tr>
      <w:tr w:rsidR="0089410A">
        <w:trPr>
          <w:jc w:val="center"/>
        </w:trPr>
        <w:tc>
          <w:tcPr>
            <w:tcW w:w="2228" w:type="dxa"/>
            <w:shd w:val="clear" w:color="auto" w:fill="auto"/>
            <w:vAlign w:val="bottom"/>
          </w:tcPr>
          <w:p w:rsidR="0089410A" w:rsidRDefault="0089410A">
            <w:pPr>
              <w:pBdr>
                <w:top w:val="nil"/>
                <w:left w:val="nil"/>
                <w:bottom w:val="nil"/>
                <w:right w:val="nil"/>
                <w:between w:val="nil"/>
              </w:pBdr>
              <w:jc w:val="center"/>
              <w:rPr>
                <w:rFonts w:ascii="Trebuchet MS" w:eastAsia="Trebuchet MS" w:hAnsi="Trebuchet MS" w:cs="Trebuchet MS"/>
                <w:b/>
                <w:color w:val="438086"/>
                <w:sz w:val="22"/>
                <w:szCs w:val="22"/>
              </w:rPr>
            </w:pPr>
          </w:p>
        </w:tc>
        <w:tc>
          <w:tcPr>
            <w:tcW w:w="8068" w:type="dxa"/>
            <w:shd w:val="clear" w:color="auto" w:fill="auto"/>
            <w:vAlign w:val="bottom"/>
          </w:tcPr>
          <w:p w:rsidR="0089410A" w:rsidRDefault="0089410A">
            <w:pPr>
              <w:rPr>
                <w:color w:val="424456"/>
              </w:rPr>
            </w:pPr>
          </w:p>
        </w:tc>
      </w:tr>
      <w:tr w:rsidR="0089410A">
        <w:trPr>
          <w:jc w:val="center"/>
        </w:trPr>
        <w:tc>
          <w:tcPr>
            <w:tcW w:w="2228" w:type="dxa"/>
            <w:shd w:val="clear" w:color="auto" w:fill="auto"/>
          </w:tcPr>
          <w:p w:rsidR="0089410A" w:rsidRDefault="005A187D">
            <w:pPr>
              <w:pBdr>
                <w:top w:val="nil"/>
                <w:left w:val="nil"/>
                <w:bottom w:val="nil"/>
                <w:right w:val="nil"/>
                <w:between w:val="nil"/>
              </w:pBdr>
              <w:jc w:val="center"/>
              <w:rPr>
                <w:rFonts w:ascii="Trebuchet MS" w:eastAsia="Trebuchet MS" w:hAnsi="Trebuchet MS" w:cs="Trebuchet MS"/>
                <w:b/>
                <w:color w:val="438086"/>
                <w:sz w:val="22"/>
                <w:szCs w:val="22"/>
              </w:rPr>
            </w:pPr>
            <w:r>
              <w:rPr>
                <w:rFonts w:ascii="Trebuchet MS" w:eastAsia="Trebuchet MS" w:hAnsi="Trebuchet MS" w:cs="Trebuchet MS"/>
                <w:b/>
                <w:color w:val="438086"/>
                <w:sz w:val="22"/>
                <w:szCs w:val="22"/>
              </w:rPr>
              <w:t>Experience</w:t>
            </w:r>
          </w:p>
          <w:p w:rsidR="0089410A" w:rsidRDefault="0089410A"/>
        </w:tc>
        <w:tc>
          <w:tcPr>
            <w:tcW w:w="8068" w:type="dxa"/>
            <w:shd w:val="clear" w:color="auto" w:fill="auto"/>
          </w:tcPr>
          <w:p w:rsidR="0089410A" w:rsidRDefault="005A187D">
            <w:pPr>
              <w:rPr>
                <w:b/>
              </w:rPr>
            </w:pPr>
            <w:r>
              <w:t>S</w:t>
            </w:r>
            <w:r>
              <w:rPr>
                <w:b/>
              </w:rPr>
              <w:t>CRUM MASTER/BUSINESS ANALYST</w:t>
            </w:r>
          </w:p>
          <w:p w:rsidR="0089410A" w:rsidRDefault="005A187D">
            <w:pPr>
              <w:rPr>
                <w:b/>
              </w:rPr>
            </w:pPr>
            <w:r>
              <w:rPr>
                <w:b/>
              </w:rPr>
              <w:t>SOUTHWEST AIRLINES</w:t>
            </w:r>
          </w:p>
          <w:p w:rsidR="0089410A" w:rsidRDefault="00126778">
            <w:pPr>
              <w:rPr>
                <w:b/>
              </w:rPr>
            </w:pPr>
            <w:r>
              <w:rPr>
                <w:b/>
              </w:rPr>
              <w:t>JANUARY 2017- FEBUARY 2019</w:t>
            </w:r>
          </w:p>
          <w:p w:rsidR="0089410A" w:rsidRDefault="005A187D">
            <w:r>
              <w:rPr>
                <w:b/>
              </w:rPr>
              <w:t>HOUSTON TX</w:t>
            </w:r>
          </w:p>
          <w:p w:rsidR="0089410A" w:rsidRDefault="005A187D">
            <w:pPr>
              <w:numPr>
                <w:ilvl w:val="0"/>
                <w:numId w:val="3"/>
              </w:numPr>
              <w:pBdr>
                <w:top w:val="nil"/>
                <w:left w:val="nil"/>
                <w:bottom w:val="nil"/>
                <w:right w:val="nil"/>
                <w:between w:val="nil"/>
              </w:pBdr>
            </w:pPr>
            <w:r>
              <w:rPr>
                <w:color w:val="000000"/>
              </w:rPr>
              <w:t>Certified Scrum Master with experience in Business Analytics</w:t>
            </w:r>
          </w:p>
          <w:p w:rsidR="0089410A" w:rsidRDefault="005A187D">
            <w:pPr>
              <w:numPr>
                <w:ilvl w:val="0"/>
                <w:numId w:val="3"/>
              </w:numPr>
              <w:pBdr>
                <w:top w:val="nil"/>
                <w:left w:val="nil"/>
                <w:bottom w:val="nil"/>
                <w:right w:val="nil"/>
                <w:between w:val="nil"/>
              </w:pBdr>
            </w:pPr>
            <w:r>
              <w:rPr>
                <w:color w:val="000000"/>
              </w:rPr>
              <w:t>Experienced in five levels of Agile planning including Product Vision, Product Roadmap, Release Plan, Sprint Plan and Daily commitments</w:t>
            </w:r>
          </w:p>
          <w:p w:rsidR="0089410A" w:rsidRDefault="005A187D">
            <w:pPr>
              <w:numPr>
                <w:ilvl w:val="0"/>
                <w:numId w:val="3"/>
              </w:numPr>
              <w:pBdr>
                <w:top w:val="nil"/>
                <w:left w:val="nil"/>
                <w:bottom w:val="nil"/>
                <w:right w:val="nil"/>
                <w:between w:val="nil"/>
              </w:pBdr>
            </w:pPr>
            <w:r>
              <w:rPr>
                <w:color w:val="000000"/>
              </w:rPr>
              <w:t xml:space="preserve">Experienced in software testing, validation and documentation of web-based </w:t>
            </w:r>
          </w:p>
          <w:p w:rsidR="0089410A" w:rsidRDefault="005A187D">
            <w:pPr>
              <w:numPr>
                <w:ilvl w:val="0"/>
                <w:numId w:val="3"/>
              </w:numPr>
              <w:pBdr>
                <w:top w:val="nil"/>
                <w:left w:val="nil"/>
                <w:bottom w:val="nil"/>
                <w:right w:val="nil"/>
                <w:between w:val="nil"/>
              </w:pBdr>
            </w:pPr>
            <w:r>
              <w:rPr>
                <w:color w:val="000000"/>
              </w:rPr>
              <w:t xml:space="preserve">deliverables using Scrum methodology following all scrum practices over 2-4 </w:t>
            </w:r>
            <w:r w:rsidR="00485CBE">
              <w:rPr>
                <w:color w:val="000000"/>
              </w:rPr>
              <w:t>weeks’</w:t>
            </w:r>
            <w:r>
              <w:rPr>
                <w:color w:val="000000"/>
              </w:rPr>
              <w:t xml:space="preserve"> sprints</w:t>
            </w:r>
          </w:p>
          <w:p w:rsidR="0089410A" w:rsidRDefault="005A187D">
            <w:pPr>
              <w:numPr>
                <w:ilvl w:val="0"/>
                <w:numId w:val="3"/>
              </w:numPr>
              <w:pBdr>
                <w:top w:val="nil"/>
                <w:left w:val="nil"/>
                <w:bottom w:val="nil"/>
                <w:right w:val="nil"/>
                <w:between w:val="nil"/>
              </w:pBdr>
            </w:pPr>
            <w:r>
              <w:rPr>
                <w:color w:val="000000"/>
              </w:rPr>
              <w:t>Experience with the software development life cycle, including requirements gathering/documentation and testing in support of software applications</w:t>
            </w:r>
          </w:p>
          <w:p w:rsidR="0089410A" w:rsidRDefault="005A187D">
            <w:pPr>
              <w:numPr>
                <w:ilvl w:val="0"/>
                <w:numId w:val="3"/>
              </w:numPr>
              <w:pBdr>
                <w:top w:val="nil"/>
                <w:left w:val="nil"/>
                <w:bottom w:val="nil"/>
                <w:right w:val="nil"/>
                <w:between w:val="nil"/>
              </w:pBdr>
            </w:pPr>
            <w:r>
              <w:rPr>
                <w:color w:val="000000"/>
              </w:rPr>
              <w:t>Developed and executed detailed test cases for functional, and regression testing of backend processes</w:t>
            </w:r>
          </w:p>
          <w:p w:rsidR="0089410A" w:rsidRDefault="005A187D">
            <w:pPr>
              <w:numPr>
                <w:ilvl w:val="0"/>
                <w:numId w:val="3"/>
              </w:numPr>
              <w:pBdr>
                <w:top w:val="nil"/>
                <w:left w:val="nil"/>
                <w:bottom w:val="nil"/>
                <w:right w:val="nil"/>
                <w:between w:val="nil"/>
              </w:pBdr>
            </w:pPr>
            <w:r>
              <w:rPr>
                <w:color w:val="000000"/>
              </w:rPr>
              <w:t>Ability to handle multiple projects with competing deadlines in a fast-paced environment</w:t>
            </w:r>
          </w:p>
          <w:p w:rsidR="0089410A" w:rsidRDefault="005A187D">
            <w:pPr>
              <w:numPr>
                <w:ilvl w:val="0"/>
                <w:numId w:val="3"/>
              </w:numPr>
              <w:pBdr>
                <w:top w:val="nil"/>
                <w:left w:val="nil"/>
                <w:bottom w:val="nil"/>
                <w:right w:val="nil"/>
                <w:between w:val="nil"/>
              </w:pBdr>
            </w:pPr>
            <w:r>
              <w:rPr>
                <w:color w:val="000000"/>
              </w:rPr>
              <w:t>Organized with great attention to detail, self-starter, and multi-tasked with the ability to meet project milestones and deliverable dates on time and a team player who strives to improve customer satisfaction.</w:t>
            </w:r>
          </w:p>
          <w:p w:rsidR="0089410A" w:rsidRDefault="005A187D">
            <w:pPr>
              <w:numPr>
                <w:ilvl w:val="0"/>
                <w:numId w:val="3"/>
              </w:numPr>
              <w:pBdr>
                <w:top w:val="nil"/>
                <w:left w:val="nil"/>
                <w:bottom w:val="nil"/>
                <w:right w:val="nil"/>
                <w:between w:val="nil"/>
              </w:pBdr>
            </w:pPr>
            <w:r>
              <w:rPr>
                <w:color w:val="000000"/>
              </w:rPr>
              <w:t>Ability to communicate effectively and collaboratively in a team environment.</w:t>
            </w:r>
          </w:p>
          <w:p w:rsidR="0089410A" w:rsidRDefault="005A187D">
            <w:pPr>
              <w:numPr>
                <w:ilvl w:val="0"/>
                <w:numId w:val="3"/>
              </w:numPr>
              <w:pBdr>
                <w:top w:val="nil"/>
                <w:left w:val="nil"/>
                <w:bottom w:val="nil"/>
                <w:right w:val="nil"/>
                <w:between w:val="nil"/>
              </w:pBdr>
            </w:pPr>
            <w:r>
              <w:rPr>
                <w:color w:val="000000"/>
              </w:rPr>
              <w:t>Experience interfacing with clients.</w:t>
            </w:r>
          </w:p>
          <w:p w:rsidR="0089410A" w:rsidRDefault="005A187D">
            <w:pPr>
              <w:numPr>
                <w:ilvl w:val="0"/>
                <w:numId w:val="3"/>
              </w:numPr>
              <w:pBdr>
                <w:top w:val="nil"/>
                <w:left w:val="nil"/>
                <w:bottom w:val="nil"/>
                <w:right w:val="nil"/>
                <w:between w:val="nil"/>
              </w:pBdr>
            </w:pPr>
            <w:r>
              <w:rPr>
                <w:color w:val="000000"/>
              </w:rPr>
              <w:t>Knowledge of using SQL.</w:t>
            </w:r>
          </w:p>
          <w:p w:rsidR="0089410A" w:rsidRDefault="005A187D">
            <w:pPr>
              <w:numPr>
                <w:ilvl w:val="0"/>
                <w:numId w:val="3"/>
              </w:numPr>
              <w:pBdr>
                <w:top w:val="nil"/>
                <w:left w:val="nil"/>
                <w:bottom w:val="nil"/>
                <w:right w:val="nil"/>
                <w:between w:val="nil"/>
              </w:pBdr>
            </w:pPr>
            <w:r>
              <w:t xml:space="preserve">Experience in TFS with admin functions and dash board. </w:t>
            </w:r>
          </w:p>
          <w:p w:rsidR="0089410A" w:rsidRDefault="00485CBE">
            <w:pPr>
              <w:numPr>
                <w:ilvl w:val="0"/>
                <w:numId w:val="3"/>
              </w:numPr>
              <w:pBdr>
                <w:top w:val="nil"/>
                <w:left w:val="nil"/>
                <w:bottom w:val="nil"/>
                <w:right w:val="nil"/>
                <w:between w:val="nil"/>
              </w:pBdr>
            </w:pPr>
            <w:r>
              <w:t>Experienced</w:t>
            </w:r>
            <w:r w:rsidR="005A187D">
              <w:t xml:space="preserve"> using </w:t>
            </w:r>
            <w:r>
              <w:t>java</w:t>
            </w:r>
            <w:r w:rsidR="005A187D">
              <w:t xml:space="preserve"> and safe to coach and lead teams connecting with POs, executives, developers and other related team members. </w:t>
            </w:r>
          </w:p>
          <w:p w:rsidR="004C5096" w:rsidRDefault="004C5096">
            <w:pPr>
              <w:numPr>
                <w:ilvl w:val="0"/>
                <w:numId w:val="3"/>
              </w:numPr>
              <w:pBdr>
                <w:top w:val="nil"/>
                <w:left w:val="nil"/>
                <w:bottom w:val="nil"/>
                <w:right w:val="nil"/>
                <w:between w:val="nil"/>
              </w:pBdr>
            </w:pPr>
            <w:r>
              <w:lastRenderedPageBreak/>
              <w:t>Experienced with mobile application development and working closely with testers, computer engineers and analyst using different language like JAVA, C++ to apply the different level of coding and specification for the software.</w:t>
            </w:r>
          </w:p>
          <w:p w:rsidR="004C5096" w:rsidRDefault="004C5096">
            <w:pPr>
              <w:numPr>
                <w:ilvl w:val="0"/>
                <w:numId w:val="3"/>
              </w:numPr>
              <w:pBdr>
                <w:top w:val="nil"/>
                <w:left w:val="nil"/>
                <w:bottom w:val="nil"/>
                <w:right w:val="nil"/>
                <w:between w:val="nil"/>
              </w:pBdr>
            </w:pPr>
            <w:r>
              <w:t>Worked closely with production and design team to improve applications for customers using test and debug.</w:t>
            </w:r>
          </w:p>
          <w:p w:rsidR="00E41697" w:rsidRDefault="00E41697" w:rsidP="00E41697">
            <w:pPr>
              <w:numPr>
                <w:ilvl w:val="0"/>
                <w:numId w:val="3"/>
              </w:numPr>
              <w:pBdr>
                <w:top w:val="nil"/>
                <w:left w:val="nil"/>
                <w:bottom w:val="nil"/>
                <w:right w:val="nil"/>
                <w:between w:val="nil"/>
              </w:pBdr>
            </w:pPr>
            <w:r>
              <w:t>Lead team to AWS efficient set up build for deploy for business growth and cust</w:t>
            </w:r>
            <w:r w:rsidR="00C22167">
              <w:t>omer satisfaction through cloud and amazon use</w:t>
            </w:r>
          </w:p>
          <w:p w:rsidR="00D44B30" w:rsidRDefault="00D44B30">
            <w:pPr>
              <w:numPr>
                <w:ilvl w:val="0"/>
                <w:numId w:val="3"/>
              </w:numPr>
              <w:pBdr>
                <w:top w:val="nil"/>
                <w:left w:val="nil"/>
                <w:bottom w:val="nil"/>
                <w:right w:val="nil"/>
                <w:between w:val="nil"/>
              </w:pBdr>
            </w:pPr>
            <w:r>
              <w:t>Excellent communication and relation across multi cross functional teams, stakeholders, product owners, clients and team members.</w:t>
            </w:r>
          </w:p>
          <w:p w:rsidR="00D44B30" w:rsidRDefault="00D44B30">
            <w:pPr>
              <w:numPr>
                <w:ilvl w:val="0"/>
                <w:numId w:val="3"/>
              </w:numPr>
              <w:pBdr>
                <w:top w:val="nil"/>
                <w:left w:val="nil"/>
                <w:bottom w:val="nil"/>
                <w:right w:val="nil"/>
                <w:between w:val="nil"/>
              </w:pBdr>
            </w:pPr>
            <w:r>
              <w:t xml:space="preserve">Using </w:t>
            </w:r>
            <w:proofErr w:type="spellStart"/>
            <w:r>
              <w:t>jira</w:t>
            </w:r>
            <w:proofErr w:type="spellEnd"/>
            <w:r>
              <w:t xml:space="preserve"> to effectively to monitor project progress, team velocity and burn down. Also following on expected release, progress report other metric tracking not limited to team or project.</w:t>
            </w:r>
          </w:p>
          <w:p w:rsidR="00D44B30" w:rsidRDefault="00D44B30">
            <w:pPr>
              <w:numPr>
                <w:ilvl w:val="0"/>
                <w:numId w:val="3"/>
              </w:numPr>
              <w:pBdr>
                <w:top w:val="nil"/>
                <w:left w:val="nil"/>
                <w:bottom w:val="nil"/>
                <w:right w:val="nil"/>
                <w:between w:val="nil"/>
              </w:pBdr>
            </w:pPr>
            <w:r>
              <w:t>Servant leader, coach and mentor to teams and stakeholders alike on agile scrum frameworks and different ceremonies.</w:t>
            </w:r>
          </w:p>
          <w:p w:rsidR="00795E10" w:rsidRDefault="00795E10">
            <w:pPr>
              <w:numPr>
                <w:ilvl w:val="0"/>
                <w:numId w:val="3"/>
              </w:numPr>
              <w:pBdr>
                <w:top w:val="nil"/>
                <w:left w:val="nil"/>
                <w:bottom w:val="nil"/>
                <w:right w:val="nil"/>
                <w:between w:val="nil"/>
              </w:pBdr>
            </w:pPr>
            <w:r>
              <w:t xml:space="preserve">Handling of different and all levels of setbacks and impediments but not limited to team members and or to project. </w:t>
            </w:r>
          </w:p>
          <w:p w:rsidR="00D44B30" w:rsidRDefault="00D44B30" w:rsidP="00D44B30">
            <w:pPr>
              <w:pBdr>
                <w:top w:val="nil"/>
                <w:left w:val="nil"/>
                <w:bottom w:val="nil"/>
                <w:right w:val="nil"/>
                <w:between w:val="nil"/>
              </w:pBdr>
              <w:ind w:left="360"/>
            </w:pPr>
          </w:p>
          <w:p w:rsidR="00D44B30" w:rsidRDefault="00D44B30" w:rsidP="00D44B30">
            <w:pPr>
              <w:pBdr>
                <w:top w:val="nil"/>
                <w:left w:val="nil"/>
                <w:bottom w:val="nil"/>
                <w:right w:val="nil"/>
                <w:between w:val="nil"/>
              </w:pBdr>
            </w:pPr>
          </w:p>
          <w:p w:rsidR="0089410A" w:rsidRDefault="0089410A">
            <w:pPr>
              <w:pBdr>
                <w:top w:val="nil"/>
                <w:left w:val="nil"/>
                <w:bottom w:val="nil"/>
                <w:right w:val="nil"/>
                <w:between w:val="nil"/>
              </w:pBdr>
              <w:rPr>
                <w:b/>
                <w:color w:val="000000"/>
              </w:rPr>
            </w:pPr>
          </w:p>
          <w:p w:rsidR="0089410A" w:rsidRDefault="0089410A">
            <w:pPr>
              <w:rPr>
                <w:b/>
                <w:color w:val="438086"/>
              </w:rPr>
            </w:pPr>
          </w:p>
        </w:tc>
      </w:tr>
      <w:tr w:rsidR="004C5096">
        <w:trPr>
          <w:jc w:val="center"/>
        </w:trPr>
        <w:tc>
          <w:tcPr>
            <w:tcW w:w="2228" w:type="dxa"/>
            <w:shd w:val="clear" w:color="auto" w:fill="auto"/>
          </w:tcPr>
          <w:p w:rsidR="004C5096" w:rsidRDefault="004C5096">
            <w:pPr>
              <w:pBdr>
                <w:top w:val="nil"/>
                <w:left w:val="nil"/>
                <w:bottom w:val="nil"/>
                <w:right w:val="nil"/>
                <w:between w:val="nil"/>
              </w:pBdr>
              <w:jc w:val="center"/>
              <w:rPr>
                <w:rFonts w:ascii="Trebuchet MS" w:eastAsia="Trebuchet MS" w:hAnsi="Trebuchet MS" w:cs="Trebuchet MS"/>
                <w:b/>
                <w:color w:val="438086"/>
                <w:sz w:val="22"/>
                <w:szCs w:val="22"/>
              </w:rPr>
            </w:pPr>
          </w:p>
        </w:tc>
        <w:tc>
          <w:tcPr>
            <w:tcW w:w="8068" w:type="dxa"/>
            <w:shd w:val="clear" w:color="auto" w:fill="auto"/>
          </w:tcPr>
          <w:p w:rsidR="004C5096" w:rsidRDefault="004C5096"/>
        </w:tc>
      </w:tr>
    </w:tbl>
    <w:p w:rsidR="0089410A" w:rsidRDefault="00485CBE">
      <w:pPr>
        <w:pBdr>
          <w:top w:val="nil"/>
          <w:left w:val="nil"/>
          <w:bottom w:val="nil"/>
          <w:right w:val="nil"/>
          <w:between w:val="nil"/>
        </w:pBdr>
        <w:spacing w:after="0" w:line="240" w:lineRule="auto"/>
        <w:rPr>
          <w:b/>
          <w:color w:val="000000"/>
        </w:rPr>
      </w:pPr>
      <w:r>
        <w:rPr>
          <w:b/>
          <w:color w:val="000000"/>
        </w:rPr>
        <w:t xml:space="preserve">Jr </w:t>
      </w:r>
      <w:r w:rsidR="005A187D">
        <w:rPr>
          <w:b/>
          <w:color w:val="000000"/>
        </w:rPr>
        <w:t xml:space="preserve">Scrum Master                                     </w:t>
      </w:r>
      <w:r w:rsidR="005A187D">
        <w:rPr>
          <w:b/>
          <w:color w:val="000000"/>
        </w:rPr>
        <w:tab/>
        <w:t xml:space="preserve">                       </w:t>
      </w:r>
      <w:r w:rsidR="005A187D">
        <w:rPr>
          <w:b/>
          <w:color w:val="000000"/>
        </w:rPr>
        <w:tab/>
      </w:r>
      <w:r w:rsidR="005A187D">
        <w:rPr>
          <w:b/>
          <w:color w:val="000000"/>
        </w:rPr>
        <w:tab/>
      </w:r>
      <w:r w:rsidR="005A187D">
        <w:rPr>
          <w:b/>
          <w:color w:val="000000"/>
        </w:rPr>
        <w:tab/>
      </w:r>
      <w:r w:rsidR="005A187D">
        <w:rPr>
          <w:b/>
          <w:color w:val="000000"/>
        </w:rPr>
        <w:tab/>
      </w:r>
    </w:p>
    <w:p w:rsidR="0089410A" w:rsidRDefault="005A187D">
      <w:pPr>
        <w:pBdr>
          <w:top w:val="nil"/>
          <w:left w:val="nil"/>
          <w:bottom w:val="nil"/>
          <w:right w:val="nil"/>
          <w:between w:val="nil"/>
        </w:pBdr>
        <w:spacing w:after="0" w:line="240" w:lineRule="auto"/>
        <w:rPr>
          <w:b/>
          <w:color w:val="000000"/>
        </w:rPr>
      </w:pPr>
      <w:r>
        <w:rPr>
          <w:b/>
          <w:color w:val="000000"/>
        </w:rPr>
        <w:t xml:space="preserve"> February 2015- January 2017</w:t>
      </w:r>
    </w:p>
    <w:p w:rsidR="0089410A" w:rsidRDefault="00485CBE">
      <w:pPr>
        <w:pBdr>
          <w:top w:val="nil"/>
          <w:left w:val="nil"/>
          <w:bottom w:val="nil"/>
          <w:right w:val="nil"/>
          <w:between w:val="nil"/>
        </w:pBdr>
        <w:spacing w:after="0" w:line="240" w:lineRule="auto"/>
        <w:rPr>
          <w:color w:val="000000"/>
        </w:rPr>
      </w:pPr>
      <w:r>
        <w:rPr>
          <w:b/>
          <w:color w:val="000000"/>
        </w:rPr>
        <w:t>BANK OF THE WEST OKC</w:t>
      </w:r>
    </w:p>
    <w:p w:rsidR="0089410A" w:rsidRDefault="005A187D">
      <w:r>
        <w:t>Responsible for defining the scope of the project, gathering business requirements, doing gap analysis and documenting it</w:t>
      </w:r>
    </w:p>
    <w:p w:rsidR="0089410A" w:rsidRDefault="005A187D">
      <w:pPr>
        <w:numPr>
          <w:ilvl w:val="0"/>
          <w:numId w:val="1"/>
        </w:numPr>
        <w:pBdr>
          <w:top w:val="nil"/>
          <w:left w:val="nil"/>
          <w:bottom w:val="nil"/>
          <w:right w:val="nil"/>
          <w:between w:val="nil"/>
        </w:pBdr>
        <w:spacing w:after="0" w:line="240" w:lineRule="auto"/>
      </w:pPr>
      <w:r>
        <w:rPr>
          <w:color w:val="000000"/>
        </w:rPr>
        <w:t>Understood and articulated business requirements from user interviews and then convert requirements into technical specifications</w:t>
      </w:r>
    </w:p>
    <w:p w:rsidR="0089410A" w:rsidRDefault="005A187D">
      <w:pPr>
        <w:numPr>
          <w:ilvl w:val="0"/>
          <w:numId w:val="1"/>
        </w:numPr>
        <w:pBdr>
          <w:top w:val="nil"/>
          <w:left w:val="nil"/>
          <w:bottom w:val="nil"/>
          <w:right w:val="nil"/>
          <w:between w:val="nil"/>
        </w:pBdr>
        <w:spacing w:after="0" w:line="240" w:lineRule="auto"/>
      </w:pPr>
      <w:r>
        <w:rPr>
          <w:color w:val="000000"/>
        </w:rPr>
        <w:t xml:space="preserve">Understanding long term </w:t>
      </w:r>
      <w:r w:rsidR="00485CBE">
        <w:rPr>
          <w:color w:val="000000"/>
        </w:rPr>
        <w:t>product planning</w:t>
      </w:r>
      <w:r>
        <w:rPr>
          <w:color w:val="000000"/>
        </w:rPr>
        <w:t xml:space="preserve"> and release</w:t>
      </w:r>
    </w:p>
    <w:p w:rsidR="0089410A" w:rsidRDefault="005A187D">
      <w:pPr>
        <w:numPr>
          <w:ilvl w:val="0"/>
          <w:numId w:val="1"/>
        </w:numPr>
        <w:pBdr>
          <w:top w:val="nil"/>
          <w:left w:val="nil"/>
          <w:bottom w:val="nil"/>
          <w:right w:val="nil"/>
          <w:between w:val="nil"/>
        </w:pBdr>
        <w:spacing w:after="0" w:line="240" w:lineRule="auto"/>
      </w:pPr>
      <w:r>
        <w:rPr>
          <w:color w:val="000000"/>
        </w:rPr>
        <w:t>Finding and implementing techniques for effective product backlog management and creating communicating vision, goals and product backlog items to the teams.</w:t>
      </w:r>
    </w:p>
    <w:p w:rsidR="0089410A" w:rsidRDefault="005A187D">
      <w:pPr>
        <w:numPr>
          <w:ilvl w:val="0"/>
          <w:numId w:val="1"/>
        </w:numPr>
        <w:pBdr>
          <w:top w:val="nil"/>
          <w:left w:val="nil"/>
          <w:bottom w:val="nil"/>
          <w:right w:val="nil"/>
          <w:between w:val="nil"/>
        </w:pBdr>
        <w:spacing w:after="0" w:line="240" w:lineRule="auto"/>
      </w:pPr>
      <w:r>
        <w:rPr>
          <w:color w:val="000000"/>
        </w:rPr>
        <w:t xml:space="preserve">Responsible for writing Functional Requirement Specifications (FRS) and User Requirement Specification (URS) for the Web based application by following SDLC methodology. </w:t>
      </w:r>
    </w:p>
    <w:p w:rsidR="0089410A" w:rsidRDefault="005A187D">
      <w:pPr>
        <w:numPr>
          <w:ilvl w:val="0"/>
          <w:numId w:val="1"/>
        </w:numPr>
        <w:pBdr>
          <w:top w:val="nil"/>
          <w:left w:val="nil"/>
          <w:bottom w:val="nil"/>
          <w:right w:val="nil"/>
          <w:between w:val="nil"/>
        </w:pBdr>
        <w:spacing w:after="0" w:line="240" w:lineRule="auto"/>
      </w:pPr>
      <w:r>
        <w:rPr>
          <w:color w:val="000000"/>
        </w:rPr>
        <w:t>Interfaced with vendor to communicate requirements and issues as well as resolution of defects</w:t>
      </w:r>
    </w:p>
    <w:p w:rsidR="0089410A" w:rsidRDefault="005A187D">
      <w:pPr>
        <w:numPr>
          <w:ilvl w:val="0"/>
          <w:numId w:val="1"/>
        </w:numPr>
        <w:pBdr>
          <w:top w:val="nil"/>
          <w:left w:val="nil"/>
          <w:bottom w:val="nil"/>
          <w:right w:val="nil"/>
          <w:between w:val="nil"/>
        </w:pBdr>
        <w:spacing w:after="0" w:line="240" w:lineRule="auto"/>
      </w:pPr>
      <w:r>
        <w:rPr>
          <w:color w:val="000000"/>
        </w:rPr>
        <w:t>Installed, configure and support company’s mortgage systems, products, and software</w:t>
      </w:r>
    </w:p>
    <w:p w:rsidR="0089410A" w:rsidRDefault="005A187D">
      <w:pPr>
        <w:numPr>
          <w:ilvl w:val="0"/>
          <w:numId w:val="1"/>
        </w:numPr>
        <w:pBdr>
          <w:top w:val="nil"/>
          <w:left w:val="nil"/>
          <w:bottom w:val="nil"/>
          <w:right w:val="nil"/>
          <w:between w:val="nil"/>
        </w:pBdr>
        <w:spacing w:after="0" w:line="240" w:lineRule="auto"/>
      </w:pPr>
      <w:r>
        <w:rPr>
          <w:color w:val="000000"/>
        </w:rPr>
        <w:t>Determined and recommended resolution of all project dependencies, overlaps, and gaps</w:t>
      </w:r>
    </w:p>
    <w:p w:rsidR="0089410A" w:rsidRDefault="005A187D">
      <w:pPr>
        <w:numPr>
          <w:ilvl w:val="0"/>
          <w:numId w:val="1"/>
        </w:numPr>
        <w:pBdr>
          <w:top w:val="nil"/>
          <w:left w:val="nil"/>
          <w:bottom w:val="nil"/>
          <w:right w:val="nil"/>
          <w:between w:val="nil"/>
        </w:pBdr>
        <w:spacing w:after="0" w:line="240" w:lineRule="auto"/>
      </w:pPr>
      <w:r>
        <w:rPr>
          <w:color w:val="000000"/>
        </w:rPr>
        <w:t>Provided research and recommendations for additional reports, tracking tools, and/or metrics that will contribute to the management of productivity and performance</w:t>
      </w:r>
    </w:p>
    <w:p w:rsidR="0089410A" w:rsidRDefault="005A187D">
      <w:pPr>
        <w:numPr>
          <w:ilvl w:val="0"/>
          <w:numId w:val="1"/>
        </w:numPr>
        <w:pBdr>
          <w:top w:val="nil"/>
          <w:left w:val="nil"/>
          <w:bottom w:val="nil"/>
          <w:right w:val="nil"/>
          <w:between w:val="nil"/>
        </w:pBdr>
        <w:spacing w:after="0" w:line="240" w:lineRule="auto"/>
      </w:pPr>
      <w:r>
        <w:rPr>
          <w:color w:val="000000"/>
        </w:rPr>
        <w:t xml:space="preserve">Played a key role in the planning, and implementation of system enhancements and conversions. </w:t>
      </w:r>
    </w:p>
    <w:p w:rsidR="0089410A" w:rsidRDefault="005A187D">
      <w:pPr>
        <w:numPr>
          <w:ilvl w:val="0"/>
          <w:numId w:val="1"/>
        </w:numPr>
        <w:pBdr>
          <w:top w:val="nil"/>
          <w:left w:val="nil"/>
          <w:bottom w:val="nil"/>
          <w:right w:val="nil"/>
          <w:between w:val="nil"/>
        </w:pBdr>
        <w:spacing w:after="0" w:line="240" w:lineRule="auto"/>
      </w:pPr>
      <w:r>
        <w:rPr>
          <w:color w:val="000000"/>
        </w:rPr>
        <w:t xml:space="preserve">Worked as a User\Customer Advocate and negotiated with user as well as with developers and management staff to resolve any requirement conflict to bridge the gaps between IT and Business Client. </w:t>
      </w:r>
    </w:p>
    <w:p w:rsidR="0089410A" w:rsidRDefault="005A187D">
      <w:pPr>
        <w:numPr>
          <w:ilvl w:val="0"/>
          <w:numId w:val="1"/>
        </w:numPr>
        <w:pBdr>
          <w:top w:val="nil"/>
          <w:left w:val="nil"/>
          <w:bottom w:val="nil"/>
          <w:right w:val="nil"/>
          <w:between w:val="nil"/>
        </w:pBdr>
        <w:spacing w:after="0" w:line="240" w:lineRule="auto"/>
      </w:pPr>
      <w:r>
        <w:rPr>
          <w:color w:val="000000"/>
        </w:rPr>
        <w:t>Practicing the agility and facilitating scrum events as requested or needed and coaching team in self*organization and cross functionality to create high value products</w:t>
      </w:r>
    </w:p>
    <w:p w:rsidR="0089410A" w:rsidRDefault="005A187D">
      <w:pPr>
        <w:numPr>
          <w:ilvl w:val="0"/>
          <w:numId w:val="1"/>
        </w:numPr>
        <w:pBdr>
          <w:top w:val="nil"/>
          <w:left w:val="nil"/>
          <w:bottom w:val="nil"/>
          <w:right w:val="nil"/>
          <w:between w:val="nil"/>
        </w:pBdr>
        <w:spacing w:after="0" w:line="240" w:lineRule="auto"/>
      </w:pPr>
      <w:r>
        <w:rPr>
          <w:color w:val="000000"/>
        </w:rPr>
        <w:t>Removing and solving impediments to help team progress and facilitate release to improve productivity.</w:t>
      </w:r>
    </w:p>
    <w:p w:rsidR="0089410A" w:rsidRDefault="005A187D">
      <w:pPr>
        <w:numPr>
          <w:ilvl w:val="0"/>
          <w:numId w:val="1"/>
        </w:numPr>
        <w:pBdr>
          <w:top w:val="nil"/>
          <w:left w:val="nil"/>
          <w:bottom w:val="nil"/>
          <w:right w:val="nil"/>
          <w:between w:val="nil"/>
        </w:pBdr>
        <w:spacing w:after="0" w:line="240" w:lineRule="auto"/>
      </w:pPr>
      <w:r>
        <w:rPr>
          <w:color w:val="000000"/>
        </w:rPr>
        <w:t>Helping team and product owners understand and adapt to the agile methodology and the functionality of the scrum master.</w:t>
      </w:r>
    </w:p>
    <w:p w:rsidR="0089410A" w:rsidRDefault="005A187D">
      <w:pPr>
        <w:numPr>
          <w:ilvl w:val="0"/>
          <w:numId w:val="1"/>
        </w:numPr>
        <w:pBdr>
          <w:top w:val="nil"/>
          <w:left w:val="nil"/>
          <w:bottom w:val="nil"/>
          <w:right w:val="nil"/>
          <w:between w:val="nil"/>
        </w:pBdr>
        <w:spacing w:after="0" w:line="240" w:lineRule="auto"/>
        <w:rPr>
          <w:ins w:id="1" w:author="Anonymous" w:date="2018-12-27T16:41:00Z"/>
        </w:rPr>
      </w:pPr>
      <w:r>
        <w:rPr>
          <w:color w:val="000000"/>
        </w:rPr>
        <w:t>User story development with team and prioritizing customers and product owner request from the backlog and backlog rooming process.</w:t>
      </w:r>
    </w:p>
    <w:p w:rsidR="0089410A" w:rsidRDefault="00485CBE">
      <w:pPr>
        <w:numPr>
          <w:ilvl w:val="0"/>
          <w:numId w:val="1"/>
        </w:numPr>
        <w:pBdr>
          <w:top w:val="nil"/>
          <w:left w:val="nil"/>
          <w:bottom w:val="nil"/>
          <w:right w:val="nil"/>
          <w:between w:val="nil"/>
        </w:pBdr>
        <w:spacing w:after="0" w:line="240" w:lineRule="auto"/>
        <w:rPr>
          <w:ins w:id="2" w:author="Anonymous" w:date="2018-12-27T16:41:00Z"/>
        </w:rPr>
      </w:pPr>
      <w:r>
        <w:t>Experience</w:t>
      </w:r>
      <w:ins w:id="3" w:author="Anonymous" w:date="2018-12-27T16:41:00Z">
        <w:r w:rsidR="005A187D">
          <w:rPr>
            <w:rPrChange w:id="4" w:author="Anonymous" w:date="2018-12-27T16:41:00Z">
              <w:rPr>
                <w:color w:val="000000"/>
              </w:rPr>
            </w:rPrChange>
          </w:rPr>
          <w:t xml:space="preserve"> with </w:t>
        </w:r>
      </w:ins>
      <w:r>
        <w:t>Jira, back</w:t>
      </w:r>
      <w:ins w:id="5" w:author="Anonymous" w:date="2018-12-27T16:41:00Z">
        <w:r w:rsidR="005A187D">
          <w:rPr>
            <w:rPrChange w:id="6" w:author="Anonymous" w:date="2018-12-27T16:41:00Z">
              <w:rPr>
                <w:color w:val="000000"/>
              </w:rPr>
            </w:rPrChange>
          </w:rPr>
          <w:t xml:space="preserve"> log, bur</w:t>
        </w:r>
      </w:ins>
      <w:r>
        <w:t xml:space="preserve">n </w:t>
      </w:r>
      <w:ins w:id="7" w:author="Anonymous" w:date="2018-12-27T16:41:00Z">
        <w:r w:rsidR="005A187D">
          <w:rPr>
            <w:rPrChange w:id="8" w:author="Anonymous" w:date="2018-12-27T16:41:00Z">
              <w:rPr>
                <w:color w:val="000000"/>
              </w:rPr>
            </w:rPrChange>
          </w:rPr>
          <w:t xml:space="preserve">down </w:t>
        </w:r>
      </w:ins>
      <w:r>
        <w:t>chats, and</w:t>
      </w:r>
      <w:ins w:id="9" w:author="Anonymous" w:date="2018-12-27T16:41:00Z">
        <w:r w:rsidR="005A187D">
          <w:rPr>
            <w:rPrChange w:id="10" w:author="Anonymous" w:date="2018-12-27T16:41:00Z">
              <w:rPr>
                <w:color w:val="000000"/>
              </w:rPr>
            </w:rPrChange>
          </w:rPr>
          <w:t xml:space="preserve"> handling and removing impediments</w:t>
        </w:r>
      </w:ins>
    </w:p>
    <w:p w:rsidR="0089410A" w:rsidRDefault="005A187D">
      <w:pPr>
        <w:numPr>
          <w:ilvl w:val="0"/>
          <w:numId w:val="1"/>
        </w:numPr>
        <w:pBdr>
          <w:top w:val="nil"/>
          <w:left w:val="nil"/>
          <w:bottom w:val="nil"/>
          <w:right w:val="nil"/>
          <w:between w:val="nil"/>
        </w:pBdr>
        <w:spacing w:after="0" w:line="240" w:lineRule="auto"/>
        <w:rPr>
          <w:ins w:id="11" w:author="Anonymous" w:date="2018-12-27T16:41:00Z"/>
        </w:rPr>
      </w:pPr>
      <w:ins w:id="12" w:author="Anonymous" w:date="2018-12-27T16:41:00Z">
        <w:r>
          <w:rPr>
            <w:rPrChange w:id="13" w:author="Anonymous" w:date="2018-12-27T16:41:00Z">
              <w:rPr>
                <w:color w:val="000000"/>
              </w:rPr>
            </w:rPrChange>
          </w:rPr>
          <w:t xml:space="preserve">Certified scrum master </w:t>
        </w:r>
      </w:ins>
      <w:r w:rsidR="00485CBE">
        <w:t>knowledgeable</w:t>
      </w:r>
      <w:ins w:id="14" w:author="Anonymous" w:date="2018-12-27T16:41:00Z">
        <w:r>
          <w:rPr>
            <w:rPrChange w:id="15" w:author="Anonymous" w:date="2018-12-27T16:41:00Z">
              <w:rPr>
                <w:color w:val="000000"/>
              </w:rPr>
            </w:rPrChange>
          </w:rPr>
          <w:t xml:space="preserve"> in the agile methodology and scrum ceremonies. </w:t>
        </w:r>
      </w:ins>
    </w:p>
    <w:p w:rsidR="0089410A" w:rsidRDefault="005A187D">
      <w:pPr>
        <w:numPr>
          <w:ilvl w:val="0"/>
          <w:numId w:val="1"/>
        </w:numPr>
        <w:pBdr>
          <w:top w:val="nil"/>
          <w:left w:val="nil"/>
          <w:bottom w:val="nil"/>
          <w:right w:val="nil"/>
          <w:between w:val="nil"/>
        </w:pBdr>
        <w:spacing w:after="0" w:line="240" w:lineRule="auto"/>
        <w:rPr>
          <w:ins w:id="16" w:author="Anonymous" w:date="2018-12-27T16:41:00Z"/>
        </w:rPr>
      </w:pPr>
      <w:ins w:id="17" w:author="Anonymous" w:date="2018-12-27T16:41:00Z">
        <w:r>
          <w:rPr>
            <w:rPrChange w:id="18" w:author="Anonymous" w:date="2018-12-27T16:41:00Z">
              <w:rPr>
                <w:color w:val="000000"/>
              </w:rPr>
            </w:rPrChange>
          </w:rPr>
          <w:lastRenderedPageBreak/>
          <w:t xml:space="preserve">Lead or serve multiple teams and coaching on the agile methodology and </w:t>
        </w:r>
      </w:ins>
      <w:r w:rsidR="00485CBE">
        <w:t>Jira</w:t>
      </w:r>
      <w:ins w:id="19" w:author="Anonymous" w:date="2018-12-27T16:41:00Z">
        <w:r>
          <w:rPr>
            <w:rPrChange w:id="20" w:author="Anonymous" w:date="2018-12-27T16:41:00Z">
              <w:rPr>
                <w:color w:val="000000"/>
              </w:rPr>
            </w:rPrChange>
          </w:rPr>
          <w:t xml:space="preserve"> software with leadership skills to improve team and help return of investments. </w:t>
        </w:r>
      </w:ins>
    </w:p>
    <w:p w:rsidR="0089410A" w:rsidRDefault="005A187D">
      <w:pPr>
        <w:numPr>
          <w:ilvl w:val="0"/>
          <w:numId w:val="1"/>
        </w:numPr>
        <w:pBdr>
          <w:top w:val="nil"/>
          <w:left w:val="nil"/>
          <w:bottom w:val="nil"/>
          <w:right w:val="nil"/>
          <w:between w:val="nil"/>
        </w:pBdr>
        <w:spacing w:after="0" w:line="240" w:lineRule="auto"/>
        <w:rPr>
          <w:ins w:id="21" w:author="Anonymous" w:date="2018-12-27T16:41:00Z"/>
        </w:rPr>
      </w:pPr>
      <w:ins w:id="22" w:author="Anonymous" w:date="2018-12-27T16:41:00Z">
        <w:r>
          <w:rPr>
            <w:rPrChange w:id="23" w:author="Anonymous" w:date="2018-12-27T16:41:00Z">
              <w:rPr>
                <w:color w:val="000000"/>
              </w:rPr>
            </w:rPrChange>
          </w:rPr>
          <w:t xml:space="preserve">Excellent communication skills to relate and interact with teams, product owners, </w:t>
        </w:r>
      </w:ins>
      <w:r w:rsidR="00485CBE">
        <w:t>executives</w:t>
      </w:r>
      <w:ins w:id="24" w:author="Anonymous" w:date="2018-12-27T16:41:00Z">
        <w:r>
          <w:rPr>
            <w:rPrChange w:id="25" w:author="Anonymous" w:date="2018-12-27T16:41:00Z">
              <w:rPr>
                <w:color w:val="000000"/>
              </w:rPr>
            </w:rPrChange>
          </w:rPr>
          <w:t xml:space="preserve"> to bring everyone on the same page for the project to reduce cost and </w:t>
        </w:r>
      </w:ins>
      <w:r w:rsidR="00485CBE">
        <w:t>maximize</w:t>
      </w:r>
      <w:ins w:id="26" w:author="Anonymous" w:date="2018-12-27T16:41:00Z">
        <w:r>
          <w:rPr>
            <w:rPrChange w:id="27" w:author="Anonymous" w:date="2018-12-27T16:41:00Z">
              <w:rPr>
                <w:color w:val="000000"/>
              </w:rPr>
            </w:rPrChange>
          </w:rPr>
          <w:t xml:space="preserve"> time for the consumer there by making profit and satisfying the customer. </w:t>
        </w:r>
      </w:ins>
    </w:p>
    <w:p w:rsidR="0089410A" w:rsidRDefault="005A187D">
      <w:pPr>
        <w:numPr>
          <w:ilvl w:val="0"/>
          <w:numId w:val="1"/>
        </w:numPr>
        <w:pBdr>
          <w:top w:val="nil"/>
          <w:left w:val="nil"/>
          <w:bottom w:val="nil"/>
          <w:right w:val="nil"/>
          <w:between w:val="nil"/>
        </w:pBdr>
        <w:spacing w:after="0" w:line="240" w:lineRule="auto"/>
      </w:pPr>
      <w:ins w:id="28" w:author="Anonymous" w:date="2018-12-27T16:41:00Z">
        <w:r>
          <w:rPr>
            <w:rPrChange w:id="29" w:author="Anonymous" w:date="2018-12-27T16:41:00Z">
              <w:rPr>
                <w:color w:val="000000"/>
              </w:rPr>
            </w:rPrChange>
          </w:rPr>
          <w:t xml:space="preserve">Taking </w:t>
        </w:r>
      </w:ins>
      <w:r w:rsidR="00485CBE">
        <w:t>charge</w:t>
      </w:r>
      <w:ins w:id="30" w:author="Anonymous" w:date="2018-12-27T16:41:00Z">
        <w:r>
          <w:rPr>
            <w:rPrChange w:id="31" w:author="Anonymous" w:date="2018-12-27T16:41:00Z">
              <w:rPr>
                <w:color w:val="000000"/>
              </w:rPr>
            </w:rPrChange>
          </w:rPr>
          <w:t xml:space="preserve"> of all sprint ceremonies from sprint planning to burn down </w:t>
        </w:r>
      </w:ins>
      <w:r w:rsidR="00485CBE">
        <w:t>and</w:t>
      </w:r>
      <w:ins w:id="32" w:author="Anonymous" w:date="2018-12-27T16:41:00Z">
        <w:r>
          <w:rPr>
            <w:rPrChange w:id="33" w:author="Anonymous" w:date="2018-12-27T16:41:00Z">
              <w:rPr>
                <w:color w:val="000000"/>
              </w:rPr>
            </w:rPrChange>
          </w:rPr>
          <w:t xml:space="preserve"> release with reviews and retrospective</w:t>
        </w:r>
      </w:ins>
      <w:r w:rsidR="00485CBE">
        <w:t xml:space="preserve"> too.</w:t>
      </w:r>
    </w:p>
    <w:p w:rsidR="0089410A" w:rsidRDefault="0089410A">
      <w:pPr>
        <w:pBdr>
          <w:top w:val="nil"/>
          <w:left w:val="nil"/>
          <w:bottom w:val="nil"/>
          <w:right w:val="nil"/>
          <w:between w:val="nil"/>
        </w:pBdr>
        <w:spacing w:after="0" w:line="240" w:lineRule="auto"/>
        <w:rPr>
          <w:color w:val="000000"/>
        </w:rPr>
      </w:pPr>
    </w:p>
    <w:p w:rsidR="0089410A" w:rsidRDefault="0089410A">
      <w:pPr>
        <w:pBdr>
          <w:top w:val="nil"/>
          <w:left w:val="nil"/>
          <w:bottom w:val="nil"/>
          <w:right w:val="nil"/>
          <w:between w:val="nil"/>
        </w:pBdr>
        <w:spacing w:after="0" w:line="240" w:lineRule="auto"/>
        <w:rPr>
          <w:color w:val="000000"/>
        </w:rPr>
      </w:pPr>
    </w:p>
    <w:p w:rsidR="0089410A" w:rsidRDefault="0089410A">
      <w:pPr>
        <w:pBdr>
          <w:top w:val="nil"/>
          <w:left w:val="nil"/>
          <w:bottom w:val="nil"/>
          <w:right w:val="nil"/>
          <w:between w:val="nil"/>
        </w:pBdr>
        <w:spacing w:after="0" w:line="240" w:lineRule="auto"/>
        <w:rPr>
          <w:color w:val="000000"/>
        </w:rPr>
      </w:pPr>
    </w:p>
    <w:p w:rsidR="0089410A" w:rsidRDefault="005A187D">
      <w:pPr>
        <w:pBdr>
          <w:top w:val="nil"/>
          <w:left w:val="nil"/>
          <w:bottom w:val="nil"/>
          <w:right w:val="nil"/>
          <w:between w:val="nil"/>
        </w:pBdr>
        <w:spacing w:after="0" w:line="240" w:lineRule="auto"/>
        <w:rPr>
          <w:b/>
          <w:color w:val="000000"/>
        </w:rPr>
      </w:pPr>
      <w:r>
        <w:rPr>
          <w:b/>
          <w:color w:val="000000"/>
        </w:rPr>
        <w:t>WELLS FARGO</w:t>
      </w:r>
    </w:p>
    <w:p w:rsidR="0089410A" w:rsidRDefault="005A187D">
      <w:pPr>
        <w:pBdr>
          <w:top w:val="nil"/>
          <w:left w:val="nil"/>
          <w:bottom w:val="nil"/>
          <w:right w:val="nil"/>
          <w:between w:val="nil"/>
        </w:pBdr>
        <w:spacing w:after="0" w:line="240" w:lineRule="auto"/>
        <w:rPr>
          <w:b/>
          <w:color w:val="000000"/>
        </w:rPr>
      </w:pPr>
      <w:r>
        <w:rPr>
          <w:b/>
          <w:color w:val="000000"/>
        </w:rPr>
        <w:t>January 2012- March 2015</w:t>
      </w:r>
    </w:p>
    <w:p w:rsidR="0089410A" w:rsidRDefault="005A187D">
      <w:pPr>
        <w:pBdr>
          <w:top w:val="nil"/>
          <w:left w:val="nil"/>
          <w:bottom w:val="nil"/>
          <w:right w:val="nil"/>
          <w:between w:val="nil"/>
        </w:pBdr>
        <w:spacing w:after="0" w:line="240" w:lineRule="auto"/>
        <w:rPr>
          <w:color w:val="000000"/>
        </w:rPr>
      </w:pPr>
      <w:r>
        <w:rPr>
          <w:b/>
          <w:color w:val="000000"/>
        </w:rPr>
        <w:t xml:space="preserve">BUSSINESS AND PERSONAL BANKER </w:t>
      </w:r>
    </w:p>
    <w:p w:rsidR="0089410A" w:rsidRDefault="005A187D">
      <w:pPr>
        <w:numPr>
          <w:ilvl w:val="0"/>
          <w:numId w:val="5"/>
        </w:numPr>
        <w:pBdr>
          <w:top w:val="nil"/>
          <w:left w:val="nil"/>
          <w:bottom w:val="nil"/>
          <w:right w:val="nil"/>
          <w:between w:val="nil"/>
        </w:pBdr>
        <w:spacing w:after="0" w:line="240" w:lineRule="auto"/>
      </w:pPr>
      <w:r>
        <w:rPr>
          <w:color w:val="000000"/>
        </w:rPr>
        <w:t>Daily bank meetings to discourse the work plan of the day and to draw a road map to make the day better and how others could help build their daily and eventual monthly quarter</w:t>
      </w:r>
    </w:p>
    <w:p w:rsidR="0089410A" w:rsidRDefault="005A187D">
      <w:pPr>
        <w:numPr>
          <w:ilvl w:val="0"/>
          <w:numId w:val="5"/>
        </w:numPr>
        <w:pBdr>
          <w:top w:val="nil"/>
          <w:left w:val="nil"/>
          <w:bottom w:val="nil"/>
          <w:right w:val="nil"/>
          <w:between w:val="nil"/>
        </w:pBdr>
        <w:spacing w:after="0" w:line="240" w:lineRule="auto"/>
      </w:pPr>
      <w:r>
        <w:rPr>
          <w:color w:val="000000"/>
        </w:rPr>
        <w:t xml:space="preserve">Help customers both personal and business on all account related activities and help the build a road map to help them get the most with their money and their banking with wells </w:t>
      </w:r>
      <w:proofErr w:type="spellStart"/>
      <w:r>
        <w:rPr>
          <w:color w:val="000000"/>
        </w:rPr>
        <w:t>fargo</w:t>
      </w:r>
      <w:proofErr w:type="spellEnd"/>
      <w:r>
        <w:rPr>
          <w:color w:val="000000"/>
        </w:rPr>
        <w:t>.</w:t>
      </w:r>
    </w:p>
    <w:p w:rsidR="0089410A" w:rsidRDefault="005A187D">
      <w:pPr>
        <w:numPr>
          <w:ilvl w:val="0"/>
          <w:numId w:val="5"/>
        </w:numPr>
        <w:pBdr>
          <w:top w:val="nil"/>
          <w:left w:val="nil"/>
          <w:bottom w:val="nil"/>
          <w:right w:val="nil"/>
          <w:between w:val="nil"/>
        </w:pBdr>
        <w:spacing w:after="0" w:line="240" w:lineRule="auto"/>
      </w:pPr>
      <w:r>
        <w:rPr>
          <w:color w:val="000000"/>
        </w:rPr>
        <w:t>In-charge of all business clients in the bank branch on all business banking related needs from business credits or credit cards, loans and line of credits and also in setting different meetings with then to help on the growth of the business and its finances. These meetings ranged from client to client.</w:t>
      </w:r>
    </w:p>
    <w:p w:rsidR="0089410A" w:rsidRDefault="005A187D">
      <w:pPr>
        <w:numPr>
          <w:ilvl w:val="0"/>
          <w:numId w:val="5"/>
        </w:numPr>
        <w:pBdr>
          <w:top w:val="nil"/>
          <w:left w:val="nil"/>
          <w:bottom w:val="nil"/>
          <w:right w:val="nil"/>
          <w:between w:val="nil"/>
        </w:pBdr>
        <w:spacing w:after="0" w:line="240" w:lineRule="auto"/>
      </w:pPr>
      <w:r>
        <w:rPr>
          <w:color w:val="000000"/>
        </w:rPr>
        <w:t>Performing the business duties was very rewarding as I could perform the same services to the personal account clients as well to not only enhance their experiences with the bank but to help them with different aspects of their finance in meeting immediate and future goals ranging from car loans, credit card maintenance and payment, mortgages and equity, kids accounts and different financial savings.</w:t>
      </w:r>
    </w:p>
    <w:p w:rsidR="0089410A" w:rsidRDefault="005A187D">
      <w:pPr>
        <w:numPr>
          <w:ilvl w:val="0"/>
          <w:numId w:val="5"/>
        </w:numPr>
        <w:pBdr>
          <w:top w:val="nil"/>
          <w:left w:val="nil"/>
          <w:bottom w:val="nil"/>
          <w:right w:val="nil"/>
          <w:between w:val="nil"/>
        </w:pBdr>
        <w:spacing w:after="0" w:line="240" w:lineRule="auto"/>
      </w:pPr>
      <w:r>
        <w:rPr>
          <w:color w:val="000000"/>
        </w:rPr>
        <w:t xml:space="preserve">Was privileged to act as a mentor to 3 team members, making their work numbers enable them to perfect their job requirements. There were daily meetings and coaching which enable us all grow in our different position while keeping a positive representation of the bank. </w:t>
      </w:r>
    </w:p>
    <w:p w:rsidR="0089410A" w:rsidRDefault="005A187D">
      <w:pPr>
        <w:numPr>
          <w:ilvl w:val="0"/>
          <w:numId w:val="5"/>
        </w:numPr>
        <w:pBdr>
          <w:top w:val="nil"/>
          <w:left w:val="nil"/>
          <w:bottom w:val="nil"/>
          <w:right w:val="nil"/>
          <w:between w:val="nil"/>
        </w:pBdr>
        <w:spacing w:after="0" w:line="240" w:lineRule="auto"/>
      </w:pPr>
      <w:r>
        <w:rPr>
          <w:color w:val="000000"/>
        </w:rPr>
        <w:t>Was in close collaboration with other sectors of the bank including the mortgage and investment sector of the bank to help teach customers on how to invest and build their finances, credit and relationship with the bank. In doing so I was able to setup payrolls, merchant services, and give out other educational business tools.</w:t>
      </w:r>
    </w:p>
    <w:p w:rsidR="0089410A" w:rsidRDefault="005A187D">
      <w:pPr>
        <w:numPr>
          <w:ilvl w:val="0"/>
          <w:numId w:val="5"/>
        </w:numPr>
        <w:pBdr>
          <w:top w:val="nil"/>
          <w:left w:val="nil"/>
          <w:bottom w:val="nil"/>
          <w:right w:val="nil"/>
          <w:between w:val="nil"/>
        </w:pBdr>
        <w:spacing w:after="0" w:line="240" w:lineRule="auto"/>
      </w:pPr>
      <w:r>
        <w:rPr>
          <w:color w:val="000000"/>
        </w:rPr>
        <w:t>This position helped me to grow into management as I worked in close proximity with my branch manager on managing the branch and all the employees with not only work related issues but also different aspects that could help them grow. Playing the servant role between management and the rest of the team.</w:t>
      </w:r>
    </w:p>
    <w:p w:rsidR="0089410A" w:rsidRDefault="0089410A">
      <w:pPr>
        <w:pBdr>
          <w:top w:val="nil"/>
          <w:left w:val="nil"/>
          <w:bottom w:val="nil"/>
          <w:right w:val="nil"/>
          <w:between w:val="nil"/>
        </w:pBdr>
        <w:spacing w:after="0" w:line="240" w:lineRule="auto"/>
        <w:ind w:left="720"/>
        <w:rPr>
          <w:color w:val="000000"/>
        </w:rPr>
      </w:pPr>
    </w:p>
    <w:p w:rsidR="0089410A" w:rsidRDefault="0089410A">
      <w:pPr>
        <w:pBdr>
          <w:top w:val="nil"/>
          <w:left w:val="nil"/>
          <w:bottom w:val="nil"/>
          <w:right w:val="nil"/>
          <w:between w:val="nil"/>
        </w:pBdr>
        <w:spacing w:after="0" w:line="240" w:lineRule="auto"/>
        <w:rPr>
          <w:color w:val="000000"/>
        </w:rPr>
      </w:pPr>
    </w:p>
    <w:p w:rsidR="0089410A" w:rsidRDefault="005A187D">
      <w:r>
        <w:t xml:space="preserve">           </w:t>
      </w:r>
    </w:p>
    <w:p w:rsidR="0089410A" w:rsidRDefault="005A187D">
      <w:pPr>
        <w:rPr>
          <w:b/>
        </w:rPr>
      </w:pPr>
      <w:r>
        <w:rPr>
          <w:b/>
        </w:rPr>
        <w:t xml:space="preserve"> Cox communication </w:t>
      </w:r>
    </w:p>
    <w:p w:rsidR="0089410A" w:rsidRDefault="005A187D">
      <w:pPr>
        <w:rPr>
          <w:b/>
        </w:rPr>
      </w:pPr>
      <w:r>
        <w:rPr>
          <w:b/>
        </w:rPr>
        <w:t>May 2010- December 2012</w:t>
      </w:r>
    </w:p>
    <w:p w:rsidR="0089410A" w:rsidRDefault="005A187D">
      <w:pPr>
        <w:rPr>
          <w:b/>
        </w:rPr>
      </w:pPr>
      <w:r>
        <w:rPr>
          <w:b/>
        </w:rPr>
        <w:t>Technical</w:t>
      </w:r>
      <w:r>
        <w:t xml:space="preserve"> </w:t>
      </w:r>
      <w:r>
        <w:rPr>
          <w:b/>
        </w:rPr>
        <w:t xml:space="preserve">support solution tier </w:t>
      </w:r>
      <w:proofErr w:type="spellStart"/>
      <w:r>
        <w:rPr>
          <w:b/>
        </w:rPr>
        <w:t>i</w:t>
      </w:r>
      <w:proofErr w:type="gramStart"/>
      <w:r>
        <w:rPr>
          <w:b/>
        </w:rPr>
        <w:t>,ii</w:t>
      </w:r>
      <w:proofErr w:type="spellEnd"/>
      <w:proofErr w:type="gramEnd"/>
      <w:r>
        <w:rPr>
          <w:b/>
        </w:rPr>
        <w:t xml:space="preserve"> and supervisor  </w:t>
      </w:r>
    </w:p>
    <w:p w:rsidR="0089410A" w:rsidRDefault="005A187D">
      <w:pPr>
        <w:rPr>
          <w:b/>
        </w:rPr>
      </w:pPr>
      <w:r>
        <w:rPr>
          <w:b/>
        </w:rPr>
        <w:t xml:space="preserve"> Omaha Nebraska</w:t>
      </w:r>
    </w:p>
    <w:p w:rsidR="0089410A" w:rsidRDefault="005A187D">
      <w:pPr>
        <w:numPr>
          <w:ilvl w:val="0"/>
          <w:numId w:val="4"/>
        </w:numPr>
        <w:pBdr>
          <w:top w:val="nil"/>
          <w:left w:val="nil"/>
          <w:bottom w:val="nil"/>
          <w:right w:val="nil"/>
          <w:between w:val="nil"/>
        </w:pBdr>
        <w:spacing w:after="0"/>
        <w:rPr>
          <w:b/>
          <w:color w:val="000000"/>
        </w:rPr>
      </w:pPr>
      <w:r>
        <w:rPr>
          <w:color w:val="000000"/>
        </w:rPr>
        <w:t>Customer service and phone sales were an additional role to play in the position. Being able to show customers their value packaging and do well to mention customer relation and retention.</w:t>
      </w:r>
    </w:p>
    <w:p w:rsidR="0089410A" w:rsidRDefault="005A187D">
      <w:pPr>
        <w:numPr>
          <w:ilvl w:val="0"/>
          <w:numId w:val="4"/>
        </w:numPr>
        <w:pBdr>
          <w:top w:val="nil"/>
          <w:left w:val="nil"/>
          <w:bottom w:val="nil"/>
          <w:right w:val="nil"/>
          <w:between w:val="nil"/>
        </w:pBdr>
        <w:spacing w:after="0"/>
        <w:rPr>
          <w:b/>
          <w:color w:val="000000"/>
        </w:rPr>
      </w:pPr>
      <w:r>
        <w:rPr>
          <w:color w:val="000000"/>
        </w:rPr>
        <w:t>Tech support tier one will do mostly with the basics and immediate needs of the customers. Reconnections and disconnections, ordering and changing services, enable easy internet and phone usage, bill payments and new services amongst others.</w:t>
      </w:r>
    </w:p>
    <w:p w:rsidR="0089410A" w:rsidRDefault="005A187D">
      <w:pPr>
        <w:numPr>
          <w:ilvl w:val="0"/>
          <w:numId w:val="4"/>
        </w:numPr>
        <w:pBdr>
          <w:top w:val="nil"/>
          <w:left w:val="nil"/>
          <w:bottom w:val="nil"/>
          <w:right w:val="nil"/>
          <w:between w:val="nil"/>
        </w:pBdr>
        <w:spacing w:after="0"/>
        <w:rPr>
          <w:b/>
          <w:color w:val="000000"/>
        </w:rPr>
      </w:pPr>
      <w:r>
        <w:rPr>
          <w:color w:val="000000"/>
        </w:rPr>
        <w:lastRenderedPageBreak/>
        <w:t xml:space="preserve">Tier ii is the integrating to being a supervisor with a team. At this </w:t>
      </w:r>
      <w:proofErr w:type="gramStart"/>
      <w:r>
        <w:rPr>
          <w:color w:val="000000"/>
        </w:rPr>
        <w:t>time</w:t>
      </w:r>
      <w:proofErr w:type="gramEnd"/>
      <w:r>
        <w:rPr>
          <w:color w:val="000000"/>
        </w:rPr>
        <w:t xml:space="preserve"> you help your shadowing supervisor control their assigned teams with different requirements from their calls, duties, functionalities and tardiness as well.</w:t>
      </w:r>
    </w:p>
    <w:p w:rsidR="0089410A" w:rsidRDefault="005A187D">
      <w:pPr>
        <w:numPr>
          <w:ilvl w:val="0"/>
          <w:numId w:val="4"/>
        </w:numPr>
        <w:pBdr>
          <w:top w:val="nil"/>
          <w:left w:val="nil"/>
          <w:bottom w:val="nil"/>
          <w:right w:val="nil"/>
          <w:between w:val="nil"/>
        </w:pBdr>
        <w:spacing w:after="0"/>
        <w:rPr>
          <w:b/>
          <w:color w:val="000000"/>
        </w:rPr>
      </w:pPr>
      <w:r>
        <w:rPr>
          <w:color w:val="000000"/>
        </w:rPr>
        <w:t>Was in charge of setting up meetings and open line of communication amongst my team members with their immediate demands unless needs to escalated.</w:t>
      </w:r>
    </w:p>
    <w:p w:rsidR="0089410A" w:rsidRDefault="005A187D">
      <w:pPr>
        <w:numPr>
          <w:ilvl w:val="0"/>
          <w:numId w:val="4"/>
        </w:numPr>
        <w:pBdr>
          <w:top w:val="nil"/>
          <w:left w:val="nil"/>
          <w:bottom w:val="nil"/>
          <w:right w:val="nil"/>
          <w:between w:val="nil"/>
        </w:pBdr>
        <w:spacing w:after="0"/>
        <w:rPr>
          <w:b/>
          <w:color w:val="000000"/>
        </w:rPr>
      </w:pPr>
      <w:r>
        <w:rPr>
          <w:color w:val="000000"/>
        </w:rPr>
        <w:t>Took over the forward line for employee assistance to deal with their most challenging customer calls and other work aspect they could not fix.</w:t>
      </w:r>
    </w:p>
    <w:p w:rsidR="0089410A" w:rsidRDefault="005A187D">
      <w:pPr>
        <w:numPr>
          <w:ilvl w:val="0"/>
          <w:numId w:val="4"/>
        </w:numPr>
        <w:pBdr>
          <w:top w:val="nil"/>
          <w:left w:val="nil"/>
          <w:bottom w:val="nil"/>
          <w:right w:val="nil"/>
          <w:between w:val="nil"/>
        </w:pBdr>
        <w:spacing w:after="0"/>
        <w:rPr>
          <w:b/>
          <w:color w:val="000000"/>
        </w:rPr>
      </w:pPr>
      <w:r>
        <w:rPr>
          <w:color w:val="000000"/>
        </w:rPr>
        <w:t>With tier ii there are additional and advance tech support tools to help redeem the customer situation with aspects of their home computer and other electronic devices and services. Growing from this position for about a year I was made a supervisor.</w:t>
      </w:r>
    </w:p>
    <w:p w:rsidR="0089410A" w:rsidRDefault="005A187D">
      <w:pPr>
        <w:numPr>
          <w:ilvl w:val="0"/>
          <w:numId w:val="4"/>
        </w:numPr>
        <w:pBdr>
          <w:top w:val="nil"/>
          <w:left w:val="nil"/>
          <w:bottom w:val="nil"/>
          <w:right w:val="nil"/>
          <w:between w:val="nil"/>
        </w:pBdr>
        <w:spacing w:after="0"/>
        <w:rPr>
          <w:b/>
          <w:color w:val="000000"/>
        </w:rPr>
      </w:pPr>
      <w:r>
        <w:rPr>
          <w:color w:val="000000"/>
        </w:rPr>
        <w:t>As a supervisor I had a team of seven members in my team which were in charge as a team to work together in increasing our productivity. There were daily meetings to discourse different aspects of growth and projects on how manage our different role. Was in charge of daily and quarterly report for the team as the team lead and servant leader.</w:t>
      </w:r>
    </w:p>
    <w:p w:rsidR="0089410A" w:rsidRDefault="005A187D">
      <w:pPr>
        <w:numPr>
          <w:ilvl w:val="0"/>
          <w:numId w:val="4"/>
        </w:numPr>
        <w:pBdr>
          <w:top w:val="nil"/>
          <w:left w:val="nil"/>
          <w:bottom w:val="nil"/>
          <w:right w:val="nil"/>
          <w:between w:val="nil"/>
        </w:pBdr>
        <w:spacing w:after="0"/>
        <w:rPr>
          <w:b/>
          <w:color w:val="000000"/>
        </w:rPr>
      </w:pPr>
      <w:r>
        <w:rPr>
          <w:color w:val="000000"/>
        </w:rPr>
        <w:t>This helped me in growing and gaining the experience of business management and servant leader over the years. To be able to relate and communicate with others, encouraging them to work together and forming a team of efficiency has being very rewarding.</w:t>
      </w:r>
    </w:p>
    <w:p w:rsidR="0089410A" w:rsidRDefault="0089410A">
      <w:pPr>
        <w:pBdr>
          <w:top w:val="nil"/>
          <w:left w:val="nil"/>
          <w:bottom w:val="nil"/>
          <w:right w:val="nil"/>
          <w:between w:val="nil"/>
        </w:pBdr>
        <w:spacing w:after="0"/>
        <w:ind w:left="720" w:hanging="720"/>
        <w:rPr>
          <w:color w:val="000000"/>
        </w:rPr>
      </w:pPr>
    </w:p>
    <w:p w:rsidR="0089410A" w:rsidRDefault="0089410A">
      <w:pPr>
        <w:pBdr>
          <w:top w:val="nil"/>
          <w:left w:val="nil"/>
          <w:bottom w:val="nil"/>
          <w:right w:val="nil"/>
          <w:between w:val="nil"/>
        </w:pBdr>
        <w:spacing w:after="0"/>
        <w:ind w:left="720" w:hanging="720"/>
        <w:rPr>
          <w:color w:val="000000"/>
        </w:rPr>
      </w:pPr>
    </w:p>
    <w:p w:rsidR="0089410A" w:rsidRDefault="005A187D">
      <w:pPr>
        <w:pBdr>
          <w:top w:val="nil"/>
          <w:left w:val="nil"/>
          <w:bottom w:val="nil"/>
          <w:right w:val="nil"/>
          <w:between w:val="nil"/>
        </w:pBdr>
        <w:spacing w:after="0"/>
        <w:ind w:left="720" w:hanging="720"/>
        <w:rPr>
          <w:b/>
          <w:color w:val="000000"/>
        </w:rPr>
      </w:pPr>
      <w:r>
        <w:rPr>
          <w:b/>
          <w:color w:val="000000"/>
        </w:rPr>
        <w:t>EXPERIENCES</w:t>
      </w:r>
    </w:p>
    <w:p w:rsidR="0089410A" w:rsidRDefault="005A187D">
      <w:pPr>
        <w:numPr>
          <w:ilvl w:val="0"/>
          <w:numId w:val="6"/>
        </w:numPr>
        <w:pBdr>
          <w:top w:val="nil"/>
          <w:left w:val="nil"/>
          <w:bottom w:val="nil"/>
          <w:right w:val="nil"/>
          <w:between w:val="nil"/>
        </w:pBdr>
        <w:spacing w:after="0"/>
        <w:rPr>
          <w:b/>
          <w:color w:val="000000"/>
        </w:rPr>
      </w:pPr>
      <w:r>
        <w:rPr>
          <w:color w:val="000000"/>
        </w:rPr>
        <w:t>banking and finance</w:t>
      </w:r>
    </w:p>
    <w:p w:rsidR="0089410A" w:rsidRDefault="005A187D">
      <w:pPr>
        <w:numPr>
          <w:ilvl w:val="0"/>
          <w:numId w:val="6"/>
        </w:numPr>
        <w:pBdr>
          <w:top w:val="nil"/>
          <w:left w:val="nil"/>
          <w:bottom w:val="nil"/>
          <w:right w:val="nil"/>
          <w:between w:val="nil"/>
        </w:pBdr>
        <w:spacing w:after="0"/>
        <w:rPr>
          <w:b/>
          <w:color w:val="000000"/>
        </w:rPr>
      </w:pPr>
      <w:r>
        <w:rPr>
          <w:color w:val="000000"/>
        </w:rPr>
        <w:t>business management and analysis</w:t>
      </w:r>
    </w:p>
    <w:p w:rsidR="0089410A" w:rsidRDefault="005A187D">
      <w:pPr>
        <w:numPr>
          <w:ilvl w:val="0"/>
          <w:numId w:val="6"/>
        </w:numPr>
        <w:pBdr>
          <w:top w:val="nil"/>
          <w:left w:val="nil"/>
          <w:bottom w:val="nil"/>
          <w:right w:val="nil"/>
          <w:between w:val="nil"/>
        </w:pBdr>
        <w:spacing w:after="0"/>
        <w:rPr>
          <w:b/>
          <w:color w:val="000000"/>
        </w:rPr>
      </w:pPr>
      <w:r>
        <w:rPr>
          <w:color w:val="000000"/>
        </w:rPr>
        <w:t>scrum master (</w:t>
      </w:r>
      <w:proofErr w:type="spellStart"/>
      <w:r>
        <w:rPr>
          <w:color w:val="000000"/>
        </w:rPr>
        <w:t>csm</w:t>
      </w:r>
      <w:proofErr w:type="spellEnd"/>
      <w:r>
        <w:rPr>
          <w:color w:val="000000"/>
        </w:rPr>
        <w:t>)</w:t>
      </w:r>
    </w:p>
    <w:p w:rsidR="0089410A" w:rsidRDefault="005A187D">
      <w:pPr>
        <w:numPr>
          <w:ilvl w:val="0"/>
          <w:numId w:val="6"/>
        </w:numPr>
        <w:pBdr>
          <w:top w:val="nil"/>
          <w:left w:val="nil"/>
          <w:bottom w:val="nil"/>
          <w:right w:val="nil"/>
          <w:between w:val="nil"/>
        </w:pBdr>
        <w:spacing w:after="0"/>
        <w:rPr>
          <w:b/>
          <w:color w:val="000000"/>
        </w:rPr>
      </w:pPr>
      <w:r>
        <w:rPr>
          <w:color w:val="000000"/>
        </w:rPr>
        <w:t>experience in agile and agile manifesto</w:t>
      </w:r>
    </w:p>
    <w:p w:rsidR="0089410A" w:rsidRDefault="005A187D">
      <w:pPr>
        <w:numPr>
          <w:ilvl w:val="0"/>
          <w:numId w:val="6"/>
        </w:numPr>
        <w:pBdr>
          <w:top w:val="nil"/>
          <w:left w:val="nil"/>
          <w:bottom w:val="nil"/>
          <w:right w:val="nil"/>
          <w:between w:val="nil"/>
        </w:pBdr>
        <w:spacing w:after="0"/>
        <w:rPr>
          <w:b/>
          <w:color w:val="000000"/>
        </w:rPr>
      </w:pPr>
      <w:r>
        <w:rPr>
          <w:color w:val="000000"/>
        </w:rPr>
        <w:t xml:space="preserve">sprint review, backlog, ceremonies, daily stand ups, </w:t>
      </w:r>
      <w:r w:rsidR="00485CBE">
        <w:rPr>
          <w:color w:val="000000"/>
        </w:rPr>
        <w:t xml:space="preserve">sprint planning, retrospective </w:t>
      </w:r>
      <w:r>
        <w:rPr>
          <w:color w:val="000000"/>
        </w:rPr>
        <w:t xml:space="preserve">and different impediments  </w:t>
      </w:r>
    </w:p>
    <w:p w:rsidR="0089410A" w:rsidRDefault="005A187D">
      <w:pPr>
        <w:numPr>
          <w:ilvl w:val="0"/>
          <w:numId w:val="6"/>
        </w:numPr>
        <w:pBdr>
          <w:top w:val="nil"/>
          <w:left w:val="nil"/>
          <w:bottom w:val="nil"/>
          <w:right w:val="nil"/>
          <w:between w:val="nil"/>
        </w:pBdr>
        <w:rPr>
          <w:b/>
          <w:color w:val="000000"/>
        </w:rPr>
      </w:pPr>
      <w:r>
        <w:rPr>
          <w:color w:val="000000"/>
        </w:rPr>
        <w:t xml:space="preserve">experience coaching and mentoring </w:t>
      </w:r>
    </w:p>
    <w:sectPr w:rsidR="0089410A">
      <w:headerReference w:type="even" r:id="rId7"/>
      <w:headerReference w:type="default" r:id="rId8"/>
      <w:footerReference w:type="even" r:id="rId9"/>
      <w:footerReference w:type="default" r:id="rId10"/>
      <w:pgSz w:w="12240" w:h="15840"/>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6D4" w:rsidRDefault="00F956D4">
      <w:pPr>
        <w:spacing w:after="0" w:line="240" w:lineRule="auto"/>
      </w:pPr>
      <w:r>
        <w:separator/>
      </w:r>
    </w:p>
  </w:endnote>
  <w:endnote w:type="continuationSeparator" w:id="0">
    <w:p w:rsidR="00F956D4" w:rsidRDefault="00F95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10A" w:rsidRDefault="0089410A"/>
  <w:p w:rsidR="0089410A" w:rsidRDefault="005A187D">
    <w:r>
      <w:fldChar w:fldCharType="begin"/>
    </w:r>
    <w:r>
      <w:instrText>PAGE</w:instrText>
    </w:r>
    <w:r>
      <w:fldChar w:fldCharType="separate"/>
    </w:r>
    <w:r w:rsidR="00DB586B">
      <w:rPr>
        <w:noProof/>
      </w:rPr>
      <w:t>4</w:t>
    </w:r>
    <w:r>
      <w:fldChar w:fldCharType="end"/>
    </w:r>
    <w:r>
      <w:t xml:space="preserve"> </w:t>
    </w:r>
    <w:r>
      <w:rPr>
        <w:color w:val="A04DA3"/>
      </w:rPr>
      <w:t>●</w:t>
    </w:r>
    <w:r>
      <w:t xml:space="preserve"> </w:t>
    </w:r>
  </w:p>
  <w:p w:rsidR="0089410A" w:rsidRDefault="00485CBE">
    <w:r>
      <w:rPr>
        <w:noProof/>
        <w:lang w:eastAsia="en-US"/>
      </w:rPr>
      <mc:AlternateContent>
        <mc:Choice Requires="wpg">
          <w:drawing>
            <wp:inline distT="0" distB="0" distL="0" distR="0">
              <wp:extent cx="2327910" cy="45085"/>
              <wp:effectExtent l="9525" t="9525" r="5715" b="12065"/>
              <wp:docPr id="4" name="Group 10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1804" y="15122"/>
                        <a:chExt cx="3666" cy="71"/>
                      </a:xfrm>
                    </wpg:grpSpPr>
                    <wps:wsp>
                      <wps:cNvPr id="5" name="AutoShape 1042"/>
                      <wps:cNvCnPr>
                        <a:cxnSpLocks noChangeShapeType="1"/>
                      </wps:cNvCnPr>
                      <wps:spPr bwMode="auto">
                        <a:xfrm rot="10800000">
                          <a:off x="1804" y="15122"/>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6" name="AutoShape 1043"/>
                      <wps:cNvCnPr>
                        <a:cxnSpLocks noChangeShapeType="1"/>
                      </wps:cNvCnPr>
                      <wps:spPr bwMode="auto">
                        <a:xfrm rot="10800000">
                          <a:off x="1804" y="15193"/>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http://schemas.microsoft.com/office/drawing/2014/chartex">
          <w:pict>
            <v:group w14:anchorId="560B4879" id="Group 1041" o:spid="_x0000_s1026" style="width:183.3pt;height:3.55pt;mso-position-horizontal-relative:char;mso-position-vertical-relative:line" coordorigin="1804,15122"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">
              <v:shapetype id="_x0000_t32" coordsize="21600,21600" o:spt="32" o:oned="t" path="m,l21600,21600e" filled="f">
                <v:path arrowok="t" fillok="f" o:connecttype="none"/>
                <o:lock v:ext="edit" shapetype="t"/>
              </v:shapetype>
              <v:shape id="AutoShape 1042" o:spid="_x0000_s1027" type="#_x0000_t32" style="position:absolute;left:1804;top:15122;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" strokecolor="#438086 [3205]" strokeweight="1.5pt"/>
              <v:shape id="AutoShape 1043" o:spid="_x0000_s1028" type="#_x0000_t32" style="position:absolute;left:1804;top:15193;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" strokecolor="#438086 [3205]" strokeweight=".25pt"/>
              <w10:anchorlock/>
            </v:group>
          </w:pict>
        </mc:Fallback>
      </mc:AlternateContent>
    </w:r>
  </w:p>
  <w:p w:rsidR="0089410A" w:rsidRDefault="0089410A">
    <w:pPr>
      <w:pBdr>
        <w:top w:val="nil"/>
        <w:left w:val="nil"/>
        <w:bottom w:val="nil"/>
        <w:right w:val="nil"/>
        <w:between w:val="nil"/>
      </w:pBdr>
      <w:spacing w:after="0" w:line="240" w:lineRule="auto"/>
      <w:rPr>
        <w:color w:val="000000"/>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10A" w:rsidRDefault="0089410A">
    <w:pPr>
      <w:jc w:val="right"/>
    </w:pPr>
  </w:p>
  <w:p w:rsidR="0089410A" w:rsidRDefault="005A187D">
    <w:pPr>
      <w:jc w:val="right"/>
    </w:pPr>
    <w:r>
      <w:fldChar w:fldCharType="begin"/>
    </w:r>
    <w:r>
      <w:instrText>PAGE</w:instrText>
    </w:r>
    <w:r>
      <w:fldChar w:fldCharType="separate"/>
    </w:r>
    <w:r w:rsidR="00DB586B">
      <w:rPr>
        <w:noProof/>
      </w:rPr>
      <w:t>5</w:t>
    </w:r>
    <w:r>
      <w:fldChar w:fldCharType="end"/>
    </w:r>
    <w:r>
      <w:t xml:space="preserve"> </w:t>
    </w:r>
    <w:r>
      <w:rPr>
        <w:color w:val="A04DA3"/>
      </w:rPr>
      <w:t>●</w:t>
    </w:r>
    <w:r>
      <w:t xml:space="preserve"> </w:t>
    </w:r>
  </w:p>
  <w:p w:rsidR="0089410A" w:rsidRDefault="00485CBE">
    <w:pPr>
      <w:jc w:val="right"/>
    </w:pPr>
    <w:r>
      <w:rPr>
        <w:noProof/>
        <w:lang w:eastAsia="en-US"/>
      </w:rPr>
      <mc:AlternateContent>
        <mc:Choice Requires="wpg">
          <w:drawing>
            <wp:inline distT="0" distB="0" distL="0" distR="0">
              <wp:extent cx="2327910" cy="45085"/>
              <wp:effectExtent l="9525" t="9525" r="15240" b="12065"/>
              <wp:docPr id="1" name="Group 1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2" name="AutoShape 1045"/>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3" name="AutoShape 1046"/>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http://schemas.microsoft.com/office/drawing/2014/chartex">
          <w:pict>
            <v:group w14:anchorId="78B85308" id="Group 104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">
              <v:shapetype id="_x0000_t32" coordsize="21600,21600" o:spt="32" o:oned="t" path="m,l21600,21600e" filled="f">
                <v:path arrowok="t" fillok="f" o:connecttype="none"/>
                <o:lock v:ext="edit" shapetype="t"/>
              </v:shapetype>
              <v:shape id="AutoShape 104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" strokecolor="#438086 [3205]" strokeweight="1.5pt"/>
              <v:shape id="AutoShape 104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" strokecolor="#438086 [3205]" strokeweight=".25pt"/>
              <w10:anchorlock/>
            </v:group>
          </w:pict>
        </mc:Fallback>
      </mc:AlternateContent>
    </w:r>
  </w:p>
  <w:p w:rsidR="0089410A" w:rsidRDefault="0089410A">
    <w:pPr>
      <w:pBdr>
        <w:top w:val="nil"/>
        <w:left w:val="nil"/>
        <w:bottom w:val="nil"/>
        <w:right w:val="nil"/>
        <w:between w:val="nil"/>
      </w:pBdr>
      <w:spacing w:after="0" w:line="240" w:lineRule="auto"/>
      <w:rPr>
        <w:color w:val="000000"/>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6D4" w:rsidRDefault="00F956D4">
      <w:pPr>
        <w:spacing w:after="0" w:line="240" w:lineRule="auto"/>
      </w:pPr>
      <w:r>
        <w:separator/>
      </w:r>
    </w:p>
  </w:footnote>
  <w:footnote w:type="continuationSeparator" w:id="0">
    <w:p w:rsidR="00F956D4" w:rsidRDefault="00F95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10A" w:rsidRDefault="005A187D">
    <w:pPr>
      <w:pBdr>
        <w:top w:val="nil"/>
        <w:left w:val="nil"/>
        <w:bottom w:val="single" w:sz="4" w:space="0" w:color="000000"/>
        <w:right w:val="nil"/>
        <w:between w:val="nil"/>
      </w:pBdr>
      <w:tabs>
        <w:tab w:val="center" w:pos="4320"/>
        <w:tab w:val="right" w:pos="8640"/>
      </w:tabs>
      <w:rPr>
        <w:color w:val="000000"/>
      </w:rPr>
    </w:pPr>
    <w:r>
      <w:rPr>
        <w:color w:val="000000"/>
      </w:rPr>
      <w:t>LEONEL EKO</w:t>
    </w:r>
  </w:p>
  <w:p w:rsidR="0089410A" w:rsidRDefault="008941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10A" w:rsidRDefault="005A187D">
    <w:pPr>
      <w:pBdr>
        <w:top w:val="nil"/>
        <w:left w:val="nil"/>
        <w:bottom w:val="single" w:sz="4" w:space="0" w:color="000000"/>
        <w:right w:val="nil"/>
        <w:between w:val="nil"/>
      </w:pBdr>
      <w:tabs>
        <w:tab w:val="center" w:pos="4320"/>
        <w:tab w:val="right" w:pos="8640"/>
      </w:tabs>
      <w:jc w:val="right"/>
      <w:rPr>
        <w:color w:val="000000"/>
      </w:rPr>
    </w:pPr>
    <w:r>
      <w:rPr>
        <w:color w:val="000000"/>
      </w:rPr>
      <w:t>LEONEL EKO</w:t>
    </w:r>
  </w:p>
  <w:p w:rsidR="0089410A" w:rsidRDefault="0089410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418C9"/>
    <w:multiLevelType w:val="multilevel"/>
    <w:tmpl w:val="F780A2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C6C78E3"/>
    <w:multiLevelType w:val="multilevel"/>
    <w:tmpl w:val="C568D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3440586"/>
    <w:multiLevelType w:val="multilevel"/>
    <w:tmpl w:val="46D27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92A3563"/>
    <w:multiLevelType w:val="multilevel"/>
    <w:tmpl w:val="975417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3C832C76"/>
    <w:multiLevelType w:val="multilevel"/>
    <w:tmpl w:val="AB465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085015A"/>
    <w:multiLevelType w:val="multilevel"/>
    <w:tmpl w:val="FA0A19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5A3B5D6C"/>
    <w:multiLevelType w:val="multilevel"/>
    <w:tmpl w:val="91DC41F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0A"/>
    <w:rsid w:val="00126778"/>
    <w:rsid w:val="001C0E82"/>
    <w:rsid w:val="00242E21"/>
    <w:rsid w:val="00243B3C"/>
    <w:rsid w:val="00316886"/>
    <w:rsid w:val="00470083"/>
    <w:rsid w:val="00485CBE"/>
    <w:rsid w:val="004C5096"/>
    <w:rsid w:val="005A187D"/>
    <w:rsid w:val="00762110"/>
    <w:rsid w:val="00795E10"/>
    <w:rsid w:val="0089410A"/>
    <w:rsid w:val="008C4202"/>
    <w:rsid w:val="00AA1B75"/>
    <w:rsid w:val="00C22167"/>
    <w:rsid w:val="00D15519"/>
    <w:rsid w:val="00D44B30"/>
    <w:rsid w:val="00DB586B"/>
    <w:rsid w:val="00E41697"/>
    <w:rsid w:val="00EE202D"/>
    <w:rsid w:val="00EF46D5"/>
    <w:rsid w:val="00F058AD"/>
    <w:rsid w:val="00F9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48088-F79F-4D9A-AAE8-08E3D80F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E6D"/>
    <w:rPr>
      <w:lang w:eastAsia="ja-JP"/>
    </w:rPr>
  </w:style>
  <w:style w:type="paragraph" w:styleId="Heading1">
    <w:name w:val="heading 1"/>
    <w:basedOn w:val="Normal"/>
    <w:next w:val="Normal"/>
    <w:link w:val="Heading1Char"/>
    <w:uiPriority w:val="9"/>
    <w:semiHidden/>
    <w:unhideWhenUsed/>
    <w:rsid w:val="00666E6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semiHidden/>
    <w:unhideWhenUsed/>
    <w:rsid w:val="00666E6D"/>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semiHidden/>
    <w:unhideWhenUsed/>
    <w:rsid w:val="00666E6D"/>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rsid w:val="00666E6D"/>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rsid w:val="00666E6D"/>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rsid w:val="00666E6D"/>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rsid w:val="00666E6D"/>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rsid w:val="00666E6D"/>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rsid w:val="00666E6D"/>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rsid w:val="00666E6D"/>
    <w:pPr>
      <w:spacing w:before="400"/>
    </w:pPr>
    <w:rPr>
      <w:rFonts w:asciiTheme="majorHAnsi" w:hAnsiTheme="majorHAnsi"/>
      <w:color w:val="53548A" w:themeColor="accent1"/>
      <w:sz w:val="56"/>
      <w:szCs w:val="56"/>
    </w:rPr>
  </w:style>
  <w:style w:type="table" w:styleId="TableGrid">
    <w:name w:val="Table Grid"/>
    <w:basedOn w:val="TableNormal"/>
    <w:uiPriority w:val="1"/>
    <w:rsid w:val="00666E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6E6D"/>
    <w:rPr>
      <w:rFonts w:ascii="Tahoma" w:hAnsi="Tahoma" w:cs="Tahoma"/>
      <w:sz w:val="16"/>
      <w:szCs w:val="16"/>
    </w:rPr>
  </w:style>
  <w:style w:type="character" w:customStyle="1" w:styleId="BalloonTextChar">
    <w:name w:val="Balloon Text Char"/>
    <w:basedOn w:val="DefaultParagraphFont"/>
    <w:link w:val="BalloonText"/>
    <w:uiPriority w:val="99"/>
    <w:semiHidden/>
    <w:rsid w:val="00666E6D"/>
    <w:rPr>
      <w:rFonts w:ascii="Tahoma" w:hAnsi="Tahoma" w:cs="Tahoma"/>
      <w:sz w:val="16"/>
      <w:szCs w:val="16"/>
      <w:lang w:eastAsia="ja-JP"/>
    </w:rPr>
  </w:style>
  <w:style w:type="character" w:customStyle="1" w:styleId="TitleChar">
    <w:name w:val="Title Char"/>
    <w:basedOn w:val="DefaultParagraphFont"/>
    <w:link w:val="Title"/>
    <w:uiPriority w:val="10"/>
    <w:rsid w:val="00666E6D"/>
    <w:rPr>
      <w:rFonts w:asciiTheme="majorHAnsi" w:hAnsiTheme="majorHAnsi"/>
      <w:color w:val="53548A" w:themeColor="accent1"/>
      <w:sz w:val="56"/>
      <w:szCs w:val="56"/>
      <w:lang w:eastAsia="ja-JP"/>
    </w:rPr>
  </w:style>
  <w:style w:type="paragraph" w:styleId="Subtitle">
    <w:name w:val="Subtitle"/>
    <w:basedOn w:val="Normal"/>
    <w:next w:val="Normal"/>
    <w:link w:val="SubtitleChar"/>
    <w:rPr>
      <w:i/>
      <w:color w:val="424456"/>
      <w:sz w:val="24"/>
      <w:szCs w:val="24"/>
    </w:rPr>
  </w:style>
  <w:style w:type="character" w:customStyle="1" w:styleId="SubtitleChar">
    <w:name w:val="Subtitle Char"/>
    <w:basedOn w:val="DefaultParagraphFont"/>
    <w:link w:val="Subtitle"/>
    <w:uiPriority w:val="11"/>
    <w:rsid w:val="00666E6D"/>
    <w:rPr>
      <w:i/>
      <w:color w:val="424456" w:themeColor="text2"/>
      <w:sz w:val="24"/>
      <w:szCs w:val="24"/>
      <w:lang w:eastAsia="ja-JP"/>
    </w:rPr>
  </w:style>
  <w:style w:type="paragraph" w:styleId="NoSpacing">
    <w:name w:val="No Spacing"/>
    <w:basedOn w:val="Normal"/>
    <w:uiPriority w:val="1"/>
    <w:qFormat/>
    <w:rsid w:val="00666E6D"/>
    <w:pPr>
      <w:spacing w:after="0" w:line="240" w:lineRule="auto"/>
    </w:pPr>
    <w:rPr>
      <w:szCs w:val="32"/>
    </w:rPr>
  </w:style>
  <w:style w:type="paragraph" w:styleId="NormalIndent">
    <w:name w:val="Normal Indent"/>
    <w:basedOn w:val="Normal"/>
    <w:uiPriority w:val="99"/>
    <w:unhideWhenUsed/>
    <w:rsid w:val="00666E6D"/>
    <w:pPr>
      <w:ind w:left="720"/>
      <w:contextualSpacing/>
    </w:pPr>
  </w:style>
  <w:style w:type="paragraph" w:styleId="Header">
    <w:name w:val="header"/>
    <w:basedOn w:val="Normal"/>
    <w:link w:val="HeaderChar"/>
    <w:uiPriority w:val="99"/>
    <w:unhideWhenUsed/>
    <w:rsid w:val="00666E6D"/>
    <w:pPr>
      <w:tabs>
        <w:tab w:val="center" w:pos="4320"/>
        <w:tab w:val="right" w:pos="8640"/>
      </w:tabs>
    </w:pPr>
  </w:style>
  <w:style w:type="character" w:customStyle="1" w:styleId="HeaderChar">
    <w:name w:val="Header Char"/>
    <w:basedOn w:val="DefaultParagraphFont"/>
    <w:link w:val="Header"/>
    <w:uiPriority w:val="99"/>
    <w:rsid w:val="00666E6D"/>
    <w:rPr>
      <w:sz w:val="20"/>
      <w:szCs w:val="20"/>
      <w:lang w:eastAsia="ja-JP"/>
    </w:rPr>
  </w:style>
  <w:style w:type="paragraph" w:styleId="Footer">
    <w:name w:val="footer"/>
    <w:basedOn w:val="Normal"/>
    <w:link w:val="FooterChar"/>
    <w:uiPriority w:val="99"/>
    <w:unhideWhenUsed/>
    <w:rsid w:val="00666E6D"/>
    <w:pPr>
      <w:tabs>
        <w:tab w:val="center" w:pos="4320"/>
        <w:tab w:val="right" w:pos="8640"/>
      </w:tabs>
    </w:pPr>
  </w:style>
  <w:style w:type="character" w:customStyle="1" w:styleId="FooterChar">
    <w:name w:val="Footer Char"/>
    <w:basedOn w:val="DefaultParagraphFont"/>
    <w:link w:val="Footer"/>
    <w:uiPriority w:val="99"/>
    <w:rsid w:val="00666E6D"/>
    <w:rPr>
      <w:sz w:val="20"/>
      <w:szCs w:val="20"/>
      <w:lang w:eastAsia="ja-JP"/>
    </w:rPr>
  </w:style>
  <w:style w:type="paragraph" w:customStyle="1" w:styleId="Section">
    <w:name w:val="Section"/>
    <w:basedOn w:val="Normal"/>
    <w:uiPriority w:val="2"/>
    <w:qFormat/>
    <w:rsid w:val="00666E6D"/>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Subsection">
    <w:name w:val="Subsection"/>
    <w:basedOn w:val="Normal"/>
    <w:uiPriority w:val="2"/>
    <w:qFormat/>
    <w:rsid w:val="00666E6D"/>
    <w:pPr>
      <w:framePr w:hSpace="187" w:wrap="around" w:hAnchor="margin" w:xAlign="center" w:y="721"/>
      <w:spacing w:after="0" w:line="240" w:lineRule="auto"/>
    </w:pPr>
    <w:rPr>
      <w:b/>
      <w:color w:val="424456" w:themeColor="text2"/>
    </w:rPr>
  </w:style>
  <w:style w:type="character" w:styleId="BookTitle">
    <w:name w:val="Book Title"/>
    <w:basedOn w:val="DefaultParagraphFont"/>
    <w:uiPriority w:val="33"/>
    <w:qFormat/>
    <w:rsid w:val="00666E6D"/>
    <w:rPr>
      <w:rFonts w:ascii="Cambria" w:hAnsi="Cambria" w:cs="Times New Roman"/>
      <w:i/>
      <w:color w:val="000000"/>
      <w:sz w:val="20"/>
      <w:szCs w:val="20"/>
    </w:rPr>
  </w:style>
  <w:style w:type="character" w:styleId="Emphasis">
    <w:name w:val="Emphasis"/>
    <w:uiPriority w:val="20"/>
    <w:qFormat/>
    <w:rsid w:val="00666E6D"/>
    <w:rPr>
      <w:rFonts w:asciiTheme="minorHAnsi" w:hAnsiTheme="minorHAnsi"/>
      <w:b/>
      <w:color w:val="438086" w:themeColor="accent2"/>
      <w:spacing w:val="10"/>
    </w:rPr>
  </w:style>
  <w:style w:type="character" w:customStyle="1" w:styleId="Heading1Char">
    <w:name w:val="Heading 1 Char"/>
    <w:basedOn w:val="DefaultParagraphFont"/>
    <w:link w:val="Heading1"/>
    <w:uiPriority w:val="9"/>
    <w:semiHidden/>
    <w:rsid w:val="00666E6D"/>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semiHidden/>
    <w:rsid w:val="00666E6D"/>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semiHidden/>
    <w:rsid w:val="00666E6D"/>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sid w:val="00666E6D"/>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sid w:val="00666E6D"/>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sid w:val="00666E6D"/>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sid w:val="00666E6D"/>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sid w:val="00666E6D"/>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sid w:val="00666E6D"/>
    <w:rPr>
      <w:rFonts w:asciiTheme="majorHAnsi" w:hAnsiTheme="majorHAnsi"/>
      <w:b/>
      <w:color w:val="313240" w:themeColor="text2" w:themeShade="BF"/>
      <w:sz w:val="20"/>
      <w:szCs w:val="20"/>
      <w:lang w:eastAsia="ja-JP"/>
    </w:rPr>
  </w:style>
  <w:style w:type="character" w:styleId="IntenseEmphasis">
    <w:name w:val="Intense Emphasis"/>
    <w:basedOn w:val="DefaultParagraphFont"/>
    <w:uiPriority w:val="21"/>
    <w:qFormat/>
    <w:rsid w:val="00666E6D"/>
    <w:rPr>
      <w:rFonts w:asciiTheme="minorHAnsi" w:hAnsiTheme="minorHAnsi" w:cstheme="minorHAnsi"/>
      <w:b/>
      <w:i/>
      <w:caps/>
      <w:color w:val="438086"/>
      <w:spacing w:val="5"/>
    </w:rPr>
  </w:style>
  <w:style w:type="paragraph" w:styleId="IntenseQuote">
    <w:name w:val="Intense Quote"/>
    <w:basedOn w:val="Normal"/>
    <w:link w:val="IntenseQuoteChar"/>
    <w:uiPriority w:val="30"/>
    <w:qFormat/>
    <w:rsid w:val="00666E6D"/>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IntenseQuoteChar">
    <w:name w:val="Intense Quote Char"/>
    <w:basedOn w:val="DefaultParagraphFont"/>
    <w:link w:val="IntenseQuote"/>
    <w:uiPriority w:val="30"/>
    <w:rsid w:val="00666E6D"/>
    <w:rPr>
      <w:i/>
      <w:color w:val="438086" w:themeColor="accent2"/>
      <w:lang w:eastAsia="ja-JP"/>
    </w:rPr>
  </w:style>
  <w:style w:type="character" w:styleId="IntenseReference">
    <w:name w:val="Intense Reference"/>
    <w:basedOn w:val="DefaultParagraphFont"/>
    <w:uiPriority w:val="32"/>
    <w:qFormat/>
    <w:rsid w:val="00666E6D"/>
    <w:rPr>
      <w:rFonts w:asciiTheme="minorHAnsi" w:hAnsiTheme="minorHAnsi" w:cs="Times New Roman"/>
      <w:b/>
      <w:i/>
      <w:caps/>
      <w:color w:val="4E4F89"/>
      <w:spacing w:val="5"/>
    </w:rPr>
  </w:style>
  <w:style w:type="paragraph" w:styleId="ListParagraph">
    <w:name w:val="List Paragraph"/>
    <w:basedOn w:val="Normal"/>
    <w:uiPriority w:val="34"/>
    <w:unhideWhenUsed/>
    <w:qFormat/>
    <w:rsid w:val="00666E6D"/>
    <w:pPr>
      <w:ind w:left="720"/>
      <w:contextualSpacing/>
    </w:pPr>
  </w:style>
  <w:style w:type="character" w:styleId="Strong">
    <w:name w:val="Strong"/>
    <w:basedOn w:val="DefaultParagraphFont"/>
    <w:uiPriority w:val="8"/>
    <w:qFormat/>
    <w:rsid w:val="00666E6D"/>
    <w:rPr>
      <w:b/>
      <w:bCs/>
    </w:rPr>
  </w:style>
  <w:style w:type="character" w:styleId="SubtleEmphasis">
    <w:name w:val="Subtle Emphasis"/>
    <w:basedOn w:val="DefaultParagraphFont"/>
    <w:uiPriority w:val="19"/>
    <w:qFormat/>
    <w:rsid w:val="00666E6D"/>
    <w:rPr>
      <w:rFonts w:asciiTheme="minorHAnsi" w:hAnsiTheme="minorHAnsi"/>
      <w:i/>
      <w:color w:val="006666"/>
    </w:rPr>
  </w:style>
  <w:style w:type="character" w:styleId="SubtleReference">
    <w:name w:val="Subtle Reference"/>
    <w:basedOn w:val="DefaultParagraphFont"/>
    <w:uiPriority w:val="31"/>
    <w:qFormat/>
    <w:rsid w:val="00666E6D"/>
    <w:rPr>
      <w:rFonts w:cs="Times New Roman"/>
      <w:i/>
      <w:color w:val="4E4F89"/>
    </w:rPr>
  </w:style>
  <w:style w:type="numbering" w:customStyle="1" w:styleId="UrbanBulletedList">
    <w:name w:val="Urban Bulleted List"/>
    <w:uiPriority w:val="99"/>
    <w:rsid w:val="00666E6D"/>
  </w:style>
  <w:style w:type="numbering" w:customStyle="1" w:styleId="UrbanNumberedList">
    <w:name w:val="Urban Numbered List"/>
    <w:uiPriority w:val="99"/>
    <w:rsid w:val="00666E6D"/>
  </w:style>
  <w:style w:type="character" w:styleId="PlaceholderText">
    <w:name w:val="Placeholder Text"/>
    <w:basedOn w:val="DefaultParagraphFont"/>
    <w:uiPriority w:val="99"/>
    <w:unhideWhenUsed/>
    <w:rsid w:val="00666E6D"/>
    <w:rPr>
      <w:color w:val="808080"/>
    </w:rPr>
  </w:style>
  <w:style w:type="paragraph" w:styleId="ListBullet">
    <w:name w:val="List Bullet"/>
    <w:basedOn w:val="NormalIndent"/>
    <w:uiPriority w:val="3"/>
    <w:qFormat/>
    <w:rsid w:val="00666E6D"/>
    <w:pPr>
      <w:numPr>
        <w:numId w:val="7"/>
      </w:numPr>
      <w:spacing w:after="0" w:line="240" w:lineRule="auto"/>
    </w:pPr>
    <w:rPr>
      <w:color w:val="213F43" w:themeColor="accent2" w:themeShade="80"/>
    </w:rPr>
  </w:style>
  <w:style w:type="paragraph" w:customStyle="1" w:styleId="Category">
    <w:name w:val="Category"/>
    <w:basedOn w:val="Normal"/>
    <w:link w:val="CategoryChar"/>
    <w:qFormat/>
    <w:rsid w:val="00666E6D"/>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qFormat/>
    <w:rsid w:val="00666E6D"/>
    <w:pPr>
      <w:framePr w:hSpace="187" w:wrap="around" w:hAnchor="margin" w:xAlign="center" w:y="721"/>
      <w:spacing w:before="320" w:after="0" w:line="240" w:lineRule="auto"/>
    </w:pPr>
    <w:rPr>
      <w:rFonts w:cstheme="minorBidi"/>
      <w:b/>
      <w:sz w:val="22"/>
      <w:szCs w:val="22"/>
    </w:rPr>
  </w:style>
  <w:style w:type="character" w:customStyle="1" w:styleId="CategoryChar">
    <w:name w:val="Category Char"/>
    <w:basedOn w:val="DefaultParagraphFont"/>
    <w:link w:val="Category"/>
    <w:rsid w:val="00666E6D"/>
    <w:rPr>
      <w:rFonts w:cstheme="minorBidi"/>
      <w:caps/>
      <w:lang w:eastAsia="ja-JP"/>
    </w:rPr>
  </w:style>
  <w:style w:type="character" w:customStyle="1" w:styleId="CommentsChar">
    <w:name w:val="Comments Char"/>
    <w:basedOn w:val="DefaultParagraphFont"/>
    <w:link w:val="Comments"/>
    <w:rsid w:val="00666E6D"/>
    <w:rPr>
      <w:rFonts w:cstheme="minorBidi"/>
      <w:b/>
      <w:lang w:eastAsia="ja-JP"/>
    </w:rPr>
  </w:style>
  <w:style w:type="paragraph" w:styleId="Closing">
    <w:name w:val="Closing"/>
    <w:basedOn w:val="SenderAddress"/>
    <w:link w:val="ClosingChar"/>
    <w:uiPriority w:val="3"/>
    <w:unhideWhenUsed/>
    <w:qFormat/>
    <w:rsid w:val="00666E6D"/>
    <w:pPr>
      <w:spacing w:before="960" w:after="960"/>
      <w:ind w:left="4320"/>
    </w:pPr>
  </w:style>
  <w:style w:type="character" w:customStyle="1" w:styleId="ClosingChar">
    <w:name w:val="Closing Char"/>
    <w:basedOn w:val="DefaultParagraphFont"/>
    <w:link w:val="Closing"/>
    <w:uiPriority w:val="3"/>
    <w:rsid w:val="00666E6D"/>
    <w:rPr>
      <w:sz w:val="20"/>
      <w:lang w:eastAsia="ja-JP"/>
    </w:rPr>
  </w:style>
  <w:style w:type="paragraph" w:styleId="Salutation">
    <w:name w:val="Salutation"/>
    <w:basedOn w:val="Normal"/>
    <w:next w:val="Normal"/>
    <w:link w:val="SalutationChar"/>
    <w:uiPriority w:val="3"/>
    <w:unhideWhenUsed/>
    <w:qFormat/>
    <w:rsid w:val="00666E6D"/>
    <w:pPr>
      <w:framePr w:hSpace="187" w:wrap="around" w:hAnchor="margin" w:xAlign="center" w:y="721"/>
      <w:spacing w:before="480" w:after="480" w:line="240" w:lineRule="auto"/>
      <w:contextualSpacing/>
    </w:pPr>
    <w:rPr>
      <w:b/>
      <w:color w:val="438086" w:themeColor="accent2"/>
      <w:szCs w:val="22"/>
    </w:rPr>
  </w:style>
  <w:style w:type="character" w:customStyle="1" w:styleId="SalutationChar">
    <w:name w:val="Salutation Char"/>
    <w:basedOn w:val="DefaultParagraphFont"/>
    <w:link w:val="Salutation"/>
    <w:uiPriority w:val="3"/>
    <w:rsid w:val="00666E6D"/>
    <w:rPr>
      <w:b/>
      <w:color w:val="438086" w:themeColor="accent2"/>
      <w:sz w:val="20"/>
      <w:lang w:eastAsia="ja-JP"/>
    </w:rPr>
  </w:style>
  <w:style w:type="paragraph" w:customStyle="1" w:styleId="SenderAddress">
    <w:name w:val="Sender Address"/>
    <w:basedOn w:val="Normal"/>
    <w:uiPriority w:val="2"/>
    <w:unhideWhenUsed/>
    <w:qFormat/>
    <w:rsid w:val="00666E6D"/>
    <w:pPr>
      <w:spacing w:after="0" w:line="300" w:lineRule="auto"/>
      <w:ind w:left="6912"/>
    </w:pPr>
    <w:rPr>
      <w:szCs w:val="22"/>
    </w:rPr>
  </w:style>
  <w:style w:type="paragraph" w:customStyle="1" w:styleId="RecipientAddress">
    <w:name w:val="Recipient Address"/>
    <w:basedOn w:val="Normal"/>
    <w:uiPriority w:val="2"/>
    <w:unhideWhenUsed/>
    <w:qFormat/>
    <w:rsid w:val="00666E6D"/>
    <w:pPr>
      <w:spacing w:before="480" w:after="480" w:line="300" w:lineRule="auto"/>
      <w:contextualSpacing/>
    </w:pPr>
    <w:rPr>
      <w:szCs w:val="24"/>
    </w:rPr>
  </w:style>
  <w:style w:type="paragraph" w:styleId="Signature">
    <w:name w:val="Signature"/>
    <w:basedOn w:val="Normal"/>
    <w:link w:val="SignatureChar"/>
    <w:uiPriority w:val="99"/>
    <w:unhideWhenUsed/>
    <w:rsid w:val="00666E6D"/>
    <w:pPr>
      <w:spacing w:after="0" w:line="300" w:lineRule="auto"/>
      <w:ind w:left="4320"/>
    </w:pPr>
    <w:rPr>
      <w:szCs w:val="24"/>
    </w:rPr>
  </w:style>
  <w:style w:type="character" w:customStyle="1" w:styleId="SignatureChar">
    <w:name w:val="Signature Char"/>
    <w:basedOn w:val="DefaultParagraphFont"/>
    <w:link w:val="Signature"/>
    <w:uiPriority w:val="99"/>
    <w:rsid w:val="00666E6D"/>
    <w:rPr>
      <w:sz w:val="20"/>
      <w:szCs w:val="24"/>
      <w:lang w:eastAsia="ja-JP"/>
    </w:rPr>
  </w:style>
  <w:style w:type="paragraph" w:customStyle="1" w:styleId="DefaultPlaceholderAuthor">
    <w:name w:val="DefaultPlaceholder_Author"/>
    <w:uiPriority w:val="49"/>
    <w:rsid w:val="00666E6D"/>
  </w:style>
  <w:style w:type="paragraph" w:customStyle="1" w:styleId="PersonalName">
    <w:name w:val="Personal Name"/>
    <w:basedOn w:val="Normal"/>
    <w:next w:val="Normal"/>
    <w:uiPriority w:val="2"/>
    <w:qFormat/>
    <w:rsid w:val="00666E6D"/>
    <w:pPr>
      <w:spacing w:after="0" w:line="240" w:lineRule="auto"/>
    </w:pPr>
    <w:rPr>
      <w:rFonts w:asciiTheme="majorHAnsi" w:hAnsiTheme="majorHAnsi"/>
      <w:b/>
      <w:color w:val="325F64" w:themeColor="accent2" w:themeShade="BF"/>
      <w:sz w:val="28"/>
      <w:szCs w:val="28"/>
    </w:rPr>
  </w:style>
  <w:style w:type="paragraph" w:customStyle="1" w:styleId="CommentsText">
    <w:name w:val="Comments Text"/>
    <w:basedOn w:val="Normal"/>
    <w:qFormat/>
    <w:rsid w:val="00666E6D"/>
    <w:pPr>
      <w:spacing w:after="120" w:line="288" w:lineRule="auto"/>
    </w:pPr>
    <w:rPr>
      <w:szCs w:val="22"/>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12104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Leonel Eko (LLC)</dc:creator>
  <cp:lastModifiedBy>Krishna Mehta</cp:lastModifiedBy>
  <cp:revision>2</cp:revision>
  <dcterms:created xsi:type="dcterms:W3CDTF">2019-04-26T20:34:00Z</dcterms:created>
  <dcterms:modified xsi:type="dcterms:W3CDTF">2019-04-26T20:34:00Z</dcterms:modified>
</cp:coreProperties>
</file>