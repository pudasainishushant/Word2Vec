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4F" w:rsidRPr="002C5B4F" w:rsidRDefault="002C5B4F" w:rsidP="00B06534">
      <w:pPr>
        <w:pStyle w:val="NoSpacing"/>
        <w:jc w:val="center"/>
        <w:rPr>
          <w:ins w:id="0" w:author="Kacee@1" w:date="2017-03-07T11:39:00Z"/>
          <w:rFonts w:asciiTheme="minorHAnsi" w:hAnsiTheme="minorHAnsi" w:cstheme="minorHAnsi"/>
          <w:b/>
          <w:bCs/>
          <w:color w:val="000000" w:themeColor="text1"/>
          <w:sz w:val="28"/>
          <w:rPrChange w:id="1" w:author="Kacee@1" w:date="2017-03-07T11:39:00Z">
            <w:rPr>
              <w:ins w:id="2" w:author="Kacee@1" w:date="2017-03-07T11:39:00Z"/>
              <w:rFonts w:ascii="Arial" w:hAnsi="Arial" w:cs="Arial"/>
              <w:sz w:val="22"/>
              <w:szCs w:val="22"/>
            </w:rPr>
          </w:rPrChange>
        </w:rPr>
      </w:pPr>
      <w:ins w:id="3" w:author="Kacee@1" w:date="2017-03-07T11:39:00Z">
        <w:r w:rsidRPr="002C5B4F">
          <w:rPr>
            <w:rFonts w:asciiTheme="minorHAnsi" w:hAnsiTheme="minorHAnsi" w:cstheme="minorHAnsi"/>
            <w:b/>
            <w:bCs/>
            <w:color w:val="000000" w:themeColor="text1"/>
            <w:sz w:val="28"/>
            <w:rPrChange w:id="4" w:author="Kacee@1" w:date="2017-03-07T11:39:00Z">
              <w:rPr>
                <w:rFonts w:ascii="Arial" w:hAnsi="Arial" w:cs="Arial"/>
                <w:sz w:val="22"/>
                <w:szCs w:val="22"/>
              </w:rPr>
            </w:rPrChange>
          </w:rPr>
          <w:t>David Chiles</w:t>
        </w:r>
      </w:ins>
    </w:p>
    <w:p w:rsidR="00B06534" w:rsidRPr="009C5DAA" w:rsidDel="002C5B4F" w:rsidRDefault="002C5B4F" w:rsidP="00B06534">
      <w:pPr>
        <w:pStyle w:val="NoSpacing"/>
        <w:jc w:val="center"/>
        <w:rPr>
          <w:del w:id="5" w:author="Kacee@1" w:date="2017-03-07T11:39:00Z"/>
          <w:rFonts w:asciiTheme="minorHAnsi" w:hAnsiTheme="minorHAnsi" w:cstheme="minorHAnsi"/>
          <w:b/>
          <w:bCs/>
          <w:color w:val="000000" w:themeColor="text1"/>
          <w:sz w:val="28"/>
        </w:rPr>
      </w:pPr>
      <w:ins w:id="6" w:author="Kacee@1" w:date="2017-03-07T11:39:00Z">
        <w:r w:rsidRPr="002C5B4F">
          <w:rPr>
            <w:rFonts w:asciiTheme="minorHAnsi" w:hAnsiTheme="minorHAnsi" w:cstheme="minorHAnsi"/>
            <w:b/>
            <w:bCs/>
            <w:color w:val="000000" w:themeColor="text1"/>
            <w:sz w:val="28"/>
            <w:rPrChange w:id="7" w:author="Kacee@1" w:date="2017-03-07T11:39:00Z">
              <w:rPr>
                <w:rFonts w:ascii="Arial" w:hAnsi="Arial" w:cs="Arial"/>
                <w:sz w:val="20"/>
              </w:rPr>
            </w:rPrChange>
          </w:rPr>
          <w:t>david.jdchiles@yahoo.com</w:t>
        </w:r>
      </w:ins>
      <w:del w:id="8" w:author="Kacee@1" w:date="2017-03-07T11:39:00Z">
        <w:r w:rsidR="00B06534" w:rsidRPr="009C5DAA" w:rsidDel="002C5B4F">
          <w:rPr>
            <w:rFonts w:asciiTheme="minorHAnsi" w:hAnsiTheme="minorHAnsi" w:cstheme="minorHAnsi"/>
            <w:b/>
            <w:bCs/>
            <w:color w:val="000000" w:themeColor="text1"/>
            <w:sz w:val="28"/>
          </w:rPr>
          <w:delText>Eric Aaron</w:delText>
        </w:r>
      </w:del>
    </w:p>
    <w:p w:rsidR="00B06534" w:rsidRPr="009C5DAA" w:rsidRDefault="002E224F" w:rsidP="00B06534">
      <w:pPr>
        <w:pStyle w:val="NoSpacing"/>
        <w:jc w:val="center"/>
        <w:rPr>
          <w:rFonts w:asciiTheme="minorHAnsi" w:hAnsiTheme="minorHAnsi" w:cstheme="minorHAnsi"/>
          <w:b/>
          <w:bCs/>
          <w:color w:val="000000" w:themeColor="text1"/>
          <w:sz w:val="28"/>
        </w:rPr>
      </w:pPr>
      <w:del w:id="9" w:author="Kacee@1" w:date="2017-03-07T11:39:00Z">
        <w:r w:rsidDel="002C5B4F">
          <w:fldChar w:fldCharType="begin"/>
        </w:r>
        <w:r w:rsidDel="002C5B4F">
          <w:delInstrText xml:space="preserve"> HYPERLINK "mailto:eric.ae214@gmx.com" </w:delInstrText>
        </w:r>
        <w:r w:rsidDel="002C5B4F">
          <w:fldChar w:fldCharType="separate"/>
        </w:r>
        <w:r w:rsidR="00B06534" w:rsidRPr="009C5DAA" w:rsidDel="002C5B4F">
          <w:rPr>
            <w:rFonts w:asciiTheme="minorHAnsi" w:hAnsiTheme="minorHAnsi" w:cstheme="minorHAnsi"/>
            <w:b/>
            <w:bCs/>
            <w:color w:val="000000" w:themeColor="text1"/>
            <w:sz w:val="28"/>
          </w:rPr>
          <w:delText>eric.ae214@gmx.com</w:delText>
        </w:r>
        <w:r w:rsidDel="002C5B4F">
          <w:rPr>
            <w:rFonts w:asciiTheme="minorHAnsi" w:hAnsiTheme="minorHAnsi" w:cstheme="minorHAnsi"/>
            <w:b/>
            <w:bCs/>
            <w:color w:val="000000" w:themeColor="text1"/>
            <w:sz w:val="28"/>
          </w:rPr>
          <w:fldChar w:fldCharType="end"/>
        </w:r>
      </w:del>
    </w:p>
    <w:p w:rsidR="00514BE3" w:rsidRPr="002C5B4F" w:rsidRDefault="00514BE3" w:rsidP="00514BE3">
      <w:pPr>
        <w:pStyle w:val="NoSpacing"/>
        <w:jc w:val="center"/>
        <w:rPr>
          <w:rFonts w:asciiTheme="minorHAnsi" w:hAnsiTheme="minorHAnsi" w:cstheme="minorHAnsi"/>
          <w:i/>
          <w:color w:val="000000" w:themeColor="text1"/>
          <w:szCs w:val="24"/>
          <w:rPrChange w:id="10" w:author="Kacee@1" w:date="2017-03-07T11:44:00Z">
            <w:rPr>
              <w:rFonts w:asciiTheme="minorHAnsi" w:hAnsiTheme="minorHAnsi" w:cstheme="minorHAnsi"/>
              <w:i/>
              <w:color w:val="000000" w:themeColor="text1"/>
              <w:sz w:val="20"/>
            </w:rPr>
          </w:rPrChange>
        </w:rPr>
      </w:pPr>
      <w:del w:id="11" w:author="Kacee@1" w:date="2017-03-07T11:43:00Z">
        <w:r w:rsidRPr="002C5B4F" w:rsidDel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12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delText xml:space="preserve">325 </w:delText>
        </w:r>
      </w:del>
      <w:ins w:id="13" w:author="Kacee@1" w:date="2017-03-07T11:43:00Z">
        <w:r w:rsidR="002C5B4F" w:rsidRPr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14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t>3</w:t>
        </w:r>
        <w:r w:rsidR="002C5B4F" w:rsidRPr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15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t>68</w:t>
        </w:r>
        <w:r w:rsidR="002C5B4F" w:rsidRPr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16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t xml:space="preserve"> </w:t>
        </w:r>
      </w:ins>
      <w:del w:id="17" w:author="Kacee@1" w:date="2017-03-07T11:42:00Z">
        <w:r w:rsidRPr="002C5B4F" w:rsidDel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18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delText xml:space="preserve">Elizabeth Dr </w:delText>
        </w:r>
      </w:del>
      <w:ins w:id="19" w:author="Kacee@1" w:date="2017-03-07T11:42:00Z">
        <w:r w:rsidR="002C5B4F" w:rsidRPr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20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t xml:space="preserve">St Joseph Ave NW </w:t>
        </w:r>
      </w:ins>
      <w:del w:id="21" w:author="Kacee@1" w:date="2017-03-07T11:43:00Z">
        <w:r w:rsidRPr="002C5B4F" w:rsidDel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22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delText>Pittsburgh</w:delText>
        </w:r>
      </w:del>
      <w:ins w:id="23" w:author="Kacee@1" w:date="2017-03-07T11:43:00Z">
        <w:r w:rsidR="002C5B4F" w:rsidRPr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24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t>Atlanta</w:t>
        </w:r>
      </w:ins>
      <w:r w:rsidRPr="002C5B4F">
        <w:rPr>
          <w:rFonts w:asciiTheme="minorHAnsi" w:hAnsiTheme="minorHAnsi" w:cstheme="minorHAnsi"/>
          <w:bCs/>
          <w:i/>
          <w:color w:val="000000" w:themeColor="text1"/>
          <w:szCs w:val="24"/>
          <w:rPrChange w:id="25" w:author="Kacee@1" w:date="2017-03-07T11:44:00Z">
            <w:rPr>
              <w:rFonts w:asciiTheme="minorHAnsi" w:hAnsiTheme="minorHAnsi" w:cstheme="minorHAnsi"/>
              <w:bCs/>
              <w:i/>
              <w:color w:val="000000" w:themeColor="text1"/>
              <w:sz w:val="20"/>
            </w:rPr>
          </w:rPrChange>
        </w:rPr>
        <w:t xml:space="preserve">, </w:t>
      </w:r>
      <w:del w:id="26" w:author="Kacee@1" w:date="2017-03-07T11:43:00Z">
        <w:r w:rsidRPr="002C5B4F" w:rsidDel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27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delText>PA</w:delText>
        </w:r>
      </w:del>
      <w:ins w:id="28" w:author="Kacee@1" w:date="2017-03-07T11:43:00Z">
        <w:r w:rsidR="002C5B4F" w:rsidRPr="002C5B4F">
          <w:rPr>
            <w:rFonts w:asciiTheme="minorHAnsi" w:hAnsiTheme="minorHAnsi" w:cstheme="minorHAnsi"/>
            <w:bCs/>
            <w:i/>
            <w:color w:val="000000" w:themeColor="text1"/>
            <w:szCs w:val="24"/>
            <w:rPrChange w:id="29" w:author="Kacee@1" w:date="2017-03-07T11:44:00Z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</w:rPr>
            </w:rPrChange>
          </w:rPr>
          <w:t>GA</w:t>
        </w:r>
      </w:ins>
    </w:p>
    <w:p w:rsidR="00B06534" w:rsidRPr="009C5DAA" w:rsidRDefault="002C5B4F" w:rsidP="00B06534">
      <w:pPr>
        <w:pStyle w:val="NoSpacing"/>
        <w:jc w:val="center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ins w:id="30" w:author="Kacee@1" w:date="2017-03-07T11:47:00Z">
        <w:r>
          <w:rPr>
            <w:rFonts w:asciiTheme="minorHAnsi" w:hAnsiTheme="minorHAnsi" w:cstheme="minorHAnsi"/>
            <w:bCs/>
            <w:i/>
            <w:color w:val="000000" w:themeColor="text1"/>
            <w:sz w:val="20"/>
          </w:rPr>
          <w:t xml:space="preserve">Sr. </w:t>
        </w:r>
      </w:ins>
      <w:del w:id="31" w:author="Kacee@1" w:date="2017-03-07T11:43:00Z">
        <w:r w:rsidR="00B06534" w:rsidRPr="009C5DAA" w:rsidDel="002C5B4F">
          <w:rPr>
            <w:rFonts w:asciiTheme="minorHAnsi" w:hAnsiTheme="minorHAnsi" w:cstheme="minorHAnsi"/>
            <w:bCs/>
            <w:i/>
            <w:color w:val="000000" w:themeColor="text1"/>
            <w:sz w:val="20"/>
          </w:rPr>
          <w:delText xml:space="preserve">Sr. </w:delText>
        </w:r>
      </w:del>
      <w:r w:rsidR="00B06534" w:rsidRPr="009C5DAA">
        <w:rPr>
          <w:rFonts w:asciiTheme="minorHAnsi" w:hAnsiTheme="minorHAnsi" w:cstheme="minorHAnsi"/>
          <w:bCs/>
          <w:i/>
          <w:color w:val="000000" w:themeColor="text1"/>
          <w:sz w:val="20"/>
        </w:rPr>
        <w:t>Java/J2EE Developer</w:t>
      </w:r>
    </w:p>
    <w:p w:rsidR="00B06534" w:rsidRPr="009C5DAA" w:rsidRDefault="00B06534" w:rsidP="00B06534">
      <w:pPr>
        <w:pStyle w:val="NoSpacing"/>
        <w:rPr>
          <w:rFonts w:asciiTheme="minorHAnsi" w:eastAsia="Arial" w:hAnsiTheme="minorHAnsi" w:cstheme="minorHAnsi"/>
          <w:b/>
          <w:color w:val="000000" w:themeColor="text1"/>
          <w:sz w:val="20"/>
        </w:rPr>
      </w:pPr>
    </w:p>
    <w:p w:rsidR="00B06534" w:rsidRPr="009C5DAA" w:rsidRDefault="00B06534" w:rsidP="00B06534">
      <w:pPr>
        <w:pStyle w:val="NoSpacing"/>
        <w:rPr>
          <w:rFonts w:asciiTheme="minorHAnsi" w:eastAsia="Arial" w:hAnsiTheme="minorHAnsi" w:cstheme="minorHAnsi"/>
          <w:b/>
          <w:color w:val="000000" w:themeColor="text1"/>
          <w:sz w:val="20"/>
        </w:rPr>
      </w:pPr>
    </w:p>
    <w:p w:rsidR="00B06534" w:rsidRPr="009C5DAA" w:rsidRDefault="00B06534" w:rsidP="00B813C3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0"/>
        </w:rPr>
      </w:pPr>
      <w:r w:rsidRPr="009C5DAA">
        <w:rPr>
          <w:rFonts w:asciiTheme="minorHAnsi" w:eastAsia="Arial" w:hAnsiTheme="minorHAnsi" w:cstheme="minorHAnsi"/>
          <w:b/>
          <w:color w:val="000000" w:themeColor="text1"/>
          <w:sz w:val="20"/>
        </w:rPr>
        <w:t>Professional Summary:</w:t>
      </w:r>
    </w:p>
    <w:p w:rsidR="00B06534" w:rsidRPr="009C5DAA" w:rsidRDefault="00B06534" w:rsidP="00B065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B813C3" w:rsidRPr="009C5DAA" w:rsidRDefault="00B06534" w:rsidP="00B813C3">
      <w:pPr>
        <w:pStyle w:val="NoSpacing"/>
        <w:rPr>
          <w:rFonts w:asciiTheme="minorHAnsi" w:hAnsiTheme="minorHAnsi" w:cstheme="minorHAnsi"/>
          <w:color w:val="000000" w:themeColor="text1"/>
          <w:sz w:val="20"/>
        </w:rPr>
      </w:pPr>
      <w:r w:rsidRPr="009C5DAA">
        <w:rPr>
          <w:rFonts w:asciiTheme="minorHAnsi" w:hAnsiTheme="minorHAnsi" w:cstheme="minorHAnsi"/>
          <w:color w:val="000000" w:themeColor="text1"/>
          <w:sz w:val="20"/>
        </w:rPr>
        <w:t>•8+ years of software development experience using Java and J2EE technologies.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 xml:space="preserve">•Proficient in using Object Oriented Programming (OOPS) for building n-tier architecture systems with </w:t>
      </w:r>
      <w:del w:id="32" w:author="Mavin-1" w:date="2016-06-20T16:08:00Z">
        <w:r w:rsidR="00B813C3" w:rsidRPr="009C5DAA" w:rsidDel="009C5DAA">
          <w:rPr>
            <w:rFonts w:asciiTheme="minorHAnsi" w:hAnsiTheme="minorHAnsi" w:cstheme="minorHAnsi"/>
            <w:color w:val="000000" w:themeColor="text1"/>
            <w:sz w:val="20"/>
          </w:rPr>
          <w:delText xml:space="preserve">    </w:delText>
        </w:r>
      </w:del>
      <w:r w:rsidRPr="009C5DAA">
        <w:rPr>
          <w:rFonts w:asciiTheme="minorHAnsi" w:hAnsiTheme="minorHAnsi" w:cstheme="minorHAnsi"/>
          <w:color w:val="000000" w:themeColor="text1"/>
          <w:sz w:val="20"/>
        </w:rPr>
        <w:t>hands on development expertise in front-end UI layer, application layer includin</w:t>
      </w:r>
      <w:bookmarkStart w:id="33" w:name="_GoBack"/>
      <w:bookmarkEnd w:id="33"/>
      <w:r w:rsidR="00B813C3" w:rsidRPr="009C5DAA">
        <w:rPr>
          <w:rFonts w:asciiTheme="minorHAnsi" w:eastAsia="Arial" w:hAnsiTheme="minorHAnsi" w:cstheme="minorHAnsi"/>
          <w:color w:val="000000" w:themeColor="text1"/>
          <w:sz w:val="20"/>
        </w:rPr>
        <w:t>g middle-ware and core business</w:t>
      </w:r>
      <w:ins w:id="34" w:author="Mavin-1" w:date="2016-06-20T16:09:00Z">
        <w:r w:rsidR="009C5DAA">
          <w:rPr>
            <w:rFonts w:asciiTheme="minorHAnsi" w:eastAsia="Arial" w:hAnsiTheme="minorHAnsi" w:cstheme="minorHAnsi"/>
            <w:color w:val="000000" w:themeColor="text1"/>
            <w:sz w:val="20"/>
          </w:rPr>
          <w:t xml:space="preserve"> </w:t>
        </w:r>
      </w:ins>
      <w:del w:id="35" w:author="Mavin-1" w:date="2016-06-20T16:09:00Z">
        <w:r w:rsidR="00B813C3" w:rsidRPr="009C5DAA" w:rsidDel="009C5DAA">
          <w:rPr>
            <w:rFonts w:asciiTheme="minorHAnsi" w:eastAsia="Arial" w:hAnsiTheme="minorHAnsi" w:cstheme="minorHAnsi"/>
            <w:color w:val="000000" w:themeColor="text1"/>
            <w:sz w:val="20"/>
          </w:rPr>
          <w:delText xml:space="preserve"> </w:delText>
        </w:r>
        <w:r w:rsidR="00514BE3" w:rsidRPr="009C5DAA" w:rsidDel="009C5DAA">
          <w:rPr>
            <w:rFonts w:asciiTheme="minorHAnsi" w:eastAsia="Arial" w:hAnsiTheme="minorHAnsi" w:cstheme="minorHAnsi"/>
            <w:color w:val="000000" w:themeColor="text1"/>
            <w:sz w:val="20"/>
          </w:rPr>
          <w:delText xml:space="preserve"> </w:delText>
        </w:r>
      </w:del>
      <w:del w:id="36" w:author="Mavin-1" w:date="2016-06-20T16:08:00Z">
        <w:r w:rsidR="00514BE3" w:rsidRPr="009C5DAA" w:rsidDel="009C5DAA">
          <w:rPr>
            <w:rFonts w:asciiTheme="minorHAnsi" w:eastAsia="Arial" w:hAnsiTheme="minorHAnsi" w:cstheme="minorHAnsi"/>
            <w:color w:val="000000" w:themeColor="text1"/>
            <w:sz w:val="20"/>
          </w:rPr>
          <w:delText xml:space="preserve"> </w:delText>
        </w:r>
      </w:del>
      <w:r w:rsidRPr="009C5DAA">
        <w:rPr>
          <w:rFonts w:asciiTheme="minorHAnsi" w:hAnsiTheme="minorHAnsi" w:cstheme="minorHAnsi"/>
          <w:color w:val="000000" w:themeColor="text1"/>
          <w:sz w:val="20"/>
        </w:rPr>
        <w:t>frameworks and back-end database layer integration.</w:t>
      </w:r>
      <w:r w:rsidR="00B813C3" w:rsidRPr="009C5DA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Expert knowledge over J2EE Design Patterns like MVC A</w:t>
      </w:r>
      <w:r w:rsidR="00B813C3" w:rsidRPr="009C5DAA">
        <w:rPr>
          <w:rFonts w:asciiTheme="minorHAnsi" w:hAnsiTheme="minorHAnsi" w:cstheme="minorHAnsi"/>
          <w:color w:val="000000" w:themeColor="text1"/>
          <w:sz w:val="20"/>
        </w:rPr>
        <w:t xml:space="preserve">rchitecture, Singleton, Session 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t>Facade, Business Delegate and Data Access Object for building J2EE Applications.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Experience working in environments using Agile (SCRUM) and Test Driven development methodologies.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Strong experience in designing &amp; developing software systems using Java, J2EE technologies like Servlets\, JSPs, EJBs, JSLT, JMS, JAXP, JDBC, Struts, Spring (IOC&amp;AOP), Hibernate, MDBs, Session Beans, JNDI with Oracle relational database on UNIX and Windows environments.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Experienced in web development using HTML, DHTML, XHTML, CSS, JavaScript, AngularJS and AJAX technologies.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Experience in developing MVC framework based websites using Struts 1.x/2.x, JSF and Spring 3.5.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Expertise in coding business components using various API's of Java like Multithreading, Collections.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Strong experience in designed, developed, deployed, XML and XSLT transformations.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Worked on Service Oriented Architecture (SOA) such as Apache Axis web services which use SOAP, WSDL, UDDI and REST. Exposure to JAXB, JAXP and JAX-WS.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Experience in implementing the declarative enterprise services using Spring AOP and implementation knowledge on spring web flow to manage the application page flows.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Experience in using various IDEs Eclipse, My Eclipse and repositories SVN and CVS.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Good experience with deployment and release of the application with ANT and Maven build tools.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Efficient in packaging &amp; deploying applications using on Web Logic, Web Sphere, Tomcat and      JBoss web servers.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Implemented Unit Testing using JUnit and Integration testing during the projects.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Experience in using Operating Systems like Windows […] and LINUX.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Worked in large and small teams for systems requirement, design &amp; development.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Preparation of Standard Code guidelines, analysis and testing documentations.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Self-motivated, responsible and proper time management with good Written, Verbal and Listening skill, commitment to co-operative teamwork. </w:t>
      </w:r>
      <w:r w:rsidRPr="009C5DAA">
        <w:rPr>
          <w:rFonts w:asciiTheme="minorHAnsi" w:hAnsiTheme="minorHAnsi" w:cstheme="minorHAnsi"/>
          <w:color w:val="000000" w:themeColor="text1"/>
          <w:sz w:val="20"/>
        </w:rPr>
        <w:br/>
        <w:t>• Good team player with reputation of integrity and an ability to work in multiple areas.</w:t>
      </w:r>
    </w:p>
    <w:p w:rsidR="00B06534" w:rsidRPr="009C5DAA" w:rsidRDefault="00B06534" w:rsidP="00B813C3">
      <w:pPr>
        <w:pStyle w:val="NoSpacing"/>
        <w:rPr>
          <w:rFonts w:asciiTheme="minorHAnsi" w:hAnsiTheme="minorHAnsi" w:cstheme="minorHAnsi"/>
          <w:color w:val="000000" w:themeColor="text1"/>
          <w:sz w:val="20"/>
        </w:rPr>
      </w:pPr>
    </w:p>
    <w:p w:rsidR="00B06534" w:rsidRPr="009C5DAA" w:rsidRDefault="00B06534" w:rsidP="00B06534">
      <w:pPr>
        <w:pStyle w:val="NoSpacing"/>
        <w:rPr>
          <w:rFonts w:asciiTheme="minorHAnsi" w:hAnsiTheme="minorHAnsi" w:cstheme="minorHAnsi"/>
          <w:b/>
          <w:color w:val="000000" w:themeColor="text1"/>
          <w:sz w:val="20"/>
        </w:rPr>
      </w:pPr>
      <w:r w:rsidRPr="009C5DAA">
        <w:rPr>
          <w:rFonts w:asciiTheme="minorHAnsi" w:eastAsia="Arial" w:hAnsiTheme="minorHAnsi" w:cstheme="minorHAnsi"/>
          <w:b/>
          <w:color w:val="000000" w:themeColor="text1"/>
          <w:sz w:val="20"/>
        </w:rPr>
        <w:t>Education Qualifications:</w:t>
      </w:r>
    </w:p>
    <w:p w:rsidR="00B06534" w:rsidRPr="009C5DAA" w:rsidRDefault="00B06534" w:rsidP="00B06534">
      <w:pPr>
        <w:rPr>
          <w:rFonts w:cstheme="minorHAnsi"/>
          <w:color w:val="000000" w:themeColor="text1"/>
          <w:sz w:val="20"/>
          <w:szCs w:val="20"/>
        </w:rPr>
      </w:pPr>
    </w:p>
    <w:p w:rsidR="00B06534" w:rsidRPr="009C5DAA" w:rsidRDefault="00B06534" w:rsidP="00B06534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9C5DAA">
        <w:rPr>
          <w:rFonts w:asciiTheme="minorHAnsi" w:hAnsiTheme="minorHAnsi" w:cstheme="minorHAnsi"/>
          <w:color w:val="000000" w:themeColor="text1"/>
          <w:sz w:val="20"/>
        </w:rPr>
        <w:t xml:space="preserve">Bachelors from </w:t>
      </w:r>
      <w:del w:id="37" w:author="Kacee@1" w:date="2017-03-07T11:46:00Z">
        <w:r w:rsidRPr="009C5DAA" w:rsidDel="002C5B4F">
          <w:rPr>
            <w:rFonts w:asciiTheme="minorHAnsi" w:hAnsiTheme="minorHAnsi" w:cstheme="minorHAnsi"/>
            <w:color w:val="000000" w:themeColor="text1"/>
            <w:sz w:val="20"/>
          </w:rPr>
          <w:delText xml:space="preserve">Duquesne </w:delText>
        </w:r>
      </w:del>
      <w:r w:rsidRPr="009C5DAA">
        <w:rPr>
          <w:rFonts w:asciiTheme="minorHAnsi" w:hAnsiTheme="minorHAnsi" w:cstheme="minorHAnsi"/>
          <w:color w:val="000000" w:themeColor="text1"/>
          <w:sz w:val="20"/>
        </w:rPr>
        <w:t xml:space="preserve">University </w:t>
      </w:r>
      <w:ins w:id="38" w:author="Kacee@1" w:date="2017-03-07T11:46:00Z">
        <w:r w:rsidR="002C5B4F">
          <w:rPr>
            <w:rFonts w:asciiTheme="minorHAnsi" w:hAnsiTheme="minorHAnsi" w:cstheme="minorHAnsi"/>
            <w:color w:val="000000" w:themeColor="text1"/>
            <w:sz w:val="20"/>
          </w:rPr>
          <w:t xml:space="preserve">of </w:t>
        </w:r>
      </w:ins>
      <w:del w:id="39" w:author="Kacee@1" w:date="2017-03-07T11:45:00Z">
        <w:r w:rsidRPr="009C5DAA" w:rsidDel="002C5B4F">
          <w:rPr>
            <w:rFonts w:asciiTheme="minorHAnsi" w:hAnsiTheme="minorHAnsi" w:cstheme="minorHAnsi"/>
            <w:color w:val="000000" w:themeColor="text1"/>
            <w:sz w:val="20"/>
          </w:rPr>
          <w:delText xml:space="preserve">Pittsburgh </w:delText>
        </w:r>
      </w:del>
      <w:ins w:id="40" w:author="Kacee@1" w:date="2017-03-07T11:45:00Z">
        <w:r w:rsidR="002C5B4F">
          <w:rPr>
            <w:rFonts w:asciiTheme="minorHAnsi" w:hAnsiTheme="minorHAnsi" w:cstheme="minorHAnsi"/>
            <w:color w:val="000000" w:themeColor="text1"/>
            <w:sz w:val="20"/>
          </w:rPr>
          <w:t>Georgia</w:t>
        </w:r>
        <w:r w:rsidR="002C5B4F" w:rsidRPr="009C5DAA">
          <w:rPr>
            <w:rFonts w:asciiTheme="minorHAnsi" w:hAnsiTheme="minorHAnsi" w:cstheme="minorHAnsi"/>
            <w:color w:val="000000" w:themeColor="text1"/>
            <w:sz w:val="20"/>
          </w:rPr>
          <w:t xml:space="preserve"> </w:t>
        </w:r>
      </w:ins>
      <w:del w:id="41" w:author="Kacee@1" w:date="2017-03-07T11:46:00Z">
        <w:r w:rsidRPr="009C5DAA" w:rsidDel="002C5B4F">
          <w:rPr>
            <w:rFonts w:asciiTheme="minorHAnsi" w:hAnsiTheme="minorHAnsi" w:cstheme="minorHAnsi"/>
            <w:color w:val="000000" w:themeColor="text1"/>
            <w:sz w:val="20"/>
          </w:rPr>
          <w:delText>2005</w:delText>
        </w:r>
      </w:del>
      <w:r w:rsidRPr="009C5DA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ins w:id="42" w:author="Kacee@1" w:date="2017-03-07T11:46:00Z">
        <w:r w:rsidR="002C5B4F" w:rsidRPr="002C5B4F">
          <w:rPr>
            <w:rFonts w:asciiTheme="minorHAnsi" w:hAnsiTheme="minorHAnsi" w:cstheme="minorHAnsi"/>
            <w:color w:val="000000" w:themeColor="text1"/>
            <w:sz w:val="20"/>
            <w:rPrChange w:id="43" w:author="Kacee@1" w:date="2017-03-07T11:46:00Z">
              <w:rPr>
                <w:rFonts w:asciiTheme="minorHAnsi" w:hAnsiTheme="minorHAnsi" w:cstheme="minorHAnsi"/>
                <w:bCs/>
                <w:i/>
                <w:color w:val="000000" w:themeColor="text1"/>
                <w:szCs w:val="24"/>
              </w:rPr>
            </w:rPrChange>
          </w:rPr>
          <w:t>Atlanta, GA</w:t>
        </w:r>
      </w:ins>
      <w:del w:id="44" w:author="Kacee@1" w:date="2017-03-07T11:46:00Z">
        <w:r w:rsidRPr="009C5DAA" w:rsidDel="002C5B4F">
          <w:rPr>
            <w:rFonts w:asciiTheme="minorHAnsi" w:hAnsiTheme="minorHAnsi" w:cstheme="minorHAnsi"/>
            <w:color w:val="000000" w:themeColor="text1"/>
            <w:sz w:val="20"/>
          </w:rPr>
          <w:delText>Pittsburgh, PA</w:delText>
        </w:r>
      </w:del>
    </w:p>
    <w:p w:rsidR="00B06534" w:rsidRPr="009C5DAA" w:rsidRDefault="00B06534" w:rsidP="00B06534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:rsidR="00B06534" w:rsidRPr="009C5DAA" w:rsidRDefault="00B06534" w:rsidP="00B06534">
      <w:pPr>
        <w:pStyle w:val="NoSpacing"/>
        <w:jc w:val="both"/>
        <w:rPr>
          <w:rFonts w:asciiTheme="minorHAnsi" w:eastAsia="Arial" w:hAnsiTheme="minorHAnsi" w:cstheme="minorHAnsi"/>
          <w:b/>
          <w:color w:val="000000" w:themeColor="text1"/>
          <w:sz w:val="20"/>
        </w:rPr>
      </w:pPr>
      <w:r w:rsidRPr="009C5DAA">
        <w:rPr>
          <w:rFonts w:asciiTheme="minorHAnsi" w:eastAsia="Arial" w:hAnsiTheme="minorHAnsi" w:cstheme="minorHAnsi"/>
          <w:b/>
          <w:color w:val="000000" w:themeColor="text1"/>
          <w:sz w:val="20"/>
        </w:rPr>
        <w:t>Technical Skills:</w:t>
      </w:r>
    </w:p>
    <w:p w:rsidR="00B06534" w:rsidRPr="009C5DAA" w:rsidRDefault="00B06534" w:rsidP="00B065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B06534" w:rsidRPr="009C5DAA" w:rsidRDefault="00B06534" w:rsidP="00B81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Java/J2EE Technologies Servlets, JSP, JSTL, JDBC, JMS, JNDI, RMI, EJB, JFC/Swing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, AWT, Applets, </w:t>
      </w:r>
      <w:r w:rsidRPr="009C5DAA">
        <w:rPr>
          <w:rFonts w:cstheme="minorHAnsi"/>
          <w:color w:val="000000" w:themeColor="text1"/>
          <w:sz w:val="20"/>
          <w:szCs w:val="20"/>
        </w:rPr>
        <w:t>Multithreading, Java Networking Programming Languages Java […] C++, C, SQL, PL/SQL, Application/Web Servers Oracle/BEA Weblogic 8.1/9.1, IBM Websphere […] JBoss, Tomcat […] tracking,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 </w:t>
      </w:r>
      <w:r w:rsidRPr="009C5DAA">
        <w:rPr>
          <w:rFonts w:cstheme="minorHAnsi"/>
          <w:color w:val="000000" w:themeColor="text1"/>
          <w:sz w:val="20"/>
          <w:szCs w:val="20"/>
        </w:rPr>
        <w:t>Jenkins. Frameworks Struts 2.x/1.x, Spring 3.x/ 2.x, Hibernate 3.x, JSF 1.2/2.0,iBatis,Flex UI Frameworks JQuery, AngularJS, Bootstrap. IDEs Eclipse 3.x, IBM WSAD, IBM RAD 7.x/6/x, IntelliJ, Dream viewer, Web technologies JSP, JavaScript, Json, jQuery, AJAX, XML, XSLT, HTML/XHTML/DHTML/HTML5, CSS/ CSS3, Flash, ActionScript 3.0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, 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Design Tools Adobe PhotoShop, 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Adobe After </w:t>
      </w:r>
      <w:r w:rsidR="00B813C3" w:rsidRPr="009C5DAA">
        <w:rPr>
          <w:rFonts w:cstheme="minorHAnsi"/>
          <w:color w:val="000000" w:themeColor="text1"/>
          <w:sz w:val="20"/>
          <w:szCs w:val="20"/>
        </w:rPr>
        <w:lastRenderedPageBreak/>
        <w:t xml:space="preserve">Effect, Dreamweaver, 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Web Services JAX-WS, JAX-RPC, JAX-RS, 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SOAP, WSDL, UDDI, REST, SOAP UI, 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XML Tools 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JAXB, Apache Axis, AltovaXMLSpy, </w:t>
      </w:r>
      <w:r w:rsidRPr="009C5DAA">
        <w:rPr>
          <w:rFonts w:cstheme="minorHAnsi"/>
          <w:color w:val="000000" w:themeColor="text1"/>
          <w:sz w:val="20"/>
          <w:szCs w:val="20"/>
        </w:rPr>
        <w:t>Methodologies Agi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le, Scrum, RUP, TDD, OOAD, SDLC, 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Modeling </w:t>
      </w:r>
      <w:r w:rsidR="00B813C3" w:rsidRPr="009C5DAA">
        <w:rPr>
          <w:rFonts w:cstheme="minorHAnsi"/>
          <w:color w:val="000000" w:themeColor="text1"/>
          <w:sz w:val="20"/>
          <w:szCs w:val="20"/>
        </w:rPr>
        <w:t xml:space="preserve">Tools UML, Rational Rose, Visio, </w:t>
      </w:r>
      <w:r w:rsidRPr="009C5DAA">
        <w:rPr>
          <w:rFonts w:cstheme="minorHAnsi"/>
          <w:color w:val="000000" w:themeColor="text1"/>
          <w:sz w:val="20"/>
          <w:szCs w:val="20"/>
        </w:rPr>
        <w:t>Testing technologies/tools JUnit, JMeter, HtmlUnit</w:t>
      </w:r>
      <w:r w:rsidR="00B813C3" w:rsidRPr="009C5DAA">
        <w:rPr>
          <w:rFonts w:cstheme="minorHAnsi"/>
          <w:color w:val="000000" w:themeColor="text1"/>
          <w:sz w:val="20"/>
          <w:szCs w:val="20"/>
        </w:rPr>
        <w:t>.</w:t>
      </w:r>
    </w:p>
    <w:p w:rsidR="00B06534" w:rsidRPr="009C5DAA" w:rsidRDefault="00B06534" w:rsidP="00B06534">
      <w:pPr>
        <w:rPr>
          <w:rFonts w:cstheme="minorHAnsi"/>
          <w:color w:val="000000" w:themeColor="text1"/>
          <w:sz w:val="20"/>
          <w:szCs w:val="20"/>
        </w:rPr>
      </w:pPr>
    </w:p>
    <w:p w:rsidR="00B813C3" w:rsidRPr="009C5DAA" w:rsidRDefault="00B813C3" w:rsidP="00B813C3">
      <w:pPr>
        <w:pStyle w:val="NoSpacing"/>
        <w:jc w:val="both"/>
        <w:rPr>
          <w:rFonts w:asciiTheme="minorHAnsi" w:eastAsia="Arial" w:hAnsiTheme="minorHAnsi" w:cstheme="minorHAnsi"/>
          <w:b/>
          <w:color w:val="000000" w:themeColor="text1"/>
          <w:sz w:val="20"/>
        </w:rPr>
      </w:pPr>
      <w:r w:rsidRPr="009C5DAA">
        <w:rPr>
          <w:rFonts w:asciiTheme="minorHAnsi" w:eastAsia="Arial" w:hAnsiTheme="minorHAnsi" w:cstheme="minorHAnsi"/>
          <w:b/>
          <w:color w:val="000000" w:themeColor="text1"/>
          <w:sz w:val="20"/>
        </w:rPr>
        <w:t>Professional Experience:</w:t>
      </w:r>
    </w:p>
    <w:p w:rsidR="00B813C3" w:rsidRPr="009C5DAA" w:rsidRDefault="00B813C3" w:rsidP="00B06534">
      <w:pPr>
        <w:rPr>
          <w:rFonts w:cstheme="minorHAnsi"/>
          <w:color w:val="000000" w:themeColor="text1"/>
          <w:sz w:val="20"/>
          <w:szCs w:val="20"/>
        </w:rPr>
      </w:pPr>
    </w:p>
    <w:p w:rsidR="00B813C3" w:rsidRPr="009C5DAA" w:rsidRDefault="00ED6654" w:rsidP="00B06534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9C5DAA">
        <w:rPr>
          <w:rFonts w:cstheme="minorHAnsi"/>
          <w:b/>
          <w:bCs/>
          <w:color w:val="000000" w:themeColor="text1"/>
          <w:sz w:val="20"/>
          <w:szCs w:val="20"/>
        </w:rPr>
        <w:t>Sr. Java/J2EE Developer</w:t>
      </w:r>
    </w:p>
    <w:p w:rsidR="00ED6654" w:rsidRDefault="00ED6654" w:rsidP="009C5DAA">
      <w:pPr>
        <w:pStyle w:val="NoSpacing"/>
        <w:rPr>
          <w:ins w:id="45" w:author="Mavin-1" w:date="2016-06-20T15:29:00Z"/>
          <w:rFonts w:asciiTheme="minorHAnsi" w:hAnsiTheme="minorHAnsi" w:cstheme="minorHAnsi"/>
          <w:sz w:val="20"/>
        </w:rPr>
      </w:pPr>
      <w:del w:id="46" w:author="Kacee@1" w:date="2017-03-07T11:51:00Z">
        <w:r w:rsidRPr="009C5DAA" w:rsidDel="00F914D8">
          <w:rPr>
            <w:rFonts w:asciiTheme="minorHAnsi" w:hAnsiTheme="minorHAnsi" w:cstheme="minorHAnsi"/>
            <w:b/>
            <w:sz w:val="20"/>
          </w:rPr>
          <w:delText>PNC bank</w:delText>
        </w:r>
      </w:del>
      <w:ins w:id="47" w:author="Kacee@1" w:date="2017-03-07T11:51:00Z">
        <w:r w:rsidR="00F914D8">
          <w:rPr>
            <w:rFonts w:asciiTheme="minorHAnsi" w:hAnsiTheme="minorHAnsi" w:cstheme="minorHAnsi"/>
            <w:b/>
            <w:sz w:val="20"/>
          </w:rPr>
          <w:t>ADP</w:t>
        </w:r>
      </w:ins>
      <w:r w:rsidRPr="009C5DAA">
        <w:rPr>
          <w:rFonts w:asciiTheme="minorHAnsi" w:hAnsiTheme="minorHAnsi" w:cstheme="minorHAnsi"/>
          <w:b/>
          <w:sz w:val="20"/>
        </w:rPr>
        <w:t xml:space="preserve"> - </w:t>
      </w:r>
      <w:del w:id="48" w:author="Kacee@1" w:date="2017-03-07T11:51:00Z">
        <w:r w:rsidRPr="009C5DAA" w:rsidDel="00F914D8">
          <w:rPr>
            <w:rFonts w:asciiTheme="minorHAnsi" w:hAnsiTheme="minorHAnsi" w:cstheme="minorHAnsi"/>
            <w:b/>
            <w:sz w:val="20"/>
          </w:rPr>
          <w:delText>Pittsburgh</w:delText>
        </w:r>
      </w:del>
      <w:ins w:id="49" w:author="Kacee@1" w:date="2017-03-07T11:51:00Z">
        <w:r w:rsidR="00F914D8">
          <w:rPr>
            <w:rFonts w:asciiTheme="minorHAnsi" w:hAnsiTheme="minorHAnsi" w:cstheme="minorHAnsi"/>
            <w:b/>
            <w:sz w:val="20"/>
          </w:rPr>
          <w:t>Atlanta</w:t>
        </w:r>
      </w:ins>
      <w:r w:rsidRPr="009C5DAA">
        <w:rPr>
          <w:rFonts w:asciiTheme="minorHAnsi" w:hAnsiTheme="minorHAnsi" w:cstheme="minorHAnsi"/>
          <w:b/>
          <w:sz w:val="20"/>
        </w:rPr>
        <w:t xml:space="preserve">, </w:t>
      </w:r>
      <w:del w:id="50" w:author="Kacee@1" w:date="2017-03-07T11:51:00Z">
        <w:r w:rsidRPr="009C5DAA" w:rsidDel="00F914D8">
          <w:rPr>
            <w:rFonts w:asciiTheme="minorHAnsi" w:hAnsiTheme="minorHAnsi" w:cstheme="minorHAnsi"/>
            <w:b/>
            <w:sz w:val="20"/>
          </w:rPr>
          <w:delText>PA</w:delText>
        </w:r>
        <w:r w:rsidRPr="009C5DAA" w:rsidDel="00F914D8">
          <w:rPr>
            <w:rFonts w:asciiTheme="minorHAnsi" w:hAnsiTheme="minorHAnsi" w:cstheme="minorHAnsi"/>
            <w:sz w:val="20"/>
          </w:rPr>
          <w:delText xml:space="preserve"> </w:delText>
        </w:r>
      </w:del>
      <w:ins w:id="51" w:author="Kacee@1" w:date="2017-03-07T11:51:00Z">
        <w:r w:rsidR="00F914D8">
          <w:rPr>
            <w:rFonts w:asciiTheme="minorHAnsi" w:hAnsiTheme="minorHAnsi" w:cstheme="minorHAnsi"/>
            <w:b/>
            <w:sz w:val="20"/>
          </w:rPr>
          <w:t>GA</w:t>
        </w:r>
        <w:r w:rsidR="00F914D8" w:rsidRPr="009C5DAA">
          <w:rPr>
            <w:rFonts w:asciiTheme="minorHAnsi" w:hAnsiTheme="minorHAnsi" w:cstheme="minorHAnsi"/>
            <w:sz w:val="20"/>
          </w:rPr>
          <w:t xml:space="preserve"> </w:t>
        </w:r>
      </w:ins>
      <w:r w:rsidRPr="009C5DAA">
        <w:rPr>
          <w:rFonts w:asciiTheme="minorHAnsi" w:hAnsiTheme="minorHAnsi" w:cstheme="minorHAnsi"/>
          <w:sz w:val="20"/>
        </w:rPr>
        <w:tab/>
      </w:r>
      <w:r w:rsidRPr="009C5DAA">
        <w:rPr>
          <w:rFonts w:asciiTheme="minorHAnsi" w:hAnsiTheme="minorHAnsi" w:cstheme="minorHAnsi"/>
          <w:sz w:val="20"/>
        </w:rPr>
        <w:tab/>
      </w:r>
      <w:r w:rsidRPr="009C5DAA">
        <w:rPr>
          <w:rFonts w:asciiTheme="minorHAnsi" w:hAnsiTheme="minorHAnsi" w:cstheme="minorHAnsi"/>
          <w:sz w:val="20"/>
        </w:rPr>
        <w:tab/>
      </w:r>
      <w:r w:rsidRPr="009C5DAA">
        <w:rPr>
          <w:rFonts w:asciiTheme="minorHAnsi" w:hAnsiTheme="minorHAnsi" w:cstheme="minorHAnsi"/>
          <w:sz w:val="20"/>
        </w:rPr>
        <w:tab/>
      </w:r>
      <w:r w:rsidRPr="009C5DAA">
        <w:rPr>
          <w:rFonts w:asciiTheme="minorHAnsi" w:hAnsiTheme="minorHAnsi" w:cstheme="minorHAnsi"/>
          <w:sz w:val="20"/>
        </w:rPr>
        <w:tab/>
      </w:r>
      <w:r w:rsidRPr="009C5DAA">
        <w:rPr>
          <w:rFonts w:asciiTheme="minorHAnsi" w:hAnsiTheme="minorHAnsi" w:cstheme="minorHAnsi"/>
          <w:sz w:val="20"/>
        </w:rPr>
        <w:tab/>
      </w:r>
      <w:r w:rsidRPr="009C5DAA">
        <w:rPr>
          <w:rFonts w:asciiTheme="minorHAnsi" w:hAnsiTheme="minorHAnsi" w:cstheme="minorHAnsi"/>
          <w:sz w:val="20"/>
        </w:rPr>
        <w:tab/>
      </w:r>
      <w:r w:rsidR="00322AD9" w:rsidRPr="009C5DAA">
        <w:rPr>
          <w:rFonts w:asciiTheme="minorHAnsi" w:hAnsiTheme="minorHAnsi" w:cstheme="minorHAnsi"/>
          <w:sz w:val="20"/>
        </w:rPr>
        <w:t>January 2015</w:t>
      </w:r>
      <w:r w:rsidRPr="009C5DAA">
        <w:rPr>
          <w:rFonts w:asciiTheme="minorHAnsi" w:hAnsiTheme="minorHAnsi" w:cstheme="minorHAnsi"/>
          <w:sz w:val="20"/>
        </w:rPr>
        <w:t xml:space="preserve"> to Present</w:t>
      </w:r>
    </w:p>
    <w:p w:rsidR="003E0E35" w:rsidRPr="009C5DAA" w:rsidRDefault="003E0E35" w:rsidP="009C5DAA">
      <w:pPr>
        <w:pStyle w:val="NoSpacing"/>
        <w:rPr>
          <w:rFonts w:asciiTheme="minorHAnsi" w:hAnsiTheme="minorHAnsi" w:cstheme="minorHAnsi"/>
          <w:sz w:val="20"/>
        </w:rPr>
      </w:pP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9C5DAA">
        <w:rPr>
          <w:rFonts w:cstheme="minorHAnsi"/>
          <w:b/>
          <w:color w:val="000000" w:themeColor="text1"/>
          <w:sz w:val="20"/>
          <w:szCs w:val="20"/>
        </w:rPr>
        <w:t>Responsibilities: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the J2EE application based on the Service Oriented Architecture.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Design Patterns like Singleton, Factory, Session Facade and DAO.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using new features of Java 1.7 Annotations, Generics, enhanced for loop and Enums.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Spring and Hibernate for implementing IOC, AOP and ORM for back end tiers.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Involved in writing Thread Safe blocks for multithread access to make valid transactions.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 xml:space="preserve">• Created and injected </w:t>
      </w:r>
      <w:del w:id="52" w:author="Mavin-1" w:date="2016-06-20T15:28:00Z">
        <w:r w:rsidRPr="009C5DAA" w:rsidDel="003E0E35">
          <w:rPr>
            <w:rFonts w:cstheme="minorHAnsi"/>
            <w:color w:val="000000" w:themeColor="text1"/>
            <w:sz w:val="20"/>
            <w:szCs w:val="20"/>
          </w:rPr>
          <w:delText>S</w:delText>
        </w:r>
      </w:del>
      <w:r w:rsidR="009C5DAA">
        <w:rPr>
          <w:rFonts w:cstheme="minorHAnsi"/>
          <w:color w:val="000000" w:themeColor="text1"/>
          <w:sz w:val="20"/>
          <w:szCs w:val="20"/>
        </w:rPr>
        <w:t>s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pring services, </w:t>
      </w:r>
      <w:r w:rsidR="003E0E35" w:rsidRPr="003E0E35">
        <w:rPr>
          <w:rFonts w:cstheme="minorHAnsi"/>
          <w:color w:val="000000" w:themeColor="text1"/>
          <w:sz w:val="20"/>
          <w:szCs w:val="20"/>
        </w:rPr>
        <w:t>spring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 controllers and DAOs to achieve dependency injection and to wire objects of business classes.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Spring Inheritance to develop beans from already developed parent beans.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Worked on Spring Quartz functionality for scheduling tasks such as generating monthly reports for customers and sending those mails about different policies.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Implemented SOA to develop REST Based Web services using Apache Axis.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REST Web Services clients to consume those Web Services as well other enterprise wide Web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Services.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Exposed the Web Services to the client applications by sharing the WSDL's.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Developed, executed and maintained over 182 Selenium automation scripts for trading web application.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SOAP UI for testing the web services.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XStream API to transfer data back and forth between Spring MVC and Ext JS.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DAO pattern to fetch data from database using Hibernate to carry out various database.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Hibernate Transaction Management, Hibernate Batch Transactions and cache concepts.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Spring MVC Transaction Management, Spring/Hibernate Batch Transactions and Hibernate cache concepts.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Wrote complex SQL queries using hibernates native SQL.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Modified the Spring Controllers and Services classes so as to support the introduction of spring framework.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various generic JavaScript functions used for validations.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screens using jQuery, JSP, JavaScript, AJAX and Ext JS.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Upgraded existing UI with HTML5, CSS3, JQuery and Bootstrap with AngularJS interaction.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Implemented performance oriented CSS selector, scalable and modular CSS approach for front-end architecture.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various generic JavaScript functions used for validations.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screens using HTML5, CSS, JavaScript, JQuery and AJAX taking advantage of the framework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AngularJS.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Converting HTML5 pages from Photoshop files and optimizes it.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Application to asses JSON and XMl from Restful web service from consumer side using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AngularJS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Implemented jQuery Plugin implementation: - Banner, Slider, Accordions, Tabs, jQuery Dropdown, Image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Gallery.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HTML 4 and CSS3 for website development and build on Bootstrap 3.0.Data binding using Angular JS.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several SOAP based JAX-WS Web Service interfaces for integrating multiple systems, code reusability.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Experience with implementing BPM processes in existing system using both Synchronous and Asynchronous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Web Services.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Experience with upgrading KORN based scripting applications to EJB-Timer based applications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test cases and performed unit testing using JUnit.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lastRenderedPageBreak/>
        <w:t>• Developed high level framework to interact with HP Dialogue Engine to generate PDF files.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Experience in generating DCICS calls and interacting with Legacy COBOL systems.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Directly worked with Business Analysts and SMEs to gather requirements from the customer and transformed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Them into functional and technical specifications.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Developed Various Adobe Live Cycle forms to meet end user requirements and resolved several bugs in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Existing forms.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Experience with Installing/Upgrading Adobe Live Cycle Forms to latest version.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Utilized DOM, SAX parser technologies in implementing XML parsing framework.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Used Clear Case for Source Control in core project and SVN for 2nd Project, and Clear Quest for Issue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Tracking.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Experience with eclipse plug-ins like Find Bugs and CheckStyle.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• Knowledge on GWT and Google Cloud Computing Apps.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b/>
          <w:color w:val="000000" w:themeColor="text1"/>
          <w:sz w:val="20"/>
          <w:szCs w:val="20"/>
        </w:rPr>
        <w:t>Environment:</w:t>
      </w:r>
      <w:r w:rsidRPr="009C5DAA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J2EE, Spring framework, Spring MVC, Hibernate 4.5, SOA, WSDL, JAXB, jQuery, JSON,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Angular JS, JDBC, AJAX, Web services , SOAP, XML, Java Beans, XStream, Apache POI, Ext JS, JQuery,</w:t>
      </w:r>
    </w:p>
    <w:p w:rsidR="00ED6654" w:rsidRPr="009C5DAA" w:rsidRDefault="00ED6654" w:rsidP="00ED66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JavaScript, Oracle 10g, IBM RAD, Websphere 7.0, Agile Methodology, Design Patterns, SVN, Apache Maven,</w:t>
      </w:r>
    </w:p>
    <w:p w:rsidR="00ED6654" w:rsidRPr="009C5DAA" w:rsidRDefault="00ED6654" w:rsidP="00ED6654">
      <w:pPr>
        <w:rPr>
          <w:rFonts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</w:rPr>
        <w:t>JUnit, HtmlUnit, XSLT, HTML/DHTML.</w:t>
      </w:r>
    </w:p>
    <w:p w:rsidR="00ED6654" w:rsidRPr="009C5DAA" w:rsidRDefault="00ED6654" w:rsidP="00ED6654">
      <w:pPr>
        <w:rPr>
          <w:rFonts w:cstheme="minorHAnsi"/>
          <w:color w:val="000000" w:themeColor="text1"/>
          <w:sz w:val="20"/>
          <w:szCs w:val="20"/>
        </w:rPr>
      </w:pPr>
    </w:p>
    <w:p w:rsidR="00ED6654" w:rsidRPr="009C5DAA" w:rsidRDefault="00ED6654" w:rsidP="00ED665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del w:id="53" w:author="Kacee@1" w:date="2017-03-07T11:52:00Z">
        <w:r w:rsidRPr="009C5DAA" w:rsidDel="00F914D8">
          <w:rPr>
            <w:rFonts w:eastAsia="Times New Roman" w:cstheme="minorHAnsi"/>
            <w:b/>
            <w:bCs/>
            <w:color w:val="000000" w:themeColor="text1"/>
            <w:sz w:val="20"/>
            <w:szCs w:val="20"/>
            <w:shd w:val="clear" w:color="auto" w:fill="FFFFFF"/>
          </w:rPr>
          <w:delText>HM Health Solutions</w:delText>
        </w:r>
      </w:del>
      <w:ins w:id="54" w:author="Kacee@1" w:date="2017-03-07T11:52:00Z">
        <w:r w:rsidR="00F914D8">
          <w:rPr>
            <w:rFonts w:eastAsia="Times New Roman" w:cstheme="minorHAnsi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Lucent </w:t>
        </w:r>
      </w:ins>
      <w:del w:id="55" w:author="Kacee@1" w:date="2017-03-07T11:52:00Z">
        <w:r w:rsidRPr="009C5DAA" w:rsidDel="00F914D8">
          <w:rPr>
            <w:rFonts w:eastAsia="Times New Roman" w:cstheme="minorHAnsi"/>
            <w:color w:val="000000" w:themeColor="text1"/>
            <w:sz w:val="20"/>
            <w:szCs w:val="20"/>
            <w:shd w:val="clear" w:color="auto" w:fill="FFFFFF"/>
          </w:rPr>
          <w:delText> </w:delText>
        </w:r>
        <w:r w:rsidRPr="009C5DAA" w:rsidDel="00F914D8">
          <w:rPr>
            <w:rFonts w:eastAsia="Times New Roman" w:cstheme="minorHAnsi"/>
            <w:b/>
            <w:color w:val="000000" w:themeColor="text1"/>
            <w:sz w:val="20"/>
            <w:szCs w:val="20"/>
            <w:shd w:val="clear" w:color="auto" w:fill="FFFFFF"/>
          </w:rPr>
          <w:delText>-</w:delText>
        </w:r>
      </w:del>
      <w:ins w:id="56" w:author="Kacee@1" w:date="2017-03-07T11:52:00Z">
        <w:r w:rsidR="00F914D8">
          <w:rPr>
            <w:rFonts w:eastAsia="Times New Roman" w:cstheme="minorHAnsi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Technologies </w:t>
        </w:r>
      </w:ins>
      <w:del w:id="57" w:author="Kacee@1" w:date="2017-03-07T11:52:00Z">
        <w:r w:rsidRPr="009C5DAA" w:rsidDel="00F914D8">
          <w:rPr>
            <w:rFonts w:eastAsia="Times New Roman" w:cstheme="minorHAnsi"/>
            <w:b/>
            <w:color w:val="000000" w:themeColor="text1"/>
            <w:sz w:val="20"/>
            <w:szCs w:val="20"/>
            <w:shd w:val="clear" w:color="auto" w:fill="FFFFFF"/>
          </w:rPr>
          <w:delText xml:space="preserve"> </w:delText>
        </w:r>
      </w:del>
      <w:ins w:id="58" w:author="Kacee@1" w:date="2017-03-07T11:52:00Z">
        <w:r w:rsidR="00F914D8" w:rsidRPr="009C5DAA">
          <w:rPr>
            <w:rFonts w:eastAsia="Times New Roman" w:cstheme="minorHAnsi"/>
            <w:color w:val="000000" w:themeColor="text1"/>
            <w:sz w:val="20"/>
            <w:szCs w:val="20"/>
            <w:shd w:val="clear" w:color="auto" w:fill="FFFFFF"/>
          </w:rPr>
          <w:t>-</w:t>
        </w:r>
        <w:r w:rsidR="00F914D8" w:rsidRPr="009C5DAA">
          <w:rPr>
            <w:rFonts w:eastAsia="Times New Roman" w:cstheme="minorHAnsi"/>
            <w:b/>
            <w:color w:val="000000" w:themeColor="text1"/>
            <w:sz w:val="20"/>
            <w:szCs w:val="20"/>
            <w:shd w:val="clear" w:color="auto" w:fill="FFFFFF"/>
          </w:rPr>
          <w:t xml:space="preserve"> </w:t>
        </w:r>
        <w:r w:rsidR="00F914D8">
          <w:rPr>
            <w:rFonts w:eastAsia="Times New Roman" w:cstheme="minorHAnsi"/>
            <w:b/>
            <w:color w:val="000000" w:themeColor="text1"/>
            <w:sz w:val="20"/>
            <w:szCs w:val="20"/>
            <w:shd w:val="clear" w:color="auto" w:fill="FFFFFF"/>
          </w:rPr>
          <w:t>Atlanta</w:t>
        </w:r>
        <w:r w:rsidR="00F914D8" w:rsidRPr="009C5DAA">
          <w:rPr>
            <w:rFonts w:cstheme="minorHAnsi"/>
            <w:b/>
            <w:sz w:val="20"/>
          </w:rPr>
          <w:t xml:space="preserve">, </w:t>
        </w:r>
        <w:r w:rsidR="00F914D8">
          <w:rPr>
            <w:rFonts w:cstheme="minorHAnsi"/>
            <w:b/>
            <w:sz w:val="20"/>
          </w:rPr>
          <w:t>GA</w:t>
        </w:r>
        <w:r w:rsidR="00F914D8" w:rsidRPr="009C5DAA">
          <w:rPr>
            <w:rFonts w:cstheme="minorHAnsi"/>
            <w:sz w:val="20"/>
          </w:rPr>
          <w:t xml:space="preserve"> </w:t>
        </w:r>
      </w:ins>
      <w:del w:id="59" w:author="Kacee@1" w:date="2017-03-07T11:52:00Z">
        <w:r w:rsidRPr="009C5DAA" w:rsidDel="00F914D8">
          <w:rPr>
            <w:rFonts w:eastAsia="Times New Roman" w:cstheme="minorHAnsi"/>
            <w:b/>
            <w:color w:val="000000" w:themeColor="text1"/>
            <w:sz w:val="20"/>
            <w:szCs w:val="20"/>
          </w:rPr>
          <w:delText>Pittsburgh, PA</w:delText>
        </w:r>
        <w:r w:rsidR="00322AD9" w:rsidRPr="009C5DAA" w:rsidDel="00F914D8">
          <w:rPr>
            <w:rFonts w:eastAsia="Times New Roman" w:cstheme="minorHAnsi"/>
            <w:color w:val="000000" w:themeColor="text1"/>
            <w:sz w:val="20"/>
            <w:szCs w:val="20"/>
          </w:rPr>
          <w:delText xml:space="preserve"> </w:delText>
        </w:r>
      </w:del>
      <w:r w:rsidR="00322AD9"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="00322AD9"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="00322AD9"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ins w:id="60" w:author="Mavin-1" w:date="2016-06-20T15:29:00Z">
        <w:r w:rsidR="001B3712">
          <w:rPr>
            <w:rFonts w:eastAsia="Times New Roman" w:cstheme="minorHAnsi"/>
            <w:color w:val="000000" w:themeColor="text1"/>
            <w:sz w:val="20"/>
            <w:szCs w:val="20"/>
          </w:rPr>
          <w:tab/>
        </w:r>
      </w:ins>
      <w:r w:rsidR="00322AD9" w:rsidRPr="009C5DAA">
        <w:rPr>
          <w:rFonts w:eastAsia="Times New Roman" w:cstheme="minorHAnsi"/>
          <w:color w:val="000000" w:themeColor="text1"/>
          <w:sz w:val="20"/>
          <w:szCs w:val="20"/>
        </w:rPr>
        <w:t>September 2012</w:t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1B3712">
        <w:rPr>
          <w:rFonts w:eastAsia="Times New Roman" w:cstheme="minorHAnsi"/>
          <w:color w:val="000000" w:themeColor="text1"/>
          <w:sz w:val="20"/>
          <w:szCs w:val="20"/>
        </w:rPr>
        <w:t>to</w:t>
      </w:r>
      <w:del w:id="61" w:author="Mavin-1" w:date="2016-06-20T15:30:00Z">
        <w:r w:rsidRPr="009C5DAA" w:rsidDel="001B3712">
          <w:rPr>
            <w:rFonts w:eastAsia="Times New Roman" w:cstheme="minorHAnsi"/>
            <w:color w:val="000000" w:themeColor="text1"/>
            <w:sz w:val="20"/>
            <w:szCs w:val="20"/>
          </w:rPr>
          <w:delText>-</w:delText>
        </w:r>
      </w:del>
      <w:r w:rsidRPr="009C5DA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22AD9" w:rsidRPr="009C5DAA">
        <w:rPr>
          <w:rFonts w:eastAsia="Times New Roman" w:cstheme="minorHAnsi"/>
          <w:color w:val="000000" w:themeColor="text1"/>
          <w:sz w:val="20"/>
          <w:szCs w:val="20"/>
        </w:rPr>
        <w:t>December 2014</w:t>
      </w:r>
    </w:p>
    <w:p w:rsidR="00ED6654" w:rsidRPr="009C5DAA" w:rsidRDefault="00ED6654" w:rsidP="00ED665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ED6654" w:rsidRPr="009C5DAA" w:rsidRDefault="00ED6654" w:rsidP="00ED6654">
      <w:pPr>
        <w:spacing w:after="0" w:line="240" w:lineRule="auto"/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C5DAA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Responsibilities: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Involved in developing the application using</w:t>
      </w:r>
      <w:r w:rsidRPr="009C5DAA">
        <w:rPr>
          <w:rFonts w:cstheme="minorHAnsi"/>
          <w:color w:val="000000" w:themeColor="text1"/>
          <w:sz w:val="20"/>
          <w:szCs w:val="20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Java/J2EE platform. Implemented the Model View Control (MVC) structure using Struts. Used Ext Js framework for the development of web application using Angular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Js, Ajax, DHTML and DOM scripting.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Responsible to enhance the UI using HTML,</w:t>
      </w:r>
      <w:r w:rsidRPr="009C5DAA">
        <w:rPr>
          <w:rFonts w:cstheme="minorHAnsi"/>
          <w:color w:val="000000" w:themeColor="text1"/>
          <w:sz w:val="20"/>
          <w:szCs w:val="20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Script, XML, JSP, CSS as per the requirements and providing the client side using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JQuery validations.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Worked extensively with Ext Js Grids.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Grid functionality like Grid filtering, Multiple Sorting, Grid Cell Editing, Grid Row Editing.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Spring Core Annotations for Dependency Injection and used Apache Camel to integrate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spring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framework.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Hibernate as Persistence framework mapping the ORM objects to table using Hibernate annotations.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Responsible to write the different service classes and utility API, which will be used across the framework.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Spring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Core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Annotations for Dependency Injection and used Apache Camel to integrate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spring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framework.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Axis to implementing Web Services for integration of different systems.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Developed Web services component using XML, WSDL, and SOAP with DOM parser to transfer and transform data between applications.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Exposed various capabilities as Web Services using SOAP/WSDL.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SOAP UI for testing the Web services by sending an SOAP request.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Build SOAP Web Services based on AWS (Amazon Web Services).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AJAX framework for server communication and seamless user experience.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Designed and developed customized ESB to integrate and govern SOA services. Built various capabilities in ESB like Security, Message routing, message transformation, transaction management etc.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Worked on Proof of Concept for developing application using Node Js and Mongo DB.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Developed client application API's using Node Js.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Require Js to improve speed and quality of the code.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Log4j for the logging the output to the files.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JUnitfor the unit testing of various modules.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Environment: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</w:p>
    <w:p w:rsidR="00ED6654" w:rsidRPr="009C5DAA" w:rsidRDefault="00ED6654" w:rsidP="00ED6654">
      <w:pPr>
        <w:spacing w:after="0" w:line="240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Java, JSP, Servlets, Struts, Spring, AWS, Oracle, SOA, Web Sphere, TOAD, HTML 5, CSS, XML, Angular JS, Cassandra, TOAD, SVN, Node JS, ESB, SOAP, Require JS, Log4J, JUnit</w:t>
      </w:r>
      <w:r w:rsidR="00322AD9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322AD9" w:rsidRPr="009C5DAA" w:rsidRDefault="00322AD9" w:rsidP="00ED6654">
      <w:pPr>
        <w:spacing w:after="0" w:line="240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C5DAA">
        <w:rPr>
          <w:rFonts w:eastAsia="Times New Roman" w:cstheme="minorHAnsi"/>
          <w:b/>
          <w:bCs/>
          <w:color w:val="000000" w:themeColor="text1"/>
          <w:sz w:val="20"/>
          <w:szCs w:val="20"/>
        </w:rPr>
        <w:t>Princess Cruise</w:t>
      </w:r>
      <w:ins w:id="62" w:author="Mavin-1" w:date="2016-06-20T15:29:00Z">
        <w:r w:rsidR="001B3712">
          <w:rPr>
            <w:rFonts w:eastAsia="Times New Roman" w:cstheme="minorHAnsi"/>
            <w:b/>
            <w:bCs/>
            <w:color w:val="000000" w:themeColor="text1"/>
            <w:sz w:val="20"/>
            <w:szCs w:val="20"/>
          </w:rPr>
          <w:t xml:space="preserve"> -</w:t>
        </w:r>
      </w:ins>
      <w:r w:rsidRPr="009C5DAA">
        <w:rPr>
          <w:rFonts w:eastAsia="Times New Roman" w:cstheme="minorHAnsi"/>
          <w:color w:val="000000" w:themeColor="text1"/>
          <w:sz w:val="20"/>
          <w:szCs w:val="20"/>
        </w:rPr>
        <w:t> </w:t>
      </w:r>
      <w:r w:rsidRPr="009C5DAA">
        <w:rPr>
          <w:rFonts w:eastAsia="Times New Roman" w:cstheme="minorHAnsi"/>
          <w:b/>
          <w:color w:val="000000" w:themeColor="text1"/>
          <w:sz w:val="20"/>
          <w:szCs w:val="20"/>
        </w:rPr>
        <w:t>Valencia, CA</w:t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ins w:id="63" w:author="Mavin-1" w:date="2016-06-20T15:29:00Z">
        <w:r w:rsidR="001B3712">
          <w:rPr>
            <w:rFonts w:eastAsia="Times New Roman" w:cstheme="minorHAnsi"/>
            <w:color w:val="000000" w:themeColor="text1"/>
            <w:sz w:val="20"/>
            <w:szCs w:val="20"/>
          </w:rPr>
          <w:tab/>
        </w:r>
        <w:r w:rsidR="001B3712">
          <w:rPr>
            <w:rFonts w:eastAsia="Times New Roman" w:cstheme="minorHAnsi"/>
            <w:color w:val="000000" w:themeColor="text1"/>
            <w:sz w:val="20"/>
            <w:szCs w:val="20"/>
          </w:rPr>
          <w:tab/>
        </w:r>
      </w:ins>
      <w:r w:rsidRPr="009C5DAA">
        <w:rPr>
          <w:rFonts w:eastAsia="Times New Roman" w:cstheme="minorHAnsi"/>
          <w:color w:val="000000" w:themeColor="text1"/>
          <w:sz w:val="20"/>
          <w:szCs w:val="20"/>
        </w:rPr>
        <w:t>April 2010 to August 2012</w:t>
      </w: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1B3712" w:rsidRDefault="00322AD9" w:rsidP="00322AD9">
      <w:pPr>
        <w:shd w:val="clear" w:color="auto" w:fill="FFFFFF"/>
        <w:spacing w:after="0" w:line="240" w:lineRule="auto"/>
        <w:rPr>
          <w:ins w:id="64" w:author="Mavin-1" w:date="2016-06-20T15:30:00Z"/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C5DAA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Responsibilities: </w:t>
      </w:r>
      <w:r w:rsidRPr="009C5DAA">
        <w:rPr>
          <w:rFonts w:cstheme="minorHAnsi"/>
          <w:b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Involved in the implementation of design using vital phases of the Software development life cycle (SDLC) that includes Development, Testing, Implementation and Maintenance Support.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Applied OOAD principle for the analysis and design of the system.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Design patterns such as Business delegate, Service locator, Model View Controller, Session façade, DAO.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Developed Struts Action Forms, Action classes and performed action mapping using Struts.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Performed data validation in Struts Form beans and Action Classes.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Developed front-end screens using Struts, JSP, HTML, AJAX, JQuery, JavaScript, JSON and CSS.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Implemented XML Schema as part of XQuery query language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IOC (Inversion of Control) Pattern and Dependency Injection of Spring framework for wiring and managing business objects.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Hibernate framework for Entity Relational Mapping.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Web Services to connect to mainframe for the validation of the data.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Axis2 WS engine to convert WSDL to</w:t>
      </w:r>
      <w:r w:rsidRPr="009C5DAA">
        <w:rPr>
          <w:rFonts w:cstheme="minorHAnsi"/>
          <w:color w:val="000000" w:themeColor="text1"/>
          <w:sz w:val="20"/>
          <w:szCs w:val="20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objects.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SOAP was used as a protocol to send request and response in the form of XML messages.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JDBC framework has been used to connect the application with the Database.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SAX Parser to parse the xml files.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Oracle 10g database for data persistence and SQL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Developer</w:t>
      </w:r>
      <w:r w:rsidRPr="009C5DAA">
        <w:rPr>
          <w:rFonts w:cstheme="minorHAnsi"/>
          <w:color w:val="000000" w:themeColor="text1"/>
          <w:sz w:val="20"/>
          <w:szCs w:val="20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was used as a database client.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RAD for the Development, Testing and Debugging of the application.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• Used </w:t>
      </w:r>
      <w:r w:rsidR="00514BE3"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Web Sphere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Application Server to deploy the build.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Eclipse for the Development, Testing and Debugging of the application.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Log4j framework has been used for logging debug, info &amp; error data.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Extensively worked on Windows and UNIX operating systems.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Performed Test Driven Development (TDD) using JUnit.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Ant script for build automation.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PVCS version control system has been used to check-in and checkout the developed artifacts.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The version control system has been integrated with Eclipse IDE.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Environment: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Core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Java, J2EE, Struts, Spring, Hibernate, Web Sphere 8.5, Ant, (Servlet, JSP), HTML, AJAX, JavaScript, CSS, JQuery, JSON, , SOAP, WSDL, XML, Eclipse, Oracle 10g, Log4J, RAD 7.0, JUnit.</w:t>
      </w: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C5DAA">
        <w:rPr>
          <w:rFonts w:eastAsia="Times New Roman" w:cstheme="minorHAnsi"/>
          <w:b/>
          <w:bCs/>
          <w:color w:val="000000" w:themeColor="text1"/>
          <w:sz w:val="20"/>
          <w:szCs w:val="20"/>
        </w:rPr>
        <w:t>BELK</w:t>
      </w:r>
      <w:r w:rsidRPr="009C5DAA">
        <w:rPr>
          <w:rFonts w:eastAsia="Times New Roman" w:cstheme="minorHAnsi"/>
          <w:b/>
          <w:color w:val="000000" w:themeColor="text1"/>
          <w:sz w:val="20"/>
          <w:szCs w:val="20"/>
        </w:rPr>
        <w:t> </w:t>
      </w:r>
      <w:ins w:id="65" w:author="Mavin-1" w:date="2016-06-20T15:30:00Z">
        <w:r w:rsidR="001B3712">
          <w:rPr>
            <w:rFonts w:eastAsia="Times New Roman" w:cstheme="minorHAnsi"/>
            <w:b/>
            <w:color w:val="000000" w:themeColor="text1"/>
            <w:sz w:val="20"/>
            <w:szCs w:val="20"/>
          </w:rPr>
          <w:t xml:space="preserve">- </w:t>
        </w:r>
      </w:ins>
      <w:r w:rsidRPr="009C5DAA">
        <w:rPr>
          <w:rFonts w:eastAsia="Times New Roman" w:cstheme="minorHAnsi"/>
          <w:b/>
          <w:color w:val="000000" w:themeColor="text1"/>
          <w:sz w:val="20"/>
          <w:szCs w:val="20"/>
        </w:rPr>
        <w:t>Charlotte, NC</w:t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</w:r>
      <w:r w:rsidRPr="009C5DAA">
        <w:rPr>
          <w:rFonts w:eastAsia="Times New Roman" w:cstheme="minorHAnsi"/>
          <w:color w:val="000000" w:themeColor="text1"/>
          <w:sz w:val="20"/>
          <w:szCs w:val="20"/>
        </w:rPr>
        <w:tab/>
        <w:t>January 2008 to March 2010</w:t>
      </w: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9C5DAA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Responsibilities: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Involved in analysis, specification, and design of the client's ecommerce website that was based on java, J2EE technologies in Blue martini framework.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Worked as a part of "Checkout" team and developed client side shopping cart, payment module and enhanced the present</w:t>
      </w:r>
      <w:r w:rsidRPr="009C5DAA">
        <w:rPr>
          <w:rFonts w:cstheme="minorHAnsi"/>
          <w:color w:val="000000" w:themeColor="text1"/>
          <w:sz w:val="20"/>
          <w:szCs w:val="20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classes in "Checkout" module.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Enhanced the shopping cart and implementation and testing phases of • Software Development Life Cycle (SDLC)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Created use case diagrams, sequence diagrams, and preliminary class diagrams for the system using UML.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Developed the application using blue martini framework MVC, DAO, value object design patterns.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blue martini for clean division between controllers,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bean models and views.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Responsible for integrating spring with Hibernate framework using Spring DAO &amp; ORM.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Used sql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developer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for data storage tool.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Deployed an application files on Web logic server.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Implemented logging and Transaction security for the whole application in order of using Log4j and Spring (AOP).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Written complex SQL queries, Stored Procedures and Functions in PL/SQL for manipulating the data.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lastRenderedPageBreak/>
        <w:t>• Used JUnit to implement test cases for Unit testing of modules.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• Performed source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</w:rPr>
        <w:br/>
      </w:r>
      <w:r w:rsidRPr="009C5DAA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Environment: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322AD9" w:rsidRPr="009C5DAA" w:rsidRDefault="00322AD9" w:rsidP="00322AD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Java, J2EE, HTML, JavaScript, XML, Servlet, JSP, Web logic, sql</w:t>
      </w:r>
      <w:r w:rsidRPr="009C5DAA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9C5DAA">
        <w:rPr>
          <w:rFonts w:cstheme="minorHAnsi"/>
          <w:color w:val="000000" w:themeColor="text1"/>
          <w:sz w:val="20"/>
          <w:szCs w:val="20"/>
          <w:shd w:val="clear" w:color="auto" w:fill="FFFFFF"/>
        </w:rPr>
        <w:t>developer, Log4J, JUnit, ANT, SOAP, Restful API, Eclipse, Blue martini</w:t>
      </w:r>
      <w:ins w:id="66" w:author="Mavin-1" w:date="2016-06-20T15:31:00Z">
        <w:r w:rsidR="001B3712">
          <w:rPr>
            <w:rFonts w:cstheme="minorHAnsi"/>
            <w:color w:val="000000" w:themeColor="text1"/>
            <w:sz w:val="20"/>
            <w:szCs w:val="20"/>
            <w:shd w:val="clear" w:color="auto" w:fill="FFFFFF"/>
          </w:rPr>
          <w:t>.</w:t>
        </w:r>
      </w:ins>
    </w:p>
    <w:sectPr w:rsidR="00322AD9" w:rsidRPr="009C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4F" w:rsidRDefault="002E224F" w:rsidP="009C5DAA">
      <w:pPr>
        <w:spacing w:after="0" w:line="240" w:lineRule="auto"/>
      </w:pPr>
      <w:r>
        <w:separator/>
      </w:r>
    </w:p>
  </w:endnote>
  <w:endnote w:type="continuationSeparator" w:id="0">
    <w:p w:rsidR="002E224F" w:rsidRDefault="002E224F" w:rsidP="009C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4F" w:rsidRDefault="002E224F" w:rsidP="009C5DAA">
      <w:pPr>
        <w:spacing w:after="0" w:line="240" w:lineRule="auto"/>
      </w:pPr>
      <w:r>
        <w:separator/>
      </w:r>
    </w:p>
  </w:footnote>
  <w:footnote w:type="continuationSeparator" w:id="0">
    <w:p w:rsidR="002E224F" w:rsidRDefault="002E224F" w:rsidP="009C5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D3F"/>
    <w:multiLevelType w:val="hybridMultilevel"/>
    <w:tmpl w:val="416E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092D"/>
    <w:multiLevelType w:val="hybridMultilevel"/>
    <w:tmpl w:val="8D86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cee@1">
    <w15:presenceInfo w15:providerId="None" w15:userId="Kacee@1"/>
  </w15:person>
  <w15:person w15:author="Mavin-1">
    <w15:presenceInfo w15:providerId="None" w15:userId="Mavin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34"/>
    <w:rsid w:val="001B3712"/>
    <w:rsid w:val="002C5B4F"/>
    <w:rsid w:val="002E224F"/>
    <w:rsid w:val="00322AD9"/>
    <w:rsid w:val="003E0E35"/>
    <w:rsid w:val="00514BE3"/>
    <w:rsid w:val="009C5DAA"/>
    <w:rsid w:val="00A56F59"/>
    <w:rsid w:val="00A83645"/>
    <w:rsid w:val="00AC5A87"/>
    <w:rsid w:val="00AE7317"/>
    <w:rsid w:val="00B06534"/>
    <w:rsid w:val="00B813C3"/>
    <w:rsid w:val="00D20B14"/>
    <w:rsid w:val="00ED6654"/>
    <w:rsid w:val="00F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10F7E-4772-475C-8F26-3590D2EC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534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B06534"/>
  </w:style>
  <w:style w:type="character" w:customStyle="1" w:styleId="hl">
    <w:name w:val="hl"/>
    <w:basedOn w:val="DefaultParagraphFont"/>
    <w:rsid w:val="00B06534"/>
  </w:style>
  <w:style w:type="character" w:styleId="Hyperlink">
    <w:name w:val="Hyperlink"/>
    <w:basedOn w:val="DefaultParagraphFont"/>
    <w:uiPriority w:val="99"/>
    <w:unhideWhenUsed/>
    <w:rsid w:val="00B06534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ED6654"/>
  </w:style>
  <w:style w:type="paragraph" w:customStyle="1" w:styleId="workdates">
    <w:name w:val="work_dates"/>
    <w:basedOn w:val="Normal"/>
    <w:rsid w:val="0032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14B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DAA"/>
  </w:style>
  <w:style w:type="paragraph" w:styleId="Footer">
    <w:name w:val="footer"/>
    <w:basedOn w:val="Normal"/>
    <w:link w:val="FooterChar"/>
    <w:uiPriority w:val="99"/>
    <w:unhideWhenUsed/>
    <w:rsid w:val="009C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000B-7C2D-49BC-9BFF-472F8940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Mavin-1</dc:creator>
  <cp:keywords/>
  <dc:description/>
  <cp:lastModifiedBy>Kacee@1</cp:lastModifiedBy>
  <cp:revision>4</cp:revision>
  <dcterms:created xsi:type="dcterms:W3CDTF">2016-06-20T17:10:00Z</dcterms:created>
  <dcterms:modified xsi:type="dcterms:W3CDTF">2017-03-07T16:54:00Z</dcterms:modified>
</cp:coreProperties>
</file>