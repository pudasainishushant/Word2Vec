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D75" w:rsidRPr="00295D75" w:rsidRDefault="00295D75" w:rsidP="00295D75">
      <w:pPr>
        <w:spacing w:after="0" w:line="240" w:lineRule="auto"/>
        <w:rPr>
          <w:b/>
        </w:rPr>
      </w:pPr>
      <w:r w:rsidRPr="00295D75">
        <w:rPr>
          <w:b/>
        </w:rPr>
        <w:t xml:space="preserve">PREM WILFRED                                    </w:t>
      </w:r>
    </w:p>
    <w:p w:rsidR="00295D75" w:rsidRPr="00295D75" w:rsidRDefault="00295D75" w:rsidP="00295D75">
      <w:pPr>
        <w:spacing w:after="0" w:line="240" w:lineRule="auto"/>
        <w:rPr>
          <w:b/>
        </w:rPr>
      </w:pPr>
      <w:proofErr w:type="spellStart"/>
      <w:r w:rsidRPr="00295D75">
        <w:rPr>
          <w:b/>
        </w:rPr>
        <w:t>Sr</w:t>
      </w:r>
      <w:proofErr w:type="spellEnd"/>
      <w:r w:rsidRPr="00295D75">
        <w:rPr>
          <w:b/>
        </w:rPr>
        <w:t xml:space="preserve"> </w:t>
      </w:r>
      <w:proofErr w:type="spellStart"/>
      <w:r w:rsidRPr="00295D75">
        <w:rPr>
          <w:b/>
        </w:rPr>
        <w:t>Hadoop</w:t>
      </w:r>
      <w:proofErr w:type="spellEnd"/>
      <w:r w:rsidRPr="00295D75">
        <w:rPr>
          <w:b/>
        </w:rPr>
        <w:t xml:space="preserve"> Developer </w:t>
      </w:r>
    </w:p>
    <w:p w:rsidR="00295D75" w:rsidRPr="00295D75" w:rsidRDefault="00295D75" w:rsidP="00295D75">
      <w:pPr>
        <w:spacing w:after="0" w:line="240" w:lineRule="auto"/>
        <w:rPr>
          <w:b/>
        </w:rPr>
      </w:pPr>
      <w:r w:rsidRPr="00295D75">
        <w:rPr>
          <w:b/>
        </w:rPr>
        <w:t xml:space="preserve">(917)858-2819 </w:t>
      </w:r>
    </w:p>
    <w:p w:rsidR="005C46DD" w:rsidRDefault="00295D75" w:rsidP="00295D75">
      <w:pPr>
        <w:spacing w:after="0" w:line="240" w:lineRule="auto"/>
      </w:pPr>
      <w:hyperlink r:id="rId5" w:history="1">
        <w:r w:rsidRPr="00D41F5C">
          <w:rPr>
            <w:rStyle w:val="Hyperlink"/>
          </w:rPr>
          <w:t>premhwp@gmail.com</w:t>
        </w:r>
      </w:hyperlink>
      <w:r>
        <w:t xml:space="preserve"> </w:t>
      </w:r>
    </w:p>
    <w:p w:rsidR="00295D75" w:rsidRDefault="00295D75" w:rsidP="00295D75"/>
    <w:p w:rsidR="00295D75" w:rsidRDefault="00295D75" w:rsidP="00295D75">
      <w:pPr>
        <w:jc w:val="center"/>
        <w:rPr>
          <w:b/>
        </w:rPr>
      </w:pPr>
      <w:bookmarkStart w:id="0" w:name="_GoBack"/>
      <w:r w:rsidRPr="00295D75">
        <w:rPr>
          <w:b/>
        </w:rPr>
        <w:t>SUMMARY</w:t>
      </w:r>
    </w:p>
    <w:bookmarkEnd w:id="0"/>
    <w:p w:rsidR="00295D75" w:rsidRPr="000F1527" w:rsidRDefault="00295D75" w:rsidP="00295D75">
      <w:pPr>
        <w:numPr>
          <w:ilvl w:val="0"/>
          <w:numId w:val="1"/>
        </w:numPr>
        <w:spacing w:before="120" w:after="0" w:line="276" w:lineRule="auto"/>
        <w:jc w:val="both"/>
        <w:rPr>
          <w:rFonts w:asciiTheme="majorHAnsi" w:hAnsiTheme="majorHAnsi" w:cstheme="majorHAnsi"/>
          <w:u w:val="single"/>
        </w:rPr>
      </w:pPr>
      <w:proofErr w:type="spellStart"/>
      <w:r w:rsidRPr="000F1527">
        <w:rPr>
          <w:rFonts w:asciiTheme="majorHAnsi" w:hAnsiTheme="majorHAnsi" w:cstheme="majorHAnsi"/>
        </w:rPr>
        <w:t>Hadoop</w:t>
      </w:r>
      <w:proofErr w:type="spellEnd"/>
      <w:r w:rsidRPr="000F1527">
        <w:rPr>
          <w:rFonts w:asciiTheme="majorHAnsi" w:hAnsiTheme="majorHAnsi" w:cstheme="majorHAnsi"/>
        </w:rPr>
        <w:t xml:space="preserve"> Developer with around </w:t>
      </w:r>
      <w:r w:rsidRPr="000F1527">
        <w:rPr>
          <w:rFonts w:asciiTheme="majorHAnsi" w:hAnsiTheme="majorHAnsi" w:cstheme="majorHAnsi"/>
          <w:b/>
        </w:rPr>
        <w:t xml:space="preserve">8 years of experience in Information Technology &amp; 4+ years in </w:t>
      </w:r>
      <w:proofErr w:type="spellStart"/>
      <w:r w:rsidRPr="000F1527">
        <w:rPr>
          <w:rFonts w:asciiTheme="majorHAnsi" w:hAnsiTheme="majorHAnsi" w:cstheme="majorHAnsi"/>
          <w:b/>
        </w:rPr>
        <w:t>Hadoop</w:t>
      </w:r>
      <w:proofErr w:type="spellEnd"/>
      <w:r w:rsidRPr="000F1527">
        <w:rPr>
          <w:rFonts w:asciiTheme="majorHAnsi" w:hAnsiTheme="majorHAnsi" w:cstheme="majorHAnsi"/>
          <w:b/>
        </w:rPr>
        <w:t xml:space="preserve"> Ecosystem.</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Expertise in </w:t>
      </w:r>
      <w:proofErr w:type="spellStart"/>
      <w:r w:rsidRPr="000F1527">
        <w:rPr>
          <w:rFonts w:asciiTheme="majorHAnsi" w:hAnsiTheme="majorHAnsi" w:cstheme="majorHAnsi"/>
        </w:rPr>
        <w:t>Hadoop</w:t>
      </w:r>
      <w:proofErr w:type="spellEnd"/>
      <w:r w:rsidRPr="000F1527">
        <w:rPr>
          <w:rFonts w:asciiTheme="majorHAnsi" w:hAnsiTheme="majorHAnsi" w:cstheme="majorHAnsi"/>
        </w:rPr>
        <w:t xml:space="preserve"> Ecosystem </w:t>
      </w:r>
      <w:r w:rsidRPr="000F1527">
        <w:rPr>
          <w:rFonts w:asciiTheme="majorHAnsi" w:hAnsiTheme="majorHAnsi" w:cstheme="majorHAnsi"/>
          <w:b/>
        </w:rPr>
        <w:t xml:space="preserve">components HDFS, Map Reduce, Hive, Pig, </w:t>
      </w:r>
      <w:proofErr w:type="spellStart"/>
      <w:r w:rsidRPr="000F1527">
        <w:rPr>
          <w:rFonts w:asciiTheme="majorHAnsi" w:hAnsiTheme="majorHAnsi" w:cstheme="majorHAnsi"/>
          <w:b/>
        </w:rPr>
        <w:t>Sqoop</w:t>
      </w:r>
      <w:proofErr w:type="spellEnd"/>
      <w:r w:rsidRPr="000F1527">
        <w:rPr>
          <w:rFonts w:asciiTheme="majorHAnsi" w:hAnsiTheme="majorHAnsi" w:cstheme="majorHAnsi"/>
          <w:b/>
        </w:rPr>
        <w:t xml:space="preserve">, </w:t>
      </w:r>
      <w:proofErr w:type="spellStart"/>
      <w:r w:rsidRPr="000F1527">
        <w:rPr>
          <w:rFonts w:asciiTheme="majorHAnsi" w:hAnsiTheme="majorHAnsi" w:cstheme="majorHAnsi"/>
          <w:b/>
        </w:rPr>
        <w:t>Hbase</w:t>
      </w:r>
      <w:proofErr w:type="spellEnd"/>
      <w:r w:rsidRPr="000F1527">
        <w:rPr>
          <w:rFonts w:asciiTheme="majorHAnsi" w:hAnsiTheme="majorHAnsi" w:cstheme="majorHAnsi"/>
          <w:b/>
        </w:rPr>
        <w:t xml:space="preserve"> and Flume</w:t>
      </w:r>
      <w:r w:rsidRPr="000F1527">
        <w:rPr>
          <w:rFonts w:asciiTheme="majorHAnsi" w:hAnsiTheme="majorHAnsi" w:cstheme="majorHAnsi"/>
        </w:rPr>
        <w:t xml:space="preserve"> for Data Analytics.</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Have a hands-on experience on fetching the live stream data from DB2 to </w:t>
      </w:r>
      <w:proofErr w:type="spellStart"/>
      <w:r w:rsidRPr="000F1527">
        <w:rPr>
          <w:rFonts w:asciiTheme="majorHAnsi" w:hAnsiTheme="majorHAnsi" w:cstheme="majorHAnsi"/>
        </w:rPr>
        <w:t>Hbase</w:t>
      </w:r>
      <w:proofErr w:type="spellEnd"/>
      <w:r w:rsidRPr="000F1527">
        <w:rPr>
          <w:rFonts w:asciiTheme="majorHAnsi" w:hAnsiTheme="majorHAnsi" w:cstheme="majorHAnsi"/>
        </w:rPr>
        <w:t xml:space="preserve"> table using </w:t>
      </w:r>
      <w:r w:rsidRPr="000F1527">
        <w:rPr>
          <w:rFonts w:asciiTheme="majorHAnsi" w:hAnsiTheme="majorHAnsi" w:cstheme="majorHAnsi"/>
          <w:b/>
        </w:rPr>
        <w:t>Spark Streaming</w:t>
      </w:r>
      <w:r w:rsidRPr="000F1527">
        <w:rPr>
          <w:rFonts w:asciiTheme="majorHAnsi" w:hAnsiTheme="majorHAnsi" w:cstheme="majorHAnsi"/>
        </w:rPr>
        <w:t xml:space="preserve"> and Apache Kafka.</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Capable of processing large sets of structured, semi-structured and unstructured data sets.</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Experience in job workflow scheduling and monitoring tools like </w:t>
      </w:r>
      <w:proofErr w:type="spellStart"/>
      <w:r w:rsidRPr="000F1527">
        <w:rPr>
          <w:rFonts w:asciiTheme="majorHAnsi" w:hAnsiTheme="majorHAnsi" w:cstheme="majorHAnsi"/>
          <w:b/>
        </w:rPr>
        <w:t>Oozie</w:t>
      </w:r>
      <w:proofErr w:type="spellEnd"/>
      <w:r w:rsidRPr="000F1527">
        <w:rPr>
          <w:rFonts w:asciiTheme="majorHAnsi" w:hAnsiTheme="majorHAnsi" w:cstheme="majorHAnsi"/>
          <w:b/>
        </w:rPr>
        <w:t xml:space="preserve"> and Zookeeper</w:t>
      </w:r>
      <w:r w:rsidRPr="000F1527">
        <w:rPr>
          <w:rFonts w:asciiTheme="majorHAnsi" w:hAnsiTheme="majorHAnsi" w:cstheme="majorHAnsi"/>
        </w:rPr>
        <w:t>.</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Expertise in writing Map-Reduce Jobs in Java for processing large sets of structured, semi-structured and unstructured data sets and store them in HDFS.</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Experience in developing Custom UDFs for datasets in Pig and Hive.</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Proficient in designing and querying the </w:t>
      </w:r>
      <w:proofErr w:type="spellStart"/>
      <w:r w:rsidRPr="000F1527">
        <w:rPr>
          <w:rFonts w:asciiTheme="majorHAnsi" w:hAnsiTheme="majorHAnsi" w:cstheme="majorHAnsi"/>
        </w:rPr>
        <w:t>NoSQL</w:t>
      </w:r>
      <w:proofErr w:type="spellEnd"/>
      <w:r w:rsidRPr="000F1527">
        <w:rPr>
          <w:rFonts w:asciiTheme="majorHAnsi" w:hAnsiTheme="majorHAnsi" w:cstheme="majorHAnsi"/>
        </w:rPr>
        <w:t xml:space="preserve"> databases like </w:t>
      </w:r>
      <w:proofErr w:type="spellStart"/>
      <w:r w:rsidRPr="000F1527">
        <w:rPr>
          <w:rFonts w:asciiTheme="majorHAnsi" w:hAnsiTheme="majorHAnsi" w:cstheme="majorHAnsi"/>
        </w:rPr>
        <w:t>HBase</w:t>
      </w:r>
      <w:proofErr w:type="spellEnd"/>
      <w:r w:rsidRPr="000F1527">
        <w:rPr>
          <w:rFonts w:asciiTheme="majorHAnsi" w:hAnsiTheme="majorHAnsi" w:cstheme="majorHAnsi"/>
        </w:rPr>
        <w:t>.</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Experience in designing and developing tables in </w:t>
      </w:r>
      <w:proofErr w:type="spellStart"/>
      <w:r w:rsidRPr="000F1527">
        <w:rPr>
          <w:rFonts w:asciiTheme="majorHAnsi" w:hAnsiTheme="majorHAnsi" w:cstheme="majorHAnsi"/>
        </w:rPr>
        <w:t>HBase</w:t>
      </w:r>
      <w:proofErr w:type="spellEnd"/>
      <w:r w:rsidRPr="000F1527">
        <w:rPr>
          <w:rFonts w:asciiTheme="majorHAnsi" w:hAnsiTheme="majorHAnsi" w:cstheme="majorHAnsi"/>
        </w:rPr>
        <w:t xml:space="preserve"> and storing aggregated data from Hive Table.</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Knowledge on integrating different eco-systems like </w:t>
      </w:r>
      <w:proofErr w:type="spellStart"/>
      <w:r w:rsidRPr="000F1527">
        <w:rPr>
          <w:rFonts w:asciiTheme="majorHAnsi" w:hAnsiTheme="majorHAnsi" w:cstheme="majorHAnsi"/>
        </w:rPr>
        <w:t>HBase</w:t>
      </w:r>
      <w:proofErr w:type="spellEnd"/>
      <w:r w:rsidRPr="000F1527">
        <w:rPr>
          <w:rFonts w:asciiTheme="majorHAnsi" w:hAnsiTheme="majorHAnsi" w:cstheme="majorHAnsi"/>
        </w:rPr>
        <w:t xml:space="preserve"> - Hive, </w:t>
      </w:r>
      <w:proofErr w:type="spellStart"/>
      <w:r w:rsidRPr="000F1527">
        <w:rPr>
          <w:rFonts w:asciiTheme="majorHAnsi" w:hAnsiTheme="majorHAnsi" w:cstheme="majorHAnsi"/>
        </w:rPr>
        <w:t>HBase</w:t>
      </w:r>
      <w:proofErr w:type="spellEnd"/>
      <w:r w:rsidRPr="000F1527">
        <w:rPr>
          <w:rFonts w:asciiTheme="majorHAnsi" w:hAnsiTheme="majorHAnsi" w:cstheme="majorHAnsi"/>
        </w:rPr>
        <w:t xml:space="preserve"> - Pig </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Experience on streaming data using Apache Flume.</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Good Knowledge in </w:t>
      </w:r>
      <w:r w:rsidRPr="000F1527">
        <w:rPr>
          <w:rFonts w:asciiTheme="majorHAnsi" w:hAnsiTheme="majorHAnsi" w:cstheme="majorHAnsi"/>
          <w:b/>
        </w:rPr>
        <w:t xml:space="preserve">Apache Spark and </w:t>
      </w:r>
      <w:proofErr w:type="spellStart"/>
      <w:r w:rsidRPr="000F1527">
        <w:rPr>
          <w:rFonts w:asciiTheme="majorHAnsi" w:hAnsiTheme="majorHAnsi" w:cstheme="majorHAnsi"/>
          <w:b/>
        </w:rPr>
        <w:t>SparkSQL</w:t>
      </w:r>
      <w:proofErr w:type="spellEnd"/>
      <w:r w:rsidRPr="000F1527">
        <w:rPr>
          <w:rFonts w:asciiTheme="majorHAnsi" w:hAnsiTheme="majorHAnsi" w:cstheme="majorHAnsi"/>
        </w:rPr>
        <w:t>.</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Skilled on migrating the data from different databases to </w:t>
      </w:r>
      <w:proofErr w:type="spellStart"/>
      <w:r w:rsidRPr="000F1527">
        <w:rPr>
          <w:rFonts w:asciiTheme="majorHAnsi" w:hAnsiTheme="majorHAnsi" w:cstheme="majorHAnsi"/>
        </w:rPr>
        <w:t>Hadoop</w:t>
      </w:r>
      <w:proofErr w:type="spellEnd"/>
      <w:r w:rsidRPr="000F1527">
        <w:rPr>
          <w:rFonts w:asciiTheme="majorHAnsi" w:hAnsiTheme="majorHAnsi" w:cstheme="majorHAnsi"/>
        </w:rPr>
        <w:t xml:space="preserve"> HDFS and Hive using </w:t>
      </w:r>
      <w:proofErr w:type="spellStart"/>
      <w:r w:rsidRPr="000F1527">
        <w:rPr>
          <w:rFonts w:asciiTheme="majorHAnsi" w:hAnsiTheme="majorHAnsi" w:cstheme="majorHAnsi"/>
        </w:rPr>
        <w:t>Sqoop</w:t>
      </w:r>
      <w:proofErr w:type="spellEnd"/>
      <w:r w:rsidRPr="000F1527">
        <w:rPr>
          <w:rFonts w:asciiTheme="majorHAnsi" w:hAnsiTheme="majorHAnsi" w:cstheme="majorHAnsi"/>
        </w:rPr>
        <w:t>.</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Deep Knowledge in the core concepts of </w:t>
      </w:r>
      <w:proofErr w:type="spellStart"/>
      <w:r w:rsidRPr="000F1527">
        <w:rPr>
          <w:rFonts w:asciiTheme="majorHAnsi" w:hAnsiTheme="majorHAnsi" w:cstheme="majorHAnsi"/>
          <w:b/>
        </w:rPr>
        <w:t>MapReduce</w:t>
      </w:r>
      <w:proofErr w:type="spellEnd"/>
      <w:r w:rsidRPr="000F1527">
        <w:rPr>
          <w:rFonts w:asciiTheme="majorHAnsi" w:hAnsiTheme="majorHAnsi" w:cstheme="majorHAnsi"/>
          <w:b/>
        </w:rPr>
        <w:t xml:space="preserve"> Framework and </w:t>
      </w:r>
      <w:proofErr w:type="spellStart"/>
      <w:r w:rsidRPr="000F1527">
        <w:rPr>
          <w:rFonts w:asciiTheme="majorHAnsi" w:hAnsiTheme="majorHAnsi" w:cstheme="majorHAnsi"/>
          <w:b/>
        </w:rPr>
        <w:t>Hadoop</w:t>
      </w:r>
      <w:proofErr w:type="spellEnd"/>
      <w:r w:rsidRPr="000F1527">
        <w:rPr>
          <w:rFonts w:asciiTheme="majorHAnsi" w:hAnsiTheme="majorHAnsi" w:cstheme="majorHAnsi"/>
          <w:b/>
        </w:rPr>
        <w:t xml:space="preserve"> ecosystem</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Analyzed large structured datasets using Hive's data warehousing infrastructure</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Extensive knowledge of creating manage tables and external tables in Hive Eco system.</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Worked extensively in design and development of business process using SQOOP, PIG, HIVE, HBASE</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Knowledge on Spark framework for batch and real time data processing.</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Knowledge on </w:t>
      </w:r>
      <w:proofErr w:type="spellStart"/>
      <w:r w:rsidRPr="000F1527">
        <w:rPr>
          <w:rFonts w:asciiTheme="majorHAnsi" w:hAnsiTheme="majorHAnsi" w:cstheme="majorHAnsi"/>
        </w:rPr>
        <w:t>Scala</w:t>
      </w:r>
      <w:proofErr w:type="spellEnd"/>
      <w:r w:rsidRPr="000F1527">
        <w:rPr>
          <w:rFonts w:asciiTheme="majorHAnsi" w:hAnsiTheme="majorHAnsi" w:cstheme="majorHAnsi"/>
        </w:rPr>
        <w:t xml:space="preserve"> Programming Language.</w:t>
      </w:r>
      <w:r w:rsidRPr="000F1527">
        <w:rPr>
          <w:rFonts w:asciiTheme="majorHAnsi" w:hAnsiTheme="majorHAnsi" w:cstheme="majorHAnsi"/>
          <w:color w:val="000000"/>
        </w:rPr>
        <w:t xml:space="preserve"> </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color w:val="000000"/>
        </w:rPr>
        <w:t xml:space="preserve">Hands on experience in database design using </w:t>
      </w:r>
      <w:r w:rsidRPr="000F1527">
        <w:rPr>
          <w:rFonts w:asciiTheme="majorHAnsi" w:hAnsiTheme="majorHAnsi" w:cstheme="majorHAnsi"/>
          <w:b/>
          <w:color w:val="000000"/>
        </w:rPr>
        <w:t>PL/SQL</w:t>
      </w:r>
      <w:r w:rsidRPr="000F1527">
        <w:rPr>
          <w:rFonts w:asciiTheme="majorHAnsi" w:hAnsiTheme="majorHAnsi" w:cstheme="majorHAnsi"/>
          <w:color w:val="000000"/>
        </w:rPr>
        <w:t xml:space="preserve"> to write </w:t>
      </w:r>
      <w:r w:rsidRPr="000F1527">
        <w:rPr>
          <w:rFonts w:asciiTheme="majorHAnsi" w:hAnsiTheme="majorHAnsi" w:cstheme="majorHAnsi"/>
          <w:b/>
          <w:color w:val="000000"/>
        </w:rPr>
        <w:t>Stored Procedures, Functions, Triggers</w:t>
      </w:r>
      <w:r w:rsidRPr="000F1527">
        <w:rPr>
          <w:rFonts w:asciiTheme="majorHAnsi" w:hAnsiTheme="majorHAnsi" w:cstheme="majorHAnsi"/>
          <w:color w:val="000000"/>
        </w:rPr>
        <w:t xml:space="preserve"> and strong experience in writing complex queries, using </w:t>
      </w:r>
      <w:r w:rsidRPr="000F1527">
        <w:rPr>
          <w:rFonts w:asciiTheme="majorHAnsi" w:hAnsiTheme="majorHAnsi" w:cstheme="majorHAnsi"/>
          <w:b/>
          <w:color w:val="000000"/>
        </w:rPr>
        <w:t>Oracle, DB2,</w:t>
      </w:r>
      <w:r w:rsidRPr="000F1527">
        <w:rPr>
          <w:rFonts w:asciiTheme="majorHAnsi" w:hAnsiTheme="majorHAnsi" w:cstheme="majorHAnsi"/>
          <w:color w:val="000000"/>
        </w:rPr>
        <w:t xml:space="preserve"> </w:t>
      </w:r>
      <w:r w:rsidRPr="000F1527">
        <w:rPr>
          <w:rFonts w:asciiTheme="majorHAnsi" w:hAnsiTheme="majorHAnsi" w:cstheme="majorHAnsi"/>
          <w:noProof/>
          <w:color w:val="000000"/>
        </w:rPr>
        <w:t>and</w:t>
      </w:r>
      <w:r w:rsidRPr="000F1527">
        <w:rPr>
          <w:rFonts w:asciiTheme="majorHAnsi" w:hAnsiTheme="majorHAnsi" w:cstheme="majorHAnsi"/>
          <w:color w:val="000000"/>
        </w:rPr>
        <w:t xml:space="preserve"> </w:t>
      </w:r>
      <w:r w:rsidRPr="000F1527">
        <w:rPr>
          <w:rFonts w:asciiTheme="majorHAnsi" w:hAnsiTheme="majorHAnsi" w:cstheme="majorHAnsi"/>
          <w:b/>
          <w:color w:val="000000"/>
        </w:rPr>
        <w:t>MySQL</w:t>
      </w:r>
      <w:r w:rsidRPr="000F1527">
        <w:rPr>
          <w:rFonts w:asciiTheme="majorHAnsi" w:hAnsiTheme="majorHAnsi" w:cstheme="majorHAnsi"/>
          <w:color w:val="000000"/>
        </w:rPr>
        <w:t>.</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 xml:space="preserve">Hands on Experience in Designing and Executing of Test Cases to ensure application functionality using Selenium IDE, Selenium Web driver, Firebug and </w:t>
      </w:r>
      <w:proofErr w:type="spellStart"/>
      <w:r w:rsidRPr="000F1527">
        <w:rPr>
          <w:rFonts w:asciiTheme="majorHAnsi" w:hAnsiTheme="majorHAnsi" w:cstheme="majorHAnsi"/>
        </w:rPr>
        <w:t>TestNG</w:t>
      </w:r>
      <w:proofErr w:type="spellEnd"/>
      <w:r w:rsidRPr="000F1527">
        <w:rPr>
          <w:rFonts w:asciiTheme="majorHAnsi" w:hAnsiTheme="majorHAnsi" w:cstheme="majorHAnsi"/>
        </w:rPr>
        <w:t>.</w:t>
      </w:r>
    </w:p>
    <w:p w:rsidR="00295D75" w:rsidRPr="000F1527" w:rsidRDefault="00295D75" w:rsidP="00295D75">
      <w:pPr>
        <w:numPr>
          <w:ilvl w:val="0"/>
          <w:numId w:val="1"/>
        </w:numPr>
        <w:suppressAutoHyphens/>
        <w:spacing w:after="0" w:line="240" w:lineRule="auto"/>
        <w:rPr>
          <w:rFonts w:asciiTheme="majorHAnsi" w:hAnsiTheme="majorHAnsi" w:cstheme="majorHAnsi"/>
        </w:rPr>
      </w:pPr>
      <w:r w:rsidRPr="000F1527">
        <w:rPr>
          <w:rFonts w:asciiTheme="majorHAnsi" w:hAnsiTheme="majorHAnsi" w:cstheme="majorHAnsi"/>
        </w:rPr>
        <w:t>Good knowledge in Software Development Life Cycle (SDLC) and Software Testing Life Cycle (STLC).</w:t>
      </w:r>
    </w:p>
    <w:p w:rsidR="00295D75" w:rsidRPr="00295D75" w:rsidRDefault="00295D75" w:rsidP="00295D75">
      <w:pPr>
        <w:jc w:val="center"/>
        <w:rPr>
          <w:b/>
        </w:rPr>
      </w:pPr>
      <w:r w:rsidRPr="00295D75">
        <w:rPr>
          <w:b/>
        </w:rPr>
        <w:t>EDUCATION</w:t>
      </w:r>
    </w:p>
    <w:p w:rsidR="00295D75" w:rsidRDefault="00295D75" w:rsidP="00295D75">
      <w:pPr>
        <w:rPr>
          <w:b/>
        </w:rPr>
      </w:pPr>
      <w:r w:rsidRPr="00295D75">
        <w:rPr>
          <w:b/>
        </w:rPr>
        <w:t xml:space="preserve">                   Bachelor of Technology – Computer Science Engineering, JNTU, Hyderabad, India.</w:t>
      </w:r>
    </w:p>
    <w:p w:rsidR="00295D75" w:rsidRDefault="00295D75" w:rsidP="00295D75">
      <w:pPr>
        <w:rPr>
          <w:b/>
        </w:rPr>
      </w:pPr>
    </w:p>
    <w:p w:rsidR="00295D75" w:rsidRPr="00295D75" w:rsidRDefault="00295D75" w:rsidP="00295D75">
      <w:pPr>
        <w:rPr>
          <w:ins w:id="1" w:author="Jessica Lai" w:date="2012-12-05T16:07:00Z"/>
          <w:b/>
        </w:rPr>
      </w:pPr>
      <w:r w:rsidRPr="00295D75">
        <w:rPr>
          <w:b/>
        </w:rPr>
        <w:t>TECHNICAL SKILLS</w:t>
      </w:r>
    </w:p>
    <w:p w:rsidR="00295D75" w:rsidRPr="00295D75" w:rsidRDefault="00295D75" w:rsidP="00295D75">
      <w:pPr>
        <w:rPr>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295D75" w:rsidRPr="00295D75" w:rsidTr="005839CE">
        <w:tc>
          <w:tcPr>
            <w:tcW w:w="5508" w:type="dxa"/>
          </w:tcPr>
          <w:p w:rsidR="00295D75" w:rsidRPr="00295D75" w:rsidRDefault="00295D75" w:rsidP="00295D75">
            <w:pPr>
              <w:spacing w:after="160" w:line="259" w:lineRule="auto"/>
              <w:rPr>
                <w:b/>
              </w:rPr>
            </w:pPr>
            <w:r w:rsidRPr="00295D75">
              <w:rPr>
                <w:b/>
                <w:bCs/>
              </w:rPr>
              <w:lastRenderedPageBreak/>
              <w:t>Big Data Frameworks</w:t>
            </w:r>
          </w:p>
        </w:tc>
        <w:tc>
          <w:tcPr>
            <w:tcW w:w="5508" w:type="dxa"/>
          </w:tcPr>
          <w:p w:rsidR="00295D75" w:rsidRPr="00295D75" w:rsidRDefault="00295D75" w:rsidP="00295D75">
            <w:pPr>
              <w:spacing w:after="160" w:line="259" w:lineRule="auto"/>
              <w:rPr>
                <w:b/>
                <w:lang w:val="en-IN"/>
              </w:rPr>
            </w:pPr>
            <w:proofErr w:type="spellStart"/>
            <w:r w:rsidRPr="00295D75">
              <w:rPr>
                <w:b/>
                <w:lang w:val="en-IN"/>
              </w:rPr>
              <w:t>Hadoop</w:t>
            </w:r>
            <w:proofErr w:type="spellEnd"/>
            <w:r w:rsidRPr="00295D75">
              <w:rPr>
                <w:b/>
                <w:lang w:val="en-IN"/>
              </w:rPr>
              <w:t xml:space="preserve">, Spark, </w:t>
            </w:r>
            <w:proofErr w:type="spellStart"/>
            <w:r w:rsidRPr="00295D75">
              <w:rPr>
                <w:b/>
                <w:lang w:val="en-IN"/>
              </w:rPr>
              <w:t>Scala</w:t>
            </w:r>
            <w:proofErr w:type="spellEnd"/>
            <w:r w:rsidRPr="00295D75">
              <w:rPr>
                <w:b/>
                <w:lang w:val="en-IN"/>
              </w:rPr>
              <w:t xml:space="preserve">, Hive, Kafka, AWS, Cassandra, </w:t>
            </w:r>
            <w:proofErr w:type="spellStart"/>
            <w:r w:rsidRPr="00295D75">
              <w:rPr>
                <w:b/>
                <w:lang w:val="en-IN"/>
              </w:rPr>
              <w:t>HBase</w:t>
            </w:r>
            <w:proofErr w:type="spellEnd"/>
            <w:r w:rsidRPr="00295D75">
              <w:rPr>
                <w:b/>
                <w:lang w:val="en-IN"/>
              </w:rPr>
              <w:t xml:space="preserve">, Flume, Pig, </w:t>
            </w:r>
            <w:proofErr w:type="spellStart"/>
            <w:r w:rsidRPr="00295D75">
              <w:rPr>
                <w:b/>
                <w:lang w:val="en-IN"/>
              </w:rPr>
              <w:t>Sqoop</w:t>
            </w:r>
            <w:proofErr w:type="spellEnd"/>
            <w:r w:rsidRPr="00295D75">
              <w:rPr>
                <w:b/>
                <w:lang w:val="en-IN"/>
              </w:rPr>
              <w:t xml:space="preserve">, Map Reduce, </w:t>
            </w:r>
            <w:proofErr w:type="spellStart"/>
            <w:r w:rsidRPr="00295D75">
              <w:rPr>
                <w:b/>
                <w:lang w:val="en-IN"/>
              </w:rPr>
              <w:t>Cloudera</w:t>
            </w:r>
            <w:proofErr w:type="spellEnd"/>
            <w:r w:rsidRPr="00295D75">
              <w:rPr>
                <w:b/>
                <w:lang w:val="en-IN"/>
              </w:rPr>
              <w:t>, Mongo DB.</w:t>
            </w:r>
          </w:p>
          <w:p w:rsidR="00295D75" w:rsidRPr="00295D75" w:rsidRDefault="00295D75" w:rsidP="00295D75">
            <w:pPr>
              <w:spacing w:after="160" w:line="259" w:lineRule="auto"/>
              <w:rPr>
                <w:b/>
              </w:rPr>
            </w:pPr>
          </w:p>
        </w:tc>
      </w:tr>
      <w:tr w:rsidR="00295D75" w:rsidRPr="00295D75" w:rsidTr="005839CE">
        <w:tc>
          <w:tcPr>
            <w:tcW w:w="5508" w:type="dxa"/>
          </w:tcPr>
          <w:p w:rsidR="00295D75" w:rsidRPr="00295D75" w:rsidRDefault="00295D75" w:rsidP="00295D75">
            <w:pPr>
              <w:spacing w:after="160" w:line="259" w:lineRule="auto"/>
              <w:rPr>
                <w:b/>
              </w:rPr>
            </w:pPr>
            <w:r w:rsidRPr="00295D75">
              <w:rPr>
                <w:b/>
                <w:bCs/>
              </w:rPr>
              <w:t>Big data distribution</w:t>
            </w:r>
          </w:p>
        </w:tc>
        <w:tc>
          <w:tcPr>
            <w:tcW w:w="5508" w:type="dxa"/>
          </w:tcPr>
          <w:p w:rsidR="00295D75" w:rsidRPr="00295D75" w:rsidRDefault="00295D75" w:rsidP="00295D75">
            <w:pPr>
              <w:spacing w:after="160" w:line="259" w:lineRule="auto"/>
              <w:rPr>
                <w:b/>
              </w:rPr>
            </w:pPr>
            <w:proofErr w:type="spellStart"/>
            <w:r w:rsidRPr="00295D75">
              <w:rPr>
                <w:b/>
              </w:rPr>
              <w:t>Cloudera</w:t>
            </w:r>
            <w:proofErr w:type="spellEnd"/>
            <w:r w:rsidRPr="00295D75">
              <w:rPr>
                <w:b/>
              </w:rPr>
              <w:t>, Amazon EMR</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Programming languages</w:t>
            </w:r>
          </w:p>
        </w:tc>
        <w:tc>
          <w:tcPr>
            <w:tcW w:w="5508" w:type="dxa"/>
          </w:tcPr>
          <w:p w:rsidR="00295D75" w:rsidRPr="00295D75" w:rsidRDefault="00295D75" w:rsidP="00295D75">
            <w:pPr>
              <w:spacing w:after="160" w:line="259" w:lineRule="auto"/>
              <w:rPr>
                <w:b/>
              </w:rPr>
            </w:pPr>
            <w:r w:rsidRPr="00295D75">
              <w:rPr>
                <w:b/>
              </w:rPr>
              <w:t xml:space="preserve">Core Java, </w:t>
            </w:r>
            <w:proofErr w:type="spellStart"/>
            <w:r w:rsidRPr="00295D75">
              <w:rPr>
                <w:b/>
                <w:lang w:val="en-IN"/>
              </w:rPr>
              <w:t>Scala</w:t>
            </w:r>
            <w:proofErr w:type="spellEnd"/>
            <w:r w:rsidRPr="00295D75">
              <w:rPr>
                <w:b/>
                <w:lang w:val="en-IN"/>
              </w:rPr>
              <w:t>, Python, SQL, Shell Scripting</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Operating Systems</w:t>
            </w:r>
          </w:p>
        </w:tc>
        <w:tc>
          <w:tcPr>
            <w:tcW w:w="5508" w:type="dxa"/>
          </w:tcPr>
          <w:p w:rsidR="00295D75" w:rsidRPr="00295D75" w:rsidRDefault="00295D75" w:rsidP="00295D75">
            <w:pPr>
              <w:spacing w:after="160" w:line="259" w:lineRule="auto"/>
              <w:rPr>
                <w:b/>
              </w:rPr>
            </w:pPr>
            <w:r w:rsidRPr="00295D75">
              <w:rPr>
                <w:b/>
              </w:rPr>
              <w:t>Windows, Linux (Ubuntu)</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Databases</w:t>
            </w:r>
          </w:p>
        </w:tc>
        <w:tc>
          <w:tcPr>
            <w:tcW w:w="5508" w:type="dxa"/>
          </w:tcPr>
          <w:p w:rsidR="00295D75" w:rsidRPr="00295D75" w:rsidRDefault="00295D75" w:rsidP="00295D75">
            <w:pPr>
              <w:spacing w:after="160" w:line="259" w:lineRule="auto"/>
              <w:rPr>
                <w:b/>
              </w:rPr>
            </w:pPr>
            <w:r w:rsidRPr="00295D75">
              <w:rPr>
                <w:b/>
                <w:lang w:val="en-IN"/>
              </w:rPr>
              <w:t>Oracle, SQL Server</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Designing Tools</w:t>
            </w:r>
          </w:p>
        </w:tc>
        <w:tc>
          <w:tcPr>
            <w:tcW w:w="5508" w:type="dxa"/>
          </w:tcPr>
          <w:p w:rsidR="00295D75" w:rsidRPr="00295D75" w:rsidRDefault="00295D75" w:rsidP="00295D75">
            <w:pPr>
              <w:spacing w:after="160" w:line="259" w:lineRule="auto"/>
              <w:rPr>
                <w:b/>
              </w:rPr>
            </w:pPr>
            <w:r w:rsidRPr="00295D75">
              <w:rPr>
                <w:b/>
              </w:rPr>
              <w:t>Eclipse</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Java Technologies</w:t>
            </w:r>
          </w:p>
        </w:tc>
        <w:tc>
          <w:tcPr>
            <w:tcW w:w="5508" w:type="dxa"/>
          </w:tcPr>
          <w:p w:rsidR="00295D75" w:rsidRPr="00295D75" w:rsidRDefault="00295D75" w:rsidP="00295D75">
            <w:pPr>
              <w:spacing w:after="160" w:line="259" w:lineRule="auto"/>
              <w:rPr>
                <w:b/>
              </w:rPr>
            </w:pPr>
            <w:r w:rsidRPr="00295D75">
              <w:rPr>
                <w:b/>
              </w:rPr>
              <w:t xml:space="preserve">JSP, Servlets, </w:t>
            </w:r>
            <w:proofErr w:type="spellStart"/>
            <w:r w:rsidRPr="00295D75">
              <w:rPr>
                <w:b/>
              </w:rPr>
              <w:t>Junit</w:t>
            </w:r>
            <w:proofErr w:type="spellEnd"/>
            <w:r w:rsidRPr="00295D75">
              <w:rPr>
                <w:b/>
              </w:rPr>
              <w:t>, Spring, Hibernate</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Web Technologies</w:t>
            </w:r>
          </w:p>
        </w:tc>
        <w:tc>
          <w:tcPr>
            <w:tcW w:w="5508" w:type="dxa"/>
          </w:tcPr>
          <w:p w:rsidR="00295D75" w:rsidRPr="00295D75" w:rsidRDefault="00295D75" w:rsidP="00295D75">
            <w:pPr>
              <w:spacing w:after="160" w:line="259" w:lineRule="auto"/>
              <w:rPr>
                <w:b/>
              </w:rPr>
            </w:pPr>
            <w:r w:rsidRPr="00295D75">
              <w:rPr>
                <w:b/>
              </w:rPr>
              <w:t xml:space="preserve">XML, HTML, JavaScript, JVM, </w:t>
            </w:r>
            <w:proofErr w:type="spellStart"/>
            <w:r w:rsidRPr="00295D75">
              <w:rPr>
                <w:b/>
              </w:rPr>
              <w:t>JQuery</w:t>
            </w:r>
            <w:proofErr w:type="spellEnd"/>
            <w:r w:rsidRPr="00295D75">
              <w:rPr>
                <w:b/>
              </w:rPr>
              <w:t>, JSON</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Linux Experience</w:t>
            </w:r>
          </w:p>
        </w:tc>
        <w:tc>
          <w:tcPr>
            <w:tcW w:w="5508" w:type="dxa"/>
          </w:tcPr>
          <w:p w:rsidR="00295D75" w:rsidRPr="00295D75" w:rsidRDefault="00295D75" w:rsidP="00295D75">
            <w:pPr>
              <w:spacing w:after="160" w:line="259" w:lineRule="auto"/>
              <w:rPr>
                <w:b/>
              </w:rPr>
            </w:pPr>
            <w:r w:rsidRPr="00295D75">
              <w:rPr>
                <w:b/>
              </w:rPr>
              <w:t>System Administration Tools, Puppet, Apache</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Web Services</w:t>
            </w:r>
          </w:p>
        </w:tc>
        <w:tc>
          <w:tcPr>
            <w:tcW w:w="5508" w:type="dxa"/>
          </w:tcPr>
          <w:p w:rsidR="00295D75" w:rsidRPr="00295D75" w:rsidRDefault="00295D75" w:rsidP="00295D75">
            <w:pPr>
              <w:spacing w:after="160" w:line="259" w:lineRule="auto"/>
              <w:rPr>
                <w:b/>
              </w:rPr>
            </w:pPr>
            <w:r w:rsidRPr="00295D75">
              <w:rPr>
                <w:b/>
              </w:rPr>
              <w:t>Web Service (</w:t>
            </w:r>
            <w:proofErr w:type="spellStart"/>
            <w:r w:rsidRPr="00295D75">
              <w:rPr>
                <w:b/>
              </w:rPr>
              <w:t>RESTful</w:t>
            </w:r>
            <w:proofErr w:type="spellEnd"/>
            <w:r w:rsidRPr="00295D75">
              <w:rPr>
                <w:b/>
              </w:rPr>
              <w:t> and SOAP)</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Frame Works</w:t>
            </w:r>
          </w:p>
        </w:tc>
        <w:tc>
          <w:tcPr>
            <w:tcW w:w="5508" w:type="dxa"/>
          </w:tcPr>
          <w:p w:rsidR="00295D75" w:rsidRPr="00295D75" w:rsidRDefault="00295D75" w:rsidP="00295D75">
            <w:pPr>
              <w:spacing w:after="160" w:line="259" w:lineRule="auto"/>
              <w:rPr>
                <w:b/>
              </w:rPr>
            </w:pPr>
            <w:r w:rsidRPr="00295D75">
              <w:rPr>
                <w:b/>
                <w:bCs/>
              </w:rPr>
              <w:t>Jakarta Struts 1.x, Spring 2.x</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Development methodologies</w:t>
            </w:r>
          </w:p>
        </w:tc>
        <w:tc>
          <w:tcPr>
            <w:tcW w:w="5508" w:type="dxa"/>
          </w:tcPr>
          <w:p w:rsidR="00295D75" w:rsidRPr="00295D75" w:rsidRDefault="00295D75" w:rsidP="00295D75">
            <w:pPr>
              <w:spacing w:after="160" w:line="259" w:lineRule="auto"/>
              <w:rPr>
                <w:b/>
              </w:rPr>
            </w:pPr>
            <w:r w:rsidRPr="00295D75">
              <w:rPr>
                <w:b/>
                <w:bCs/>
              </w:rPr>
              <w:t>Agile, Waterfall</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Logging Tools</w:t>
            </w:r>
          </w:p>
        </w:tc>
        <w:tc>
          <w:tcPr>
            <w:tcW w:w="5508" w:type="dxa"/>
          </w:tcPr>
          <w:p w:rsidR="00295D75" w:rsidRPr="00295D75" w:rsidRDefault="00295D75" w:rsidP="00295D75">
            <w:pPr>
              <w:spacing w:after="160" w:line="259" w:lineRule="auto"/>
              <w:rPr>
                <w:b/>
              </w:rPr>
            </w:pPr>
            <w:r w:rsidRPr="00295D75">
              <w:rPr>
                <w:b/>
                <w:bCs/>
              </w:rPr>
              <w:t>Log4j</w:t>
            </w:r>
          </w:p>
        </w:tc>
      </w:tr>
      <w:tr w:rsidR="00295D75" w:rsidRPr="00295D75" w:rsidTr="005839CE">
        <w:tc>
          <w:tcPr>
            <w:tcW w:w="5508" w:type="dxa"/>
          </w:tcPr>
          <w:p w:rsidR="00295D75" w:rsidRPr="00295D75" w:rsidRDefault="00295D75" w:rsidP="00295D75">
            <w:pPr>
              <w:spacing w:after="160" w:line="259" w:lineRule="auto"/>
              <w:rPr>
                <w:b/>
              </w:rPr>
            </w:pPr>
            <w:r w:rsidRPr="00295D75">
              <w:rPr>
                <w:b/>
                <w:bCs/>
              </w:rPr>
              <w:t>Application / Web Servers</w:t>
            </w:r>
          </w:p>
        </w:tc>
        <w:tc>
          <w:tcPr>
            <w:tcW w:w="5508" w:type="dxa"/>
          </w:tcPr>
          <w:p w:rsidR="00295D75" w:rsidRPr="00295D75" w:rsidRDefault="00295D75" w:rsidP="00295D75">
            <w:pPr>
              <w:spacing w:after="160" w:line="259" w:lineRule="auto"/>
              <w:rPr>
                <w:b/>
              </w:rPr>
            </w:pPr>
            <w:r w:rsidRPr="00295D75">
              <w:rPr>
                <w:b/>
                <w:bCs/>
              </w:rPr>
              <w:t xml:space="preserve">Apache Tomcat, </w:t>
            </w:r>
            <w:proofErr w:type="spellStart"/>
            <w:r w:rsidRPr="00295D75">
              <w:rPr>
                <w:b/>
                <w:bCs/>
              </w:rPr>
              <w:t>WebSphere</w:t>
            </w:r>
            <w:proofErr w:type="spellEnd"/>
            <w:r w:rsidRPr="00295D75">
              <w:rPr>
                <w:b/>
                <w:bCs/>
              </w:rPr>
              <w:t xml:space="preserve">, </w:t>
            </w:r>
            <w:proofErr w:type="spellStart"/>
            <w:r w:rsidRPr="00295D75">
              <w:rPr>
                <w:b/>
                <w:bCs/>
              </w:rPr>
              <w:t>Weblogic</w:t>
            </w:r>
            <w:proofErr w:type="spellEnd"/>
          </w:p>
        </w:tc>
      </w:tr>
      <w:tr w:rsidR="00295D75" w:rsidRPr="00295D75" w:rsidTr="005839CE">
        <w:tc>
          <w:tcPr>
            <w:tcW w:w="5508" w:type="dxa"/>
          </w:tcPr>
          <w:p w:rsidR="00295D75" w:rsidRPr="00295D75" w:rsidRDefault="00295D75" w:rsidP="00295D75">
            <w:pPr>
              <w:spacing w:after="160" w:line="259" w:lineRule="auto"/>
              <w:rPr>
                <w:b/>
              </w:rPr>
            </w:pPr>
            <w:r w:rsidRPr="00295D75">
              <w:rPr>
                <w:b/>
                <w:bCs/>
              </w:rPr>
              <w:t>Messaging Services</w:t>
            </w:r>
          </w:p>
        </w:tc>
        <w:tc>
          <w:tcPr>
            <w:tcW w:w="5508" w:type="dxa"/>
          </w:tcPr>
          <w:p w:rsidR="00295D75" w:rsidRPr="00295D75" w:rsidRDefault="00295D75" w:rsidP="00295D75">
            <w:pPr>
              <w:spacing w:after="160" w:line="259" w:lineRule="auto"/>
              <w:rPr>
                <w:b/>
              </w:rPr>
            </w:pPr>
            <w:proofErr w:type="spellStart"/>
            <w:r w:rsidRPr="00295D75">
              <w:rPr>
                <w:b/>
                <w:bCs/>
              </w:rPr>
              <w:t>ActiveMQ</w:t>
            </w:r>
            <w:proofErr w:type="spellEnd"/>
            <w:r w:rsidRPr="00295D75">
              <w:rPr>
                <w:b/>
                <w:bCs/>
              </w:rPr>
              <w:t>, Kafka, JMS</w:t>
            </w:r>
          </w:p>
        </w:tc>
      </w:tr>
      <w:tr w:rsidR="00295D75" w:rsidRPr="00295D75" w:rsidTr="005839CE">
        <w:tc>
          <w:tcPr>
            <w:tcW w:w="5508" w:type="dxa"/>
          </w:tcPr>
          <w:p w:rsidR="00295D75" w:rsidRPr="00295D75" w:rsidRDefault="00295D75" w:rsidP="00295D75">
            <w:pPr>
              <w:spacing w:after="160" w:line="259" w:lineRule="auto"/>
              <w:rPr>
                <w:b/>
              </w:rPr>
            </w:pPr>
            <w:r w:rsidRPr="00295D75">
              <w:rPr>
                <w:b/>
              </w:rPr>
              <w:t>Version Tools</w:t>
            </w:r>
          </w:p>
        </w:tc>
        <w:tc>
          <w:tcPr>
            <w:tcW w:w="5508" w:type="dxa"/>
          </w:tcPr>
          <w:p w:rsidR="00295D75" w:rsidRPr="00295D75" w:rsidRDefault="00295D75" w:rsidP="00295D75">
            <w:pPr>
              <w:spacing w:after="160" w:line="259" w:lineRule="auto"/>
              <w:rPr>
                <w:b/>
              </w:rPr>
            </w:pPr>
            <w:proofErr w:type="spellStart"/>
            <w:r w:rsidRPr="00295D75">
              <w:rPr>
                <w:b/>
              </w:rPr>
              <w:t>Git</w:t>
            </w:r>
            <w:proofErr w:type="spellEnd"/>
            <w:r w:rsidRPr="00295D75">
              <w:rPr>
                <w:b/>
              </w:rPr>
              <w:t xml:space="preserve">, SVN and CVS </w:t>
            </w:r>
          </w:p>
        </w:tc>
      </w:tr>
      <w:tr w:rsidR="00295D75" w:rsidRPr="00295D75" w:rsidTr="005839CE">
        <w:tc>
          <w:tcPr>
            <w:tcW w:w="5508" w:type="dxa"/>
          </w:tcPr>
          <w:p w:rsidR="00295D75" w:rsidRPr="00295D75" w:rsidRDefault="00295D75" w:rsidP="00295D75">
            <w:pPr>
              <w:spacing w:after="160" w:line="259" w:lineRule="auto"/>
              <w:rPr>
                <w:b/>
              </w:rPr>
            </w:pPr>
            <w:r w:rsidRPr="00295D75">
              <w:rPr>
                <w:b/>
              </w:rPr>
              <w:t>Analytics</w:t>
            </w:r>
          </w:p>
        </w:tc>
        <w:tc>
          <w:tcPr>
            <w:tcW w:w="5508" w:type="dxa"/>
          </w:tcPr>
          <w:p w:rsidR="00295D75" w:rsidRPr="00295D75" w:rsidRDefault="00295D75" w:rsidP="00295D75">
            <w:pPr>
              <w:spacing w:after="160" w:line="259" w:lineRule="auto"/>
              <w:rPr>
                <w:b/>
              </w:rPr>
            </w:pPr>
            <w:r w:rsidRPr="00295D75">
              <w:rPr>
                <w:b/>
              </w:rPr>
              <w:t>Tableau, SPSS, SAS EM and SAS JMP</w:t>
            </w:r>
          </w:p>
        </w:tc>
      </w:tr>
    </w:tbl>
    <w:p w:rsidR="00295D75" w:rsidRDefault="00295D75" w:rsidP="00295D75">
      <w:pPr>
        <w:rPr>
          <w:b/>
        </w:rPr>
      </w:pPr>
    </w:p>
    <w:p w:rsidR="00295D75" w:rsidRDefault="00295D75" w:rsidP="00295D75">
      <w:pPr>
        <w:rPr>
          <w:b/>
        </w:rPr>
      </w:pPr>
    </w:p>
    <w:p w:rsidR="00295D75" w:rsidRDefault="00295D75" w:rsidP="00295D75">
      <w:pPr>
        <w:rPr>
          <w:b/>
        </w:rPr>
      </w:pPr>
    </w:p>
    <w:p w:rsidR="00295D75" w:rsidRDefault="00295D75" w:rsidP="00295D75">
      <w:pPr>
        <w:jc w:val="center"/>
        <w:rPr>
          <w:b/>
        </w:rPr>
      </w:pPr>
      <w:r w:rsidRPr="00295D75">
        <w:rPr>
          <w:b/>
        </w:rPr>
        <w:t>PROFESSIONAL EXPERIENCE</w:t>
      </w:r>
    </w:p>
    <w:p w:rsidR="00295D75" w:rsidRPr="00295D75" w:rsidRDefault="00295D75" w:rsidP="00295D75">
      <w:pPr>
        <w:rPr>
          <w:b/>
        </w:rPr>
      </w:pPr>
      <w:r w:rsidRPr="00295D75">
        <w:rPr>
          <w:b/>
        </w:rPr>
        <w:t xml:space="preserve">Client: Walgreens, Deerfield, IL </w:t>
      </w:r>
    </w:p>
    <w:p w:rsidR="00295D75" w:rsidRDefault="00295D75" w:rsidP="00295D75">
      <w:pPr>
        <w:rPr>
          <w:b/>
        </w:rPr>
      </w:pPr>
      <w:proofErr w:type="spellStart"/>
      <w:r w:rsidRPr="00295D75">
        <w:rPr>
          <w:b/>
        </w:rPr>
        <w:t>Hadoop</w:t>
      </w:r>
      <w:proofErr w:type="spellEnd"/>
      <w:r w:rsidRPr="00295D75">
        <w:rPr>
          <w:b/>
        </w:rPr>
        <w:t xml:space="preserve"> </w:t>
      </w:r>
      <w:proofErr w:type="spellStart"/>
      <w:r w:rsidRPr="00295D75">
        <w:rPr>
          <w:b/>
        </w:rPr>
        <w:t>Hbase</w:t>
      </w:r>
      <w:proofErr w:type="spellEnd"/>
      <w:r w:rsidRPr="00295D75">
        <w:rPr>
          <w:b/>
        </w:rPr>
        <w:t xml:space="preserve"> Developer, </w:t>
      </w:r>
      <w:r w:rsidRPr="00295D75">
        <w:rPr>
          <w:b/>
        </w:rPr>
        <w:tab/>
      </w:r>
      <w:r w:rsidRPr="00295D75">
        <w:rPr>
          <w:b/>
        </w:rPr>
        <w:tab/>
      </w:r>
      <w:r w:rsidRPr="00295D75">
        <w:rPr>
          <w:b/>
        </w:rPr>
        <w:tab/>
      </w:r>
      <w:r w:rsidRPr="00295D75">
        <w:rPr>
          <w:b/>
        </w:rPr>
        <w:tab/>
      </w:r>
      <w:r w:rsidRPr="00295D75">
        <w:rPr>
          <w:b/>
        </w:rPr>
        <w:tab/>
      </w:r>
      <w:r w:rsidRPr="00295D75">
        <w:rPr>
          <w:b/>
        </w:rPr>
        <w:tab/>
      </w:r>
      <w:r w:rsidRPr="00295D75">
        <w:rPr>
          <w:b/>
        </w:rPr>
        <w:tab/>
        <w:t>Jan 2017 – present</w:t>
      </w:r>
    </w:p>
    <w:p w:rsidR="00295D75" w:rsidRPr="000F1527" w:rsidRDefault="00295D75" w:rsidP="00295D75">
      <w:pPr>
        <w:ind w:right="-90"/>
        <w:jc w:val="both"/>
        <w:rPr>
          <w:rFonts w:asciiTheme="majorHAnsi" w:hAnsiTheme="majorHAnsi" w:cstheme="majorHAnsi"/>
          <w:b/>
        </w:rPr>
      </w:pPr>
      <w:r w:rsidRPr="000F1527">
        <w:rPr>
          <w:rFonts w:asciiTheme="majorHAnsi" w:hAnsiTheme="majorHAnsi" w:cstheme="majorHAnsi"/>
          <w:b/>
        </w:rPr>
        <w:t>Responsibilities:</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eastAsia="Calibri" w:hAnsiTheme="majorHAnsi" w:cstheme="majorHAnsi"/>
          <w:sz w:val="22"/>
          <w:szCs w:val="22"/>
        </w:rPr>
        <w:lastRenderedPageBreak/>
        <w:t xml:space="preserve">Maintained System integrity of all sub-components (primarily </w:t>
      </w:r>
      <w:r w:rsidRPr="000F1527">
        <w:rPr>
          <w:rFonts w:asciiTheme="majorHAnsi" w:eastAsia="Calibri" w:hAnsiTheme="majorHAnsi" w:cstheme="majorHAnsi"/>
          <w:b/>
          <w:sz w:val="22"/>
          <w:szCs w:val="22"/>
        </w:rPr>
        <w:t>HDFS</w:t>
      </w:r>
      <w:r w:rsidRPr="000F1527">
        <w:rPr>
          <w:rFonts w:asciiTheme="majorHAnsi" w:eastAsia="Calibri" w:hAnsiTheme="majorHAnsi" w:cstheme="majorHAnsi"/>
          <w:sz w:val="22"/>
          <w:szCs w:val="22"/>
        </w:rPr>
        <w:t xml:space="preserve">, </w:t>
      </w:r>
      <w:r w:rsidRPr="000F1527">
        <w:rPr>
          <w:rFonts w:asciiTheme="majorHAnsi" w:eastAsia="Calibri" w:hAnsiTheme="majorHAnsi" w:cstheme="majorHAnsi"/>
          <w:b/>
          <w:sz w:val="22"/>
          <w:szCs w:val="22"/>
        </w:rPr>
        <w:t>MR</w:t>
      </w:r>
      <w:r w:rsidRPr="000F1527">
        <w:rPr>
          <w:rFonts w:asciiTheme="majorHAnsi" w:eastAsia="Calibri" w:hAnsiTheme="majorHAnsi" w:cstheme="majorHAnsi"/>
          <w:sz w:val="22"/>
          <w:szCs w:val="22"/>
        </w:rPr>
        <w:t xml:space="preserve">, </w:t>
      </w:r>
      <w:proofErr w:type="spellStart"/>
      <w:r w:rsidRPr="000F1527">
        <w:rPr>
          <w:rFonts w:asciiTheme="majorHAnsi" w:eastAsia="Calibri" w:hAnsiTheme="majorHAnsi" w:cstheme="majorHAnsi"/>
          <w:b/>
          <w:sz w:val="22"/>
          <w:szCs w:val="22"/>
        </w:rPr>
        <w:t>HBase</w:t>
      </w:r>
      <w:proofErr w:type="spellEnd"/>
      <w:r w:rsidRPr="000F1527">
        <w:rPr>
          <w:rFonts w:asciiTheme="majorHAnsi" w:eastAsia="Calibri" w:hAnsiTheme="majorHAnsi" w:cstheme="majorHAnsi"/>
          <w:sz w:val="22"/>
          <w:szCs w:val="22"/>
        </w:rPr>
        <w:t xml:space="preserve">, and </w:t>
      </w:r>
      <w:r w:rsidRPr="000F1527">
        <w:rPr>
          <w:rFonts w:asciiTheme="majorHAnsi" w:eastAsia="Calibri" w:hAnsiTheme="majorHAnsi" w:cstheme="majorHAnsi"/>
          <w:b/>
          <w:sz w:val="22"/>
          <w:szCs w:val="22"/>
        </w:rPr>
        <w:t>Hive</w:t>
      </w:r>
      <w:r w:rsidRPr="000F1527">
        <w:rPr>
          <w:rFonts w:asciiTheme="majorHAnsi" w:eastAsia="Calibri" w:hAnsiTheme="majorHAnsi" w:cstheme="majorHAnsi"/>
          <w:sz w:val="22"/>
          <w:szCs w:val="22"/>
        </w:rPr>
        <w:t>).</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Integrated the </w:t>
      </w:r>
      <w:r w:rsidRPr="000F1527">
        <w:rPr>
          <w:rFonts w:asciiTheme="majorHAnsi" w:hAnsiTheme="majorHAnsi" w:cstheme="majorHAnsi"/>
          <w:b/>
          <w:sz w:val="22"/>
          <w:szCs w:val="22"/>
        </w:rPr>
        <w:t>hive</w:t>
      </w:r>
      <w:r w:rsidRPr="000F1527">
        <w:rPr>
          <w:rFonts w:asciiTheme="majorHAnsi" w:hAnsiTheme="majorHAnsi" w:cstheme="majorHAnsi"/>
          <w:sz w:val="22"/>
          <w:szCs w:val="22"/>
        </w:rPr>
        <w:t xml:space="preserve"> warehouse with </w:t>
      </w:r>
      <w:proofErr w:type="spellStart"/>
      <w:r w:rsidRPr="000F1527">
        <w:rPr>
          <w:rFonts w:asciiTheme="majorHAnsi" w:hAnsiTheme="majorHAnsi" w:cstheme="majorHAnsi"/>
          <w:b/>
          <w:sz w:val="22"/>
          <w:szCs w:val="22"/>
        </w:rPr>
        <w:t>HBase</w:t>
      </w:r>
      <w:proofErr w:type="spellEnd"/>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Migrating the needed data from MySQL into HDFS using </w:t>
      </w:r>
      <w:proofErr w:type="spellStart"/>
      <w:r w:rsidRPr="000F1527">
        <w:rPr>
          <w:rFonts w:asciiTheme="majorHAnsi" w:hAnsiTheme="majorHAnsi" w:cstheme="majorHAnsi"/>
          <w:b/>
          <w:sz w:val="22"/>
          <w:szCs w:val="22"/>
        </w:rPr>
        <w:t>Sqoop</w:t>
      </w:r>
      <w:proofErr w:type="spellEnd"/>
      <w:r w:rsidRPr="000F1527">
        <w:rPr>
          <w:rFonts w:asciiTheme="majorHAnsi" w:hAnsiTheme="majorHAnsi" w:cstheme="majorHAnsi"/>
          <w:sz w:val="22"/>
          <w:szCs w:val="22"/>
        </w:rPr>
        <w:t xml:space="preserve"> and importing various formats of flat files into </w:t>
      </w:r>
      <w:r w:rsidRPr="000F1527">
        <w:rPr>
          <w:rFonts w:asciiTheme="majorHAnsi" w:hAnsiTheme="majorHAnsi" w:cstheme="majorHAnsi"/>
          <w:b/>
          <w:sz w:val="22"/>
          <w:szCs w:val="22"/>
        </w:rPr>
        <w:t>HDFS.</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Load the data into </w:t>
      </w:r>
      <w:proofErr w:type="spellStart"/>
      <w:r w:rsidRPr="000F1527">
        <w:rPr>
          <w:rFonts w:asciiTheme="majorHAnsi" w:hAnsiTheme="majorHAnsi" w:cstheme="majorHAnsi"/>
          <w:sz w:val="22"/>
          <w:szCs w:val="22"/>
        </w:rPr>
        <w:t>HBase</w:t>
      </w:r>
      <w:proofErr w:type="spellEnd"/>
      <w:r w:rsidRPr="000F1527">
        <w:rPr>
          <w:rFonts w:asciiTheme="majorHAnsi" w:hAnsiTheme="majorHAnsi" w:cstheme="majorHAnsi"/>
          <w:sz w:val="22"/>
          <w:szCs w:val="22"/>
        </w:rPr>
        <w:t xml:space="preserve"> tables for UI web application.</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Written customized </w:t>
      </w:r>
      <w:r w:rsidRPr="000F1527">
        <w:rPr>
          <w:rFonts w:asciiTheme="majorHAnsi" w:hAnsiTheme="majorHAnsi" w:cstheme="majorHAnsi"/>
          <w:b/>
          <w:sz w:val="22"/>
          <w:szCs w:val="22"/>
        </w:rPr>
        <w:t>Hive UDFs</w:t>
      </w:r>
      <w:r w:rsidRPr="000F1527">
        <w:rPr>
          <w:rFonts w:asciiTheme="majorHAnsi" w:hAnsiTheme="majorHAnsi" w:cstheme="majorHAnsi"/>
          <w:sz w:val="22"/>
          <w:szCs w:val="22"/>
        </w:rPr>
        <w:t xml:space="preserve"> in Java where the functionality is too complex.</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Maintain System integrity of all sub-components related to </w:t>
      </w:r>
      <w:proofErr w:type="spellStart"/>
      <w:r w:rsidRPr="000F1527">
        <w:rPr>
          <w:rFonts w:asciiTheme="majorHAnsi" w:hAnsiTheme="majorHAnsi" w:cstheme="majorHAnsi"/>
          <w:sz w:val="22"/>
          <w:szCs w:val="22"/>
        </w:rPr>
        <w:t>Hadoop</w:t>
      </w:r>
      <w:proofErr w:type="spellEnd"/>
      <w:r w:rsidRPr="000F1527">
        <w:rPr>
          <w:rFonts w:asciiTheme="majorHAnsi" w:hAnsiTheme="majorHAnsi" w:cstheme="majorHAnsi"/>
          <w:sz w:val="22"/>
          <w:szCs w:val="22"/>
        </w:rPr>
        <w:t>.</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Designed and created Hive external tables using shared meta-store instead of derby with partitioning, dynamic partitioning and buckets.</w:t>
      </w:r>
    </w:p>
    <w:p w:rsidR="00295D75" w:rsidRPr="000F1527" w:rsidRDefault="00295D75" w:rsidP="00295D75">
      <w:pPr>
        <w:numPr>
          <w:ilvl w:val="0"/>
          <w:numId w:val="2"/>
        </w:numPr>
        <w:suppressAutoHyphens/>
        <w:spacing w:after="0" w:line="240" w:lineRule="auto"/>
        <w:ind w:right="-90"/>
        <w:jc w:val="both"/>
        <w:rPr>
          <w:rFonts w:asciiTheme="majorHAnsi" w:hAnsiTheme="majorHAnsi" w:cstheme="majorHAnsi"/>
        </w:rPr>
      </w:pPr>
      <w:proofErr w:type="spellStart"/>
      <w:r w:rsidRPr="000F1527">
        <w:rPr>
          <w:rFonts w:asciiTheme="majorHAnsi" w:hAnsiTheme="majorHAnsi" w:cstheme="majorHAnsi"/>
          <w:b/>
        </w:rPr>
        <w:t>HiveQL</w:t>
      </w:r>
      <w:proofErr w:type="spellEnd"/>
      <w:r w:rsidRPr="000F1527">
        <w:rPr>
          <w:rFonts w:asciiTheme="majorHAnsi" w:hAnsiTheme="majorHAnsi" w:cstheme="majorHAnsi"/>
          <w:b/>
        </w:rPr>
        <w:t xml:space="preserve"> </w:t>
      </w:r>
      <w:r w:rsidRPr="000F1527">
        <w:rPr>
          <w:rFonts w:asciiTheme="majorHAnsi" w:hAnsiTheme="majorHAnsi" w:cstheme="majorHAnsi"/>
        </w:rPr>
        <w:t>scripts to create, load, and query tables in a Hive. </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Supported </w:t>
      </w:r>
      <w:r w:rsidRPr="000F1527">
        <w:rPr>
          <w:rFonts w:asciiTheme="majorHAnsi" w:hAnsiTheme="majorHAnsi" w:cstheme="majorHAnsi"/>
          <w:b/>
          <w:sz w:val="22"/>
          <w:szCs w:val="22"/>
        </w:rPr>
        <w:t>Map Reduce</w:t>
      </w:r>
      <w:r w:rsidRPr="000F1527">
        <w:rPr>
          <w:rFonts w:asciiTheme="majorHAnsi" w:hAnsiTheme="majorHAnsi" w:cstheme="majorHAnsi"/>
          <w:sz w:val="22"/>
          <w:szCs w:val="22"/>
        </w:rPr>
        <w:t xml:space="preserve"> Programs those are running on the cluster</w:t>
      </w:r>
    </w:p>
    <w:p w:rsidR="00295D75" w:rsidRPr="000F1527" w:rsidRDefault="00295D75" w:rsidP="00295D75">
      <w:pPr>
        <w:pStyle w:val="NormalWeb"/>
        <w:numPr>
          <w:ilvl w:val="0"/>
          <w:numId w:val="2"/>
        </w:numPr>
        <w:spacing w:before="0" w:beforeAutospacing="0" w:after="0" w:afterAutospacing="0"/>
        <w:ind w:right="-90"/>
        <w:jc w:val="both"/>
        <w:textAlignment w:val="baseline"/>
        <w:rPr>
          <w:rFonts w:asciiTheme="majorHAnsi" w:eastAsia="Calibri" w:hAnsiTheme="majorHAnsi" w:cstheme="majorHAnsi"/>
          <w:sz w:val="22"/>
          <w:szCs w:val="22"/>
        </w:rPr>
      </w:pPr>
      <w:bookmarkStart w:id="2" w:name="OLE_LINK1"/>
      <w:r w:rsidRPr="000F1527">
        <w:rPr>
          <w:rFonts w:asciiTheme="majorHAnsi" w:eastAsia="Calibri" w:hAnsiTheme="majorHAnsi" w:cstheme="majorHAnsi"/>
          <w:sz w:val="22"/>
          <w:szCs w:val="22"/>
        </w:rPr>
        <w:t>Monitored System health and logs and respond accordingly to any warning or failure conditions.</w:t>
      </w:r>
    </w:p>
    <w:p w:rsidR="00295D75" w:rsidRPr="000F1527" w:rsidRDefault="00295D75" w:rsidP="00295D75">
      <w:pPr>
        <w:numPr>
          <w:ilvl w:val="0"/>
          <w:numId w:val="2"/>
        </w:numPr>
        <w:shd w:val="clear" w:color="auto" w:fill="FFFFFF"/>
        <w:spacing w:after="75" w:line="240" w:lineRule="auto"/>
        <w:rPr>
          <w:rFonts w:asciiTheme="majorHAnsi" w:hAnsiTheme="majorHAnsi" w:cstheme="majorHAnsi"/>
        </w:rPr>
      </w:pPr>
      <w:r w:rsidRPr="000F1527">
        <w:rPr>
          <w:rFonts w:asciiTheme="majorHAnsi" w:hAnsiTheme="majorHAnsi" w:cstheme="majorHAnsi"/>
        </w:rPr>
        <w:t xml:space="preserve">Performed advanced procedures like text analytics and processing, using the in-memory computing capabilities of Spark using </w:t>
      </w:r>
      <w:proofErr w:type="spellStart"/>
      <w:r w:rsidRPr="000F1527">
        <w:rPr>
          <w:rFonts w:asciiTheme="majorHAnsi" w:hAnsiTheme="majorHAnsi" w:cstheme="majorHAnsi"/>
        </w:rPr>
        <w:t>Scala</w:t>
      </w:r>
      <w:proofErr w:type="spellEnd"/>
      <w:r w:rsidRPr="000F1527">
        <w:rPr>
          <w:rFonts w:asciiTheme="majorHAnsi" w:hAnsiTheme="majorHAnsi" w:cstheme="majorHAnsi"/>
        </w:rPr>
        <w:t>.</w:t>
      </w:r>
    </w:p>
    <w:p w:rsidR="00295D75" w:rsidRPr="000F1527" w:rsidRDefault="00295D75" w:rsidP="00295D75">
      <w:pPr>
        <w:numPr>
          <w:ilvl w:val="0"/>
          <w:numId w:val="2"/>
        </w:numPr>
        <w:shd w:val="clear" w:color="auto" w:fill="FFFFFF"/>
        <w:spacing w:after="75" w:line="240" w:lineRule="auto"/>
        <w:rPr>
          <w:rFonts w:asciiTheme="majorHAnsi" w:hAnsiTheme="majorHAnsi" w:cstheme="majorHAnsi"/>
        </w:rPr>
      </w:pPr>
      <w:r w:rsidRPr="000F1527">
        <w:rPr>
          <w:rFonts w:asciiTheme="majorHAnsi" w:hAnsiTheme="majorHAnsi" w:cstheme="majorHAnsi"/>
        </w:rPr>
        <w:t xml:space="preserve">Worked on Big Data Integration and Analytics based on </w:t>
      </w:r>
      <w:proofErr w:type="spellStart"/>
      <w:r w:rsidRPr="000F1527">
        <w:rPr>
          <w:rFonts w:asciiTheme="majorHAnsi" w:hAnsiTheme="majorHAnsi" w:cstheme="majorHAnsi"/>
          <w:b/>
        </w:rPr>
        <w:t>Hadoop</w:t>
      </w:r>
      <w:proofErr w:type="spellEnd"/>
      <w:r w:rsidRPr="000F1527">
        <w:rPr>
          <w:rFonts w:asciiTheme="majorHAnsi" w:hAnsiTheme="majorHAnsi" w:cstheme="majorHAnsi"/>
          <w:b/>
        </w:rPr>
        <w:t>, SOLR, Spark, Kafka, Storm and web Methods technologies</w:t>
      </w:r>
      <w:r w:rsidRPr="000F1527">
        <w:rPr>
          <w:rFonts w:asciiTheme="majorHAnsi" w:hAnsiTheme="majorHAnsi" w:cstheme="majorHAnsi"/>
        </w:rPr>
        <w:t xml:space="preserve">. </w:t>
      </w:r>
    </w:p>
    <w:p w:rsidR="00295D75" w:rsidRPr="000F1527" w:rsidRDefault="00295D75" w:rsidP="00295D75">
      <w:pPr>
        <w:numPr>
          <w:ilvl w:val="0"/>
          <w:numId w:val="2"/>
        </w:numPr>
        <w:shd w:val="clear" w:color="auto" w:fill="FFFFFF"/>
        <w:spacing w:after="75" w:line="192" w:lineRule="auto"/>
        <w:rPr>
          <w:rFonts w:asciiTheme="majorHAnsi" w:hAnsiTheme="majorHAnsi" w:cstheme="majorHAnsi"/>
        </w:rPr>
      </w:pPr>
      <w:r w:rsidRPr="000F1527">
        <w:rPr>
          <w:rFonts w:asciiTheme="majorHAnsi" w:hAnsiTheme="majorHAnsi" w:cstheme="majorHAnsi"/>
        </w:rPr>
        <w:t xml:space="preserve">Implemented Spark using </w:t>
      </w:r>
      <w:proofErr w:type="spellStart"/>
      <w:r w:rsidRPr="000F1527">
        <w:rPr>
          <w:rFonts w:asciiTheme="majorHAnsi" w:hAnsiTheme="majorHAnsi" w:cstheme="majorHAnsi"/>
        </w:rPr>
        <w:t>Scala</w:t>
      </w:r>
      <w:proofErr w:type="spellEnd"/>
      <w:r w:rsidRPr="000F1527">
        <w:rPr>
          <w:rFonts w:asciiTheme="majorHAnsi" w:hAnsiTheme="majorHAnsi" w:cstheme="majorHAnsi"/>
        </w:rPr>
        <w:t xml:space="preserve"> and Spark SQL for faster testing and processing of data. </w:t>
      </w:r>
    </w:p>
    <w:p w:rsidR="00295D75" w:rsidRPr="000F1527" w:rsidRDefault="00295D75" w:rsidP="00295D75">
      <w:pPr>
        <w:numPr>
          <w:ilvl w:val="0"/>
          <w:numId w:val="2"/>
        </w:numPr>
        <w:shd w:val="clear" w:color="auto" w:fill="FFFFFF"/>
        <w:spacing w:after="75" w:line="192" w:lineRule="auto"/>
        <w:rPr>
          <w:rFonts w:asciiTheme="majorHAnsi" w:hAnsiTheme="majorHAnsi" w:cstheme="majorHAnsi"/>
        </w:rPr>
      </w:pPr>
      <w:r w:rsidRPr="000F1527">
        <w:rPr>
          <w:rFonts w:asciiTheme="majorHAnsi" w:hAnsiTheme="majorHAnsi" w:cstheme="majorHAnsi"/>
        </w:rPr>
        <w:t>Real time streaming the data using Spark with Kafka. </w:t>
      </w:r>
    </w:p>
    <w:p w:rsidR="00295D75" w:rsidRPr="000F1527" w:rsidRDefault="00295D75" w:rsidP="00295D75">
      <w:pPr>
        <w:numPr>
          <w:ilvl w:val="0"/>
          <w:numId w:val="2"/>
        </w:numPr>
        <w:shd w:val="clear" w:color="auto" w:fill="FFFFFF"/>
        <w:spacing w:after="75" w:line="192" w:lineRule="auto"/>
        <w:rPr>
          <w:rFonts w:asciiTheme="majorHAnsi" w:hAnsiTheme="majorHAnsi" w:cstheme="majorHAnsi"/>
        </w:rPr>
      </w:pPr>
      <w:r w:rsidRPr="000F1527">
        <w:rPr>
          <w:rFonts w:asciiTheme="majorHAnsi" w:hAnsiTheme="majorHAnsi" w:cstheme="majorHAnsi"/>
        </w:rPr>
        <w:t xml:space="preserve">Worked on migrating </w:t>
      </w:r>
      <w:proofErr w:type="spellStart"/>
      <w:r w:rsidRPr="000F1527">
        <w:rPr>
          <w:rFonts w:asciiTheme="majorHAnsi" w:hAnsiTheme="majorHAnsi" w:cstheme="majorHAnsi"/>
        </w:rPr>
        <w:t>MapReduce</w:t>
      </w:r>
      <w:proofErr w:type="spellEnd"/>
      <w:r w:rsidRPr="000F1527">
        <w:rPr>
          <w:rFonts w:asciiTheme="majorHAnsi" w:hAnsiTheme="majorHAnsi" w:cstheme="majorHAnsi"/>
        </w:rPr>
        <w:t xml:space="preserve"> programs into Spark transformations using Spark and </w:t>
      </w:r>
      <w:proofErr w:type="spellStart"/>
      <w:r w:rsidRPr="000F1527">
        <w:rPr>
          <w:rFonts w:asciiTheme="majorHAnsi" w:hAnsiTheme="majorHAnsi" w:cstheme="majorHAnsi"/>
        </w:rPr>
        <w:t>Scala</w:t>
      </w:r>
      <w:proofErr w:type="spellEnd"/>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Generate final reporting data using </w:t>
      </w:r>
      <w:r w:rsidRPr="000F1527">
        <w:rPr>
          <w:rFonts w:asciiTheme="majorHAnsi" w:hAnsiTheme="majorHAnsi" w:cstheme="majorHAnsi"/>
          <w:b/>
          <w:sz w:val="22"/>
          <w:szCs w:val="22"/>
        </w:rPr>
        <w:t>Tableau</w:t>
      </w:r>
      <w:r w:rsidRPr="000F1527">
        <w:rPr>
          <w:rFonts w:asciiTheme="majorHAnsi" w:hAnsiTheme="majorHAnsi" w:cstheme="majorHAnsi"/>
          <w:sz w:val="22"/>
          <w:szCs w:val="22"/>
        </w:rPr>
        <w:t xml:space="preserve"> for testing by connecting to the corresponding Hive tables using Hive ODBC connector.</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Strongly recommended to bring in </w:t>
      </w:r>
      <w:r w:rsidRPr="000F1527">
        <w:rPr>
          <w:rFonts w:asciiTheme="majorHAnsi" w:hAnsiTheme="majorHAnsi" w:cstheme="majorHAnsi"/>
          <w:b/>
          <w:sz w:val="22"/>
          <w:szCs w:val="22"/>
        </w:rPr>
        <w:t>Elastic Search</w:t>
      </w:r>
      <w:r w:rsidRPr="000F1527">
        <w:rPr>
          <w:rFonts w:asciiTheme="majorHAnsi" w:hAnsiTheme="majorHAnsi" w:cstheme="majorHAnsi"/>
          <w:sz w:val="22"/>
          <w:szCs w:val="22"/>
        </w:rPr>
        <w:t xml:space="preserve"> and was responsible for installing, configuring and administration.</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Style w:val="apple-converted-space"/>
          <w:rFonts w:asciiTheme="majorHAnsi" w:eastAsia="ヒラギノ角ゴ Pro W3" w:hAnsiTheme="majorHAnsi" w:cstheme="majorHAnsi"/>
          <w:sz w:val="22"/>
          <w:szCs w:val="22"/>
          <w:shd w:val="clear" w:color="auto" w:fill="FFFFFF"/>
        </w:rPr>
        <w:t> D</w:t>
      </w:r>
      <w:r w:rsidRPr="000F1527">
        <w:rPr>
          <w:rFonts w:asciiTheme="majorHAnsi" w:hAnsiTheme="majorHAnsi" w:cstheme="majorHAnsi"/>
          <w:sz w:val="22"/>
          <w:szCs w:val="22"/>
          <w:shd w:val="clear" w:color="auto" w:fill="FFFFFF"/>
        </w:rPr>
        <w:t xml:space="preserve">eveloping and maintaining efficient ETL </w:t>
      </w:r>
      <w:proofErr w:type="spellStart"/>
      <w:r w:rsidRPr="000F1527">
        <w:rPr>
          <w:rFonts w:asciiTheme="majorHAnsi" w:hAnsiTheme="majorHAnsi" w:cstheme="majorHAnsi"/>
          <w:sz w:val="22"/>
          <w:szCs w:val="22"/>
          <w:shd w:val="clear" w:color="auto" w:fill="FFFFFF"/>
        </w:rPr>
        <w:t>Talend</w:t>
      </w:r>
      <w:proofErr w:type="spellEnd"/>
      <w:r w:rsidRPr="000F1527">
        <w:rPr>
          <w:rFonts w:asciiTheme="majorHAnsi" w:hAnsiTheme="majorHAnsi" w:cstheme="majorHAnsi"/>
          <w:sz w:val="22"/>
          <w:szCs w:val="22"/>
          <w:shd w:val="clear" w:color="auto" w:fill="FFFFFF"/>
        </w:rPr>
        <w:t xml:space="preserve"> jobs for Data Ingest.</w:t>
      </w:r>
    </w:p>
    <w:p w:rsidR="00295D75" w:rsidRPr="000F1527" w:rsidRDefault="00295D75" w:rsidP="00295D75">
      <w:pPr>
        <w:pStyle w:val="ListParagraph"/>
        <w:numPr>
          <w:ilvl w:val="0"/>
          <w:numId w:val="2"/>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Worked on </w:t>
      </w:r>
      <w:proofErr w:type="spellStart"/>
      <w:r w:rsidRPr="000F1527">
        <w:rPr>
          <w:rFonts w:asciiTheme="majorHAnsi" w:hAnsiTheme="majorHAnsi" w:cstheme="majorHAnsi"/>
          <w:sz w:val="22"/>
          <w:szCs w:val="22"/>
        </w:rPr>
        <w:t>Talend</w:t>
      </w:r>
      <w:proofErr w:type="spellEnd"/>
      <w:r w:rsidRPr="000F1527">
        <w:rPr>
          <w:rFonts w:asciiTheme="majorHAnsi" w:hAnsiTheme="majorHAnsi" w:cstheme="majorHAnsi"/>
          <w:sz w:val="22"/>
          <w:szCs w:val="22"/>
        </w:rPr>
        <w:t xml:space="preserve"> RTX ETL tool, develop jobs and scheduled jobs in </w:t>
      </w:r>
      <w:proofErr w:type="spellStart"/>
      <w:r w:rsidRPr="000F1527">
        <w:rPr>
          <w:rFonts w:asciiTheme="majorHAnsi" w:hAnsiTheme="majorHAnsi" w:cstheme="majorHAnsi"/>
          <w:sz w:val="22"/>
          <w:szCs w:val="22"/>
        </w:rPr>
        <w:t>Talend</w:t>
      </w:r>
      <w:proofErr w:type="spellEnd"/>
      <w:r w:rsidRPr="000F1527">
        <w:rPr>
          <w:rFonts w:asciiTheme="majorHAnsi" w:hAnsiTheme="majorHAnsi" w:cstheme="majorHAnsi"/>
          <w:sz w:val="22"/>
          <w:szCs w:val="22"/>
        </w:rPr>
        <w:t xml:space="preserve"> integration suite.</w:t>
      </w:r>
    </w:p>
    <w:p w:rsidR="00295D75" w:rsidRPr="000F1527" w:rsidRDefault="00295D75" w:rsidP="00295D75">
      <w:pPr>
        <w:pStyle w:val="ListParagraph"/>
        <w:numPr>
          <w:ilvl w:val="0"/>
          <w:numId w:val="2"/>
        </w:numPr>
        <w:spacing w:after="200" w:line="276" w:lineRule="auto"/>
        <w:jc w:val="both"/>
        <w:rPr>
          <w:rFonts w:asciiTheme="majorHAnsi" w:hAnsiTheme="majorHAnsi" w:cstheme="majorHAnsi"/>
          <w:sz w:val="22"/>
          <w:szCs w:val="22"/>
        </w:rPr>
      </w:pPr>
      <w:r w:rsidRPr="000F1527">
        <w:rPr>
          <w:rFonts w:asciiTheme="majorHAnsi" w:hAnsiTheme="majorHAnsi" w:cstheme="majorHAnsi"/>
          <w:sz w:val="22"/>
          <w:szCs w:val="22"/>
        </w:rPr>
        <w:t xml:space="preserve">Modified reports and </w:t>
      </w:r>
      <w:proofErr w:type="spellStart"/>
      <w:r w:rsidRPr="000F1527">
        <w:rPr>
          <w:rFonts w:asciiTheme="majorHAnsi" w:hAnsiTheme="majorHAnsi" w:cstheme="majorHAnsi"/>
          <w:sz w:val="22"/>
          <w:szCs w:val="22"/>
        </w:rPr>
        <w:t>Talend</w:t>
      </w:r>
      <w:proofErr w:type="spellEnd"/>
      <w:r w:rsidRPr="000F1527">
        <w:rPr>
          <w:rFonts w:asciiTheme="majorHAnsi" w:hAnsiTheme="majorHAnsi" w:cstheme="majorHAnsi"/>
          <w:sz w:val="22"/>
          <w:szCs w:val="22"/>
        </w:rPr>
        <w:t xml:space="preserve"> ETL jobs based on the feedback from QA testers and Users in development and staging environments.</w:t>
      </w:r>
    </w:p>
    <w:p w:rsidR="00295D75" w:rsidRPr="00F32A38" w:rsidRDefault="00295D75" w:rsidP="00295D75">
      <w:pPr>
        <w:pStyle w:val="ListParagraph"/>
        <w:numPr>
          <w:ilvl w:val="0"/>
          <w:numId w:val="2"/>
        </w:numPr>
        <w:spacing w:after="200" w:line="276" w:lineRule="auto"/>
        <w:jc w:val="both"/>
        <w:rPr>
          <w:rFonts w:asciiTheme="majorHAnsi" w:hAnsiTheme="majorHAnsi" w:cstheme="majorHAnsi"/>
          <w:sz w:val="22"/>
          <w:szCs w:val="22"/>
        </w:rPr>
      </w:pPr>
      <w:r w:rsidRPr="000F1527">
        <w:rPr>
          <w:rFonts w:asciiTheme="majorHAnsi" w:hAnsiTheme="majorHAnsi" w:cstheme="majorHAnsi"/>
          <w:sz w:val="22"/>
          <w:szCs w:val="22"/>
        </w:rPr>
        <w:t xml:space="preserve">Involved in migration </w:t>
      </w:r>
      <w:proofErr w:type="spellStart"/>
      <w:r w:rsidRPr="000F1527">
        <w:rPr>
          <w:rFonts w:asciiTheme="majorHAnsi" w:hAnsiTheme="majorHAnsi" w:cstheme="majorHAnsi"/>
          <w:sz w:val="22"/>
          <w:szCs w:val="22"/>
        </w:rPr>
        <w:t>Hadoop</w:t>
      </w:r>
      <w:proofErr w:type="spellEnd"/>
      <w:r w:rsidRPr="000F1527">
        <w:rPr>
          <w:rFonts w:asciiTheme="majorHAnsi" w:hAnsiTheme="majorHAnsi" w:cstheme="majorHAnsi"/>
          <w:sz w:val="22"/>
          <w:szCs w:val="22"/>
        </w:rPr>
        <w:t xml:space="preserve"> jobs into higher environments like SIT, UAT and Prod.</w:t>
      </w:r>
      <w:bookmarkEnd w:id="2"/>
    </w:p>
    <w:p w:rsidR="00295D75" w:rsidRPr="000F1527" w:rsidRDefault="00295D75" w:rsidP="00295D75">
      <w:pPr>
        <w:pStyle w:val="NormalWeb"/>
        <w:spacing w:before="0" w:beforeAutospacing="0" w:after="0" w:afterAutospacing="0"/>
        <w:ind w:right="-90"/>
        <w:jc w:val="both"/>
        <w:textAlignment w:val="baseline"/>
        <w:rPr>
          <w:rFonts w:asciiTheme="majorHAnsi" w:hAnsiTheme="majorHAnsi" w:cstheme="majorHAnsi"/>
          <w:sz w:val="22"/>
          <w:szCs w:val="22"/>
        </w:rPr>
      </w:pPr>
      <w:r w:rsidRPr="000F1527">
        <w:rPr>
          <w:rFonts w:asciiTheme="majorHAnsi" w:hAnsiTheme="majorHAnsi" w:cstheme="majorHAnsi"/>
          <w:b/>
          <w:sz w:val="22"/>
          <w:szCs w:val="22"/>
        </w:rPr>
        <w:t>Environment</w:t>
      </w:r>
      <w:r w:rsidRPr="000F1527">
        <w:rPr>
          <w:rFonts w:asciiTheme="majorHAnsi" w:hAnsiTheme="majorHAnsi" w:cstheme="majorHAnsi"/>
          <w:sz w:val="22"/>
          <w:szCs w:val="22"/>
        </w:rPr>
        <w:t xml:space="preserve">:  </w:t>
      </w:r>
      <w:proofErr w:type="spellStart"/>
      <w:r w:rsidRPr="000F1527">
        <w:rPr>
          <w:rFonts w:asciiTheme="majorHAnsi" w:hAnsiTheme="majorHAnsi" w:cstheme="majorHAnsi"/>
          <w:sz w:val="22"/>
          <w:szCs w:val="22"/>
        </w:rPr>
        <w:t>Hortonworks</w:t>
      </w:r>
      <w:proofErr w:type="spellEnd"/>
      <w:r w:rsidRPr="000F1527">
        <w:rPr>
          <w:rFonts w:asciiTheme="majorHAnsi" w:hAnsiTheme="majorHAnsi" w:cstheme="majorHAnsi"/>
          <w:sz w:val="22"/>
          <w:szCs w:val="22"/>
        </w:rPr>
        <w:t xml:space="preserve"> Hadoop2.3, HDFS, Hive, </w:t>
      </w:r>
      <w:proofErr w:type="spellStart"/>
      <w:r w:rsidRPr="000F1527">
        <w:rPr>
          <w:rFonts w:asciiTheme="majorHAnsi" w:hAnsiTheme="majorHAnsi" w:cstheme="majorHAnsi"/>
          <w:sz w:val="22"/>
          <w:szCs w:val="22"/>
        </w:rPr>
        <w:t>Scala</w:t>
      </w:r>
      <w:proofErr w:type="spellEnd"/>
      <w:r w:rsidRPr="000F1527">
        <w:rPr>
          <w:rFonts w:asciiTheme="majorHAnsi" w:hAnsiTheme="majorHAnsi" w:cstheme="majorHAnsi"/>
          <w:sz w:val="22"/>
          <w:szCs w:val="22"/>
        </w:rPr>
        <w:t xml:space="preserve">, Map Reduce, Storm, Java, </w:t>
      </w:r>
      <w:proofErr w:type="spellStart"/>
      <w:r w:rsidRPr="000F1527">
        <w:rPr>
          <w:rFonts w:asciiTheme="majorHAnsi" w:hAnsiTheme="majorHAnsi" w:cstheme="majorHAnsi"/>
          <w:sz w:val="22"/>
          <w:szCs w:val="22"/>
        </w:rPr>
        <w:t>HBase</w:t>
      </w:r>
      <w:proofErr w:type="spellEnd"/>
      <w:r w:rsidRPr="000F1527">
        <w:rPr>
          <w:rFonts w:asciiTheme="majorHAnsi" w:hAnsiTheme="majorHAnsi" w:cstheme="majorHAnsi"/>
          <w:sz w:val="22"/>
          <w:szCs w:val="22"/>
        </w:rPr>
        <w:t xml:space="preserve">, Pig, </w:t>
      </w:r>
      <w:proofErr w:type="spellStart"/>
      <w:r w:rsidRPr="000F1527">
        <w:rPr>
          <w:rFonts w:asciiTheme="majorHAnsi" w:hAnsiTheme="majorHAnsi" w:cstheme="majorHAnsi"/>
          <w:sz w:val="22"/>
          <w:szCs w:val="22"/>
        </w:rPr>
        <w:t>Sqoop</w:t>
      </w:r>
      <w:proofErr w:type="spellEnd"/>
      <w:r w:rsidRPr="000F1527">
        <w:rPr>
          <w:rFonts w:asciiTheme="majorHAnsi" w:hAnsiTheme="majorHAnsi" w:cstheme="majorHAnsi"/>
          <w:sz w:val="22"/>
          <w:szCs w:val="22"/>
        </w:rPr>
        <w:t xml:space="preserve">, Shell Scripts, </w:t>
      </w:r>
      <w:proofErr w:type="spellStart"/>
      <w:r w:rsidRPr="000F1527">
        <w:rPr>
          <w:rFonts w:asciiTheme="majorHAnsi" w:hAnsiTheme="majorHAnsi" w:cstheme="majorHAnsi"/>
          <w:sz w:val="22"/>
          <w:szCs w:val="22"/>
        </w:rPr>
        <w:t>Oozie</w:t>
      </w:r>
      <w:proofErr w:type="spellEnd"/>
      <w:r w:rsidRPr="000F1527">
        <w:rPr>
          <w:rFonts w:asciiTheme="majorHAnsi" w:hAnsiTheme="majorHAnsi" w:cstheme="majorHAnsi"/>
          <w:sz w:val="22"/>
          <w:szCs w:val="22"/>
        </w:rPr>
        <w:t xml:space="preserve">, Coordinator, MySQL, Tableau, Elastic search, </w:t>
      </w:r>
      <w:proofErr w:type="spellStart"/>
      <w:r w:rsidRPr="000F1527">
        <w:rPr>
          <w:rFonts w:asciiTheme="majorHAnsi" w:hAnsiTheme="majorHAnsi" w:cstheme="majorHAnsi"/>
          <w:sz w:val="22"/>
          <w:szCs w:val="22"/>
        </w:rPr>
        <w:t>Talend</w:t>
      </w:r>
      <w:proofErr w:type="spellEnd"/>
      <w:r w:rsidRPr="000F1527">
        <w:rPr>
          <w:rFonts w:asciiTheme="majorHAnsi" w:hAnsiTheme="majorHAnsi" w:cstheme="majorHAnsi"/>
          <w:sz w:val="22"/>
          <w:szCs w:val="22"/>
        </w:rPr>
        <w:t xml:space="preserve"> and SFTP.</w:t>
      </w:r>
    </w:p>
    <w:p w:rsidR="00295D75" w:rsidRDefault="00295D75" w:rsidP="00295D75">
      <w:pPr>
        <w:jc w:val="center"/>
        <w:rPr>
          <w:b/>
        </w:rPr>
      </w:pPr>
    </w:p>
    <w:p w:rsidR="00295D75" w:rsidRPr="00295D75" w:rsidRDefault="00295D75" w:rsidP="00295D75">
      <w:pPr>
        <w:rPr>
          <w:b/>
        </w:rPr>
      </w:pPr>
      <w:r w:rsidRPr="00295D75">
        <w:rPr>
          <w:b/>
        </w:rPr>
        <w:t xml:space="preserve">Client: United Airlines, Chicago IL   </w:t>
      </w:r>
    </w:p>
    <w:p w:rsidR="00295D75" w:rsidRDefault="00295D75" w:rsidP="00295D75">
      <w:pPr>
        <w:rPr>
          <w:b/>
        </w:rPr>
      </w:pPr>
      <w:proofErr w:type="spellStart"/>
      <w:r w:rsidRPr="00295D75">
        <w:rPr>
          <w:b/>
        </w:rPr>
        <w:t>Hadoop</w:t>
      </w:r>
      <w:proofErr w:type="spellEnd"/>
      <w:r w:rsidRPr="00295D75">
        <w:rPr>
          <w:b/>
        </w:rPr>
        <w:t xml:space="preserve"> </w:t>
      </w:r>
      <w:proofErr w:type="spellStart"/>
      <w:r w:rsidRPr="00295D75">
        <w:rPr>
          <w:b/>
        </w:rPr>
        <w:t>Hbase</w:t>
      </w:r>
      <w:proofErr w:type="spellEnd"/>
      <w:r w:rsidRPr="00295D75">
        <w:rPr>
          <w:b/>
        </w:rPr>
        <w:t xml:space="preserve"> Developer   </w:t>
      </w:r>
      <w:r w:rsidRPr="00295D75">
        <w:rPr>
          <w:b/>
        </w:rPr>
        <w:tab/>
      </w:r>
      <w:r w:rsidRPr="00295D75">
        <w:rPr>
          <w:b/>
        </w:rPr>
        <w:tab/>
      </w:r>
      <w:r w:rsidRPr="00295D75">
        <w:rPr>
          <w:b/>
        </w:rPr>
        <w:tab/>
      </w:r>
      <w:r w:rsidRPr="00295D75">
        <w:rPr>
          <w:b/>
        </w:rPr>
        <w:tab/>
      </w:r>
      <w:r w:rsidRPr="00295D75">
        <w:rPr>
          <w:b/>
        </w:rPr>
        <w:tab/>
      </w:r>
      <w:r w:rsidRPr="00295D75">
        <w:rPr>
          <w:b/>
        </w:rPr>
        <w:tab/>
      </w:r>
      <w:r w:rsidRPr="00295D75">
        <w:rPr>
          <w:b/>
        </w:rPr>
        <w:tab/>
        <w:t xml:space="preserve">Jan 2016 – Dec 2016               </w:t>
      </w:r>
    </w:p>
    <w:p w:rsidR="00295D75" w:rsidRPr="000F1527" w:rsidRDefault="00295D75" w:rsidP="00295D75">
      <w:pPr>
        <w:jc w:val="both"/>
        <w:rPr>
          <w:rFonts w:asciiTheme="majorHAnsi" w:hAnsiTheme="majorHAnsi" w:cstheme="majorHAnsi"/>
          <w:color w:val="000000" w:themeColor="text1"/>
        </w:rPr>
      </w:pPr>
      <w:r w:rsidRPr="000F1527">
        <w:rPr>
          <w:rFonts w:asciiTheme="majorHAnsi" w:hAnsiTheme="majorHAnsi" w:cstheme="majorHAnsi"/>
          <w:b/>
          <w:bCs/>
          <w:color w:val="000000" w:themeColor="text1"/>
        </w:rPr>
        <w:t>Responsibilities:</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shd w:val="clear" w:color="auto" w:fill="FFFFFF"/>
        </w:rPr>
        <w:t xml:space="preserve">Experience in supporting and managing </w:t>
      </w:r>
      <w:proofErr w:type="spellStart"/>
      <w:r w:rsidRPr="000F1527">
        <w:rPr>
          <w:rFonts w:asciiTheme="majorHAnsi" w:hAnsiTheme="majorHAnsi" w:cstheme="majorHAnsi"/>
          <w:b/>
          <w:color w:val="000000" w:themeColor="text1"/>
          <w:shd w:val="clear" w:color="auto" w:fill="FFFFFF"/>
        </w:rPr>
        <w:t>Hadoop</w:t>
      </w:r>
      <w:proofErr w:type="spellEnd"/>
      <w:r w:rsidRPr="000F1527">
        <w:rPr>
          <w:rFonts w:asciiTheme="majorHAnsi" w:hAnsiTheme="majorHAnsi" w:cstheme="majorHAnsi"/>
          <w:b/>
          <w:color w:val="000000" w:themeColor="text1"/>
          <w:shd w:val="clear" w:color="auto" w:fill="FFFFFF"/>
        </w:rPr>
        <w:t> Clusters</w:t>
      </w:r>
      <w:r w:rsidRPr="000F1527">
        <w:rPr>
          <w:rFonts w:asciiTheme="majorHAnsi" w:hAnsiTheme="majorHAnsi" w:cstheme="majorHAnsi"/>
          <w:color w:val="000000" w:themeColor="text1"/>
          <w:shd w:val="clear" w:color="auto" w:fill="FFFFFF"/>
        </w:rPr>
        <w:t xml:space="preserve"> using </w:t>
      </w:r>
      <w:proofErr w:type="spellStart"/>
      <w:r w:rsidRPr="000F1527">
        <w:rPr>
          <w:rFonts w:asciiTheme="majorHAnsi" w:hAnsiTheme="majorHAnsi" w:cstheme="majorHAnsi"/>
          <w:b/>
          <w:color w:val="000000" w:themeColor="text1"/>
          <w:shd w:val="clear" w:color="auto" w:fill="FFFFFF"/>
        </w:rPr>
        <w:t>Hortonworks</w:t>
      </w:r>
      <w:proofErr w:type="spellEnd"/>
      <w:r w:rsidRPr="000F1527">
        <w:rPr>
          <w:rFonts w:asciiTheme="majorHAnsi" w:hAnsiTheme="majorHAnsi" w:cstheme="majorHAnsi"/>
          <w:color w:val="000000" w:themeColor="text1"/>
          <w:shd w:val="clear" w:color="auto" w:fill="FFFFFF"/>
        </w:rPr>
        <w:t xml:space="preserve"> distributions by deploying it on AWS cloud.</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Collected aggregated large amount of </w:t>
      </w:r>
      <w:r w:rsidRPr="000F1527">
        <w:rPr>
          <w:rFonts w:asciiTheme="majorHAnsi" w:hAnsiTheme="majorHAnsi" w:cstheme="majorHAnsi"/>
          <w:noProof/>
          <w:color w:val="000000" w:themeColor="text1"/>
        </w:rPr>
        <w:t>web log</w:t>
      </w:r>
      <w:r w:rsidRPr="000F1527">
        <w:rPr>
          <w:rFonts w:asciiTheme="majorHAnsi" w:hAnsiTheme="majorHAnsi" w:cstheme="majorHAnsi"/>
          <w:color w:val="000000" w:themeColor="text1"/>
        </w:rPr>
        <w:t xml:space="preserve"> data from different sources such as </w:t>
      </w:r>
      <w:r w:rsidRPr="000F1527">
        <w:rPr>
          <w:rFonts w:asciiTheme="majorHAnsi" w:hAnsiTheme="majorHAnsi" w:cstheme="majorHAnsi"/>
          <w:noProof/>
          <w:color w:val="000000" w:themeColor="text1"/>
        </w:rPr>
        <w:t>web servers</w:t>
      </w:r>
      <w:r w:rsidRPr="000F1527">
        <w:rPr>
          <w:rFonts w:asciiTheme="majorHAnsi" w:hAnsiTheme="majorHAnsi" w:cstheme="majorHAnsi"/>
          <w:color w:val="000000" w:themeColor="text1"/>
        </w:rPr>
        <w:t xml:space="preserve">, mobile and network devices using </w:t>
      </w:r>
      <w:r w:rsidRPr="000F1527">
        <w:rPr>
          <w:rFonts w:asciiTheme="majorHAnsi" w:hAnsiTheme="majorHAnsi" w:cstheme="majorHAnsi"/>
          <w:b/>
          <w:color w:val="000000" w:themeColor="text1"/>
        </w:rPr>
        <w:t>Apache Kafka</w:t>
      </w:r>
      <w:r w:rsidRPr="000F1527">
        <w:rPr>
          <w:rFonts w:asciiTheme="majorHAnsi" w:hAnsiTheme="majorHAnsi" w:cstheme="majorHAnsi"/>
          <w:color w:val="000000" w:themeColor="text1"/>
        </w:rPr>
        <w:t xml:space="preserve">.  </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Ingestion framework was developed in python.</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Creating the </w:t>
      </w:r>
      <w:r w:rsidRPr="000F1527">
        <w:rPr>
          <w:rFonts w:asciiTheme="majorHAnsi" w:hAnsiTheme="majorHAnsi" w:cstheme="majorHAnsi"/>
          <w:b/>
          <w:color w:val="000000" w:themeColor="text1"/>
        </w:rPr>
        <w:t>RDD’s, Data frames</w:t>
      </w:r>
      <w:r w:rsidRPr="000F1527">
        <w:rPr>
          <w:rFonts w:asciiTheme="majorHAnsi" w:hAnsiTheme="majorHAnsi" w:cstheme="majorHAnsi"/>
          <w:color w:val="000000" w:themeColor="text1"/>
        </w:rPr>
        <w:t xml:space="preserve"> for faster execution and performing data transformations and actions using </w:t>
      </w:r>
      <w:r w:rsidRPr="000F1527">
        <w:rPr>
          <w:rFonts w:asciiTheme="majorHAnsi" w:hAnsiTheme="majorHAnsi" w:cstheme="majorHAnsi"/>
          <w:b/>
          <w:color w:val="000000" w:themeColor="text1"/>
        </w:rPr>
        <w:t>Spark</w:t>
      </w:r>
      <w:r w:rsidRPr="000F1527">
        <w:rPr>
          <w:rFonts w:asciiTheme="majorHAnsi" w:hAnsiTheme="majorHAnsi" w:cstheme="majorHAnsi"/>
          <w:color w:val="000000" w:themeColor="text1"/>
        </w:rPr>
        <w:t>.</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lastRenderedPageBreak/>
        <w:t xml:space="preserve">Developed optimal strategies for distributing the </w:t>
      </w:r>
      <w:r w:rsidRPr="000F1527">
        <w:rPr>
          <w:rFonts w:asciiTheme="majorHAnsi" w:hAnsiTheme="majorHAnsi" w:cstheme="majorHAnsi"/>
          <w:noProof/>
          <w:color w:val="000000" w:themeColor="text1"/>
        </w:rPr>
        <w:t>web log</w:t>
      </w:r>
      <w:r w:rsidRPr="000F1527">
        <w:rPr>
          <w:rFonts w:asciiTheme="majorHAnsi" w:hAnsiTheme="majorHAnsi" w:cstheme="majorHAnsi"/>
          <w:color w:val="000000" w:themeColor="text1"/>
        </w:rPr>
        <w:t xml:space="preserve"> data over the cluster.</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Implemented </w:t>
      </w:r>
      <w:r w:rsidRPr="000F1527">
        <w:rPr>
          <w:rFonts w:asciiTheme="majorHAnsi" w:hAnsiTheme="majorHAnsi" w:cstheme="majorHAnsi"/>
          <w:b/>
          <w:color w:val="000000" w:themeColor="text1"/>
        </w:rPr>
        <w:t>Hive Generic UDF's</w:t>
      </w:r>
      <w:r w:rsidRPr="000F1527">
        <w:rPr>
          <w:rFonts w:asciiTheme="majorHAnsi" w:hAnsiTheme="majorHAnsi" w:cstheme="majorHAnsi"/>
          <w:color w:val="000000" w:themeColor="text1"/>
        </w:rPr>
        <w:t xml:space="preserve"> to incorporate business logic into </w:t>
      </w:r>
      <w:r w:rsidRPr="000F1527">
        <w:rPr>
          <w:rFonts w:asciiTheme="majorHAnsi" w:hAnsiTheme="majorHAnsi" w:cstheme="majorHAnsi"/>
          <w:b/>
          <w:color w:val="000000" w:themeColor="text1"/>
        </w:rPr>
        <w:t>Hive Queries</w:t>
      </w:r>
      <w:r w:rsidRPr="000F1527">
        <w:rPr>
          <w:rFonts w:asciiTheme="majorHAnsi" w:hAnsiTheme="majorHAnsi" w:cstheme="majorHAnsi"/>
          <w:color w:val="000000" w:themeColor="text1"/>
        </w:rPr>
        <w:t>.</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rPr>
        <w:t xml:space="preserve">Configuring </w:t>
      </w:r>
      <w:r w:rsidRPr="000F1527">
        <w:rPr>
          <w:rFonts w:asciiTheme="majorHAnsi" w:hAnsiTheme="majorHAnsi" w:cstheme="majorHAnsi"/>
          <w:b/>
        </w:rPr>
        <w:t>Spark Streaming</w:t>
      </w:r>
      <w:r w:rsidRPr="000F1527">
        <w:rPr>
          <w:rFonts w:asciiTheme="majorHAnsi" w:hAnsiTheme="majorHAnsi" w:cstheme="majorHAnsi"/>
        </w:rPr>
        <w:t xml:space="preserve"> to receive real time data from the </w:t>
      </w:r>
      <w:r w:rsidRPr="000F1527">
        <w:rPr>
          <w:rFonts w:asciiTheme="majorHAnsi" w:hAnsiTheme="majorHAnsi" w:cstheme="majorHAnsi"/>
          <w:b/>
        </w:rPr>
        <w:t>Kafka</w:t>
      </w:r>
      <w:r w:rsidRPr="000F1527">
        <w:rPr>
          <w:rFonts w:asciiTheme="majorHAnsi" w:hAnsiTheme="majorHAnsi" w:cstheme="majorHAnsi"/>
        </w:rPr>
        <w:t xml:space="preserve"> for high speed data processing and Store the </w:t>
      </w:r>
      <w:r w:rsidRPr="000F1527">
        <w:rPr>
          <w:rFonts w:asciiTheme="majorHAnsi" w:hAnsiTheme="majorHAnsi" w:cstheme="majorHAnsi"/>
          <w:b/>
        </w:rPr>
        <w:t>stream data</w:t>
      </w:r>
      <w:r w:rsidRPr="000F1527">
        <w:rPr>
          <w:rFonts w:asciiTheme="majorHAnsi" w:hAnsiTheme="majorHAnsi" w:cstheme="majorHAnsi"/>
        </w:rPr>
        <w:t xml:space="preserve"> to HDFS.</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rPr>
        <w:t xml:space="preserve">Used </w:t>
      </w:r>
      <w:proofErr w:type="spellStart"/>
      <w:r w:rsidRPr="000F1527">
        <w:rPr>
          <w:rFonts w:asciiTheme="majorHAnsi" w:hAnsiTheme="majorHAnsi" w:cstheme="majorHAnsi"/>
        </w:rPr>
        <w:t>Scala</w:t>
      </w:r>
      <w:proofErr w:type="spellEnd"/>
      <w:r w:rsidRPr="000F1527">
        <w:rPr>
          <w:rFonts w:asciiTheme="majorHAnsi" w:hAnsiTheme="majorHAnsi" w:cstheme="majorHAnsi"/>
        </w:rPr>
        <w:t xml:space="preserve"> to read text data, CSV data, image data from HDFS, S3 and Hive</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Worked on </w:t>
      </w:r>
      <w:r w:rsidRPr="000F1527">
        <w:rPr>
          <w:rFonts w:asciiTheme="majorHAnsi" w:hAnsiTheme="majorHAnsi" w:cstheme="majorHAnsi"/>
          <w:b/>
          <w:color w:val="000000" w:themeColor="text1"/>
        </w:rPr>
        <w:t>Spark SQL</w:t>
      </w:r>
      <w:r w:rsidRPr="000F1527">
        <w:rPr>
          <w:rFonts w:asciiTheme="majorHAnsi" w:hAnsiTheme="majorHAnsi" w:cstheme="majorHAnsi"/>
          <w:color w:val="000000" w:themeColor="text1"/>
        </w:rPr>
        <w:t xml:space="preserve"> for faster execution of Hive queries using </w:t>
      </w:r>
      <w:r w:rsidRPr="000F1527">
        <w:rPr>
          <w:rFonts w:asciiTheme="majorHAnsi" w:hAnsiTheme="majorHAnsi" w:cstheme="majorHAnsi"/>
          <w:b/>
          <w:color w:val="000000" w:themeColor="text1"/>
        </w:rPr>
        <w:t>Spark SQL Context</w:t>
      </w:r>
      <w:r w:rsidRPr="000F1527">
        <w:rPr>
          <w:rFonts w:asciiTheme="majorHAnsi" w:hAnsiTheme="majorHAnsi" w:cstheme="majorHAnsi"/>
          <w:color w:val="000000" w:themeColor="text1"/>
        </w:rPr>
        <w:t>.</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Invoking </w:t>
      </w:r>
      <w:r w:rsidRPr="000F1527">
        <w:rPr>
          <w:rFonts w:asciiTheme="majorHAnsi" w:hAnsiTheme="majorHAnsi" w:cstheme="majorHAnsi"/>
          <w:b/>
          <w:color w:val="000000" w:themeColor="text1"/>
        </w:rPr>
        <w:t xml:space="preserve">HQL </w:t>
      </w:r>
      <w:r w:rsidRPr="000F1527">
        <w:rPr>
          <w:rFonts w:asciiTheme="majorHAnsi" w:hAnsiTheme="majorHAnsi" w:cstheme="majorHAnsi"/>
          <w:color w:val="000000" w:themeColor="text1"/>
        </w:rPr>
        <w:t xml:space="preserve">from </w:t>
      </w:r>
      <w:r w:rsidRPr="000F1527">
        <w:rPr>
          <w:rFonts w:asciiTheme="majorHAnsi" w:hAnsiTheme="majorHAnsi" w:cstheme="majorHAnsi"/>
          <w:b/>
          <w:color w:val="000000" w:themeColor="text1"/>
        </w:rPr>
        <w:t>Spark SQL</w:t>
      </w:r>
      <w:r w:rsidRPr="000F1527">
        <w:rPr>
          <w:rFonts w:asciiTheme="majorHAnsi" w:hAnsiTheme="majorHAnsi" w:cstheme="majorHAnsi"/>
          <w:color w:val="000000" w:themeColor="text1"/>
        </w:rPr>
        <w:t xml:space="preserve"> and storing it in </w:t>
      </w:r>
      <w:r w:rsidRPr="000F1527">
        <w:rPr>
          <w:rFonts w:asciiTheme="majorHAnsi" w:hAnsiTheme="majorHAnsi" w:cstheme="majorHAnsi"/>
          <w:b/>
          <w:color w:val="000000" w:themeColor="text1"/>
        </w:rPr>
        <w:t>parquet file</w:t>
      </w:r>
      <w:r w:rsidRPr="000F1527">
        <w:rPr>
          <w:rFonts w:asciiTheme="majorHAnsi" w:hAnsiTheme="majorHAnsi" w:cstheme="majorHAnsi"/>
          <w:color w:val="000000" w:themeColor="text1"/>
        </w:rPr>
        <w:t xml:space="preserve"> as the storage format.</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Creating </w:t>
      </w:r>
      <w:r w:rsidRPr="000F1527">
        <w:rPr>
          <w:rFonts w:asciiTheme="majorHAnsi" w:hAnsiTheme="majorHAnsi" w:cstheme="majorHAnsi"/>
          <w:b/>
          <w:color w:val="000000" w:themeColor="text1"/>
        </w:rPr>
        <w:t>Hive tables</w:t>
      </w:r>
      <w:r w:rsidRPr="000F1527">
        <w:rPr>
          <w:rFonts w:asciiTheme="majorHAnsi" w:hAnsiTheme="majorHAnsi" w:cstheme="majorHAnsi"/>
          <w:color w:val="000000" w:themeColor="text1"/>
        </w:rPr>
        <w:t xml:space="preserve"> and working on them using </w:t>
      </w:r>
      <w:r w:rsidRPr="000F1527">
        <w:rPr>
          <w:rFonts w:asciiTheme="majorHAnsi" w:hAnsiTheme="majorHAnsi" w:cstheme="majorHAnsi"/>
          <w:b/>
          <w:color w:val="000000" w:themeColor="text1"/>
        </w:rPr>
        <w:t>HQL</w:t>
      </w:r>
      <w:r w:rsidRPr="000F1527">
        <w:rPr>
          <w:rFonts w:asciiTheme="majorHAnsi" w:hAnsiTheme="majorHAnsi" w:cstheme="majorHAnsi"/>
          <w:color w:val="000000" w:themeColor="text1"/>
        </w:rPr>
        <w:t xml:space="preserve"> for evaluation, filtering, loading and storing of data.</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Design and implemented Incremental Imports using </w:t>
      </w:r>
      <w:proofErr w:type="spellStart"/>
      <w:r w:rsidRPr="000F1527">
        <w:rPr>
          <w:rFonts w:asciiTheme="majorHAnsi" w:hAnsiTheme="majorHAnsi" w:cstheme="majorHAnsi"/>
          <w:b/>
          <w:color w:val="000000" w:themeColor="text1"/>
        </w:rPr>
        <w:t>Sqoop</w:t>
      </w:r>
      <w:proofErr w:type="spellEnd"/>
      <w:r w:rsidRPr="000F1527">
        <w:rPr>
          <w:rFonts w:asciiTheme="majorHAnsi" w:hAnsiTheme="majorHAnsi" w:cstheme="majorHAnsi"/>
          <w:color w:val="000000" w:themeColor="text1"/>
        </w:rPr>
        <w:t xml:space="preserve"> into Hive tables.</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Analyzed the </w:t>
      </w:r>
      <w:r w:rsidRPr="000F1527">
        <w:rPr>
          <w:rFonts w:asciiTheme="majorHAnsi" w:hAnsiTheme="majorHAnsi" w:cstheme="majorHAnsi"/>
          <w:noProof/>
          <w:color w:val="000000" w:themeColor="text1"/>
        </w:rPr>
        <w:t>web log</w:t>
      </w:r>
      <w:r w:rsidRPr="000F1527">
        <w:rPr>
          <w:rFonts w:asciiTheme="majorHAnsi" w:hAnsiTheme="majorHAnsi" w:cstheme="majorHAnsi"/>
          <w:color w:val="000000" w:themeColor="text1"/>
        </w:rPr>
        <w:t xml:space="preserve"> data using the </w:t>
      </w:r>
      <w:r w:rsidRPr="000F1527">
        <w:rPr>
          <w:rFonts w:asciiTheme="majorHAnsi" w:hAnsiTheme="majorHAnsi" w:cstheme="majorHAnsi"/>
          <w:b/>
          <w:color w:val="000000" w:themeColor="text1"/>
        </w:rPr>
        <w:t>HQL</w:t>
      </w:r>
      <w:r w:rsidRPr="000F1527">
        <w:rPr>
          <w:rFonts w:asciiTheme="majorHAnsi" w:hAnsiTheme="majorHAnsi" w:cstheme="majorHAnsi"/>
          <w:color w:val="000000" w:themeColor="text1"/>
        </w:rPr>
        <w:t xml:space="preserve"> to extract </w:t>
      </w:r>
      <w:r w:rsidRPr="000F1527">
        <w:rPr>
          <w:rFonts w:asciiTheme="majorHAnsi" w:hAnsiTheme="majorHAnsi" w:cstheme="majorHAnsi"/>
          <w:noProof/>
          <w:color w:val="000000" w:themeColor="text1"/>
        </w:rPr>
        <w:t>number</w:t>
      </w:r>
      <w:r w:rsidRPr="000F1527">
        <w:rPr>
          <w:rFonts w:asciiTheme="majorHAnsi" w:hAnsiTheme="majorHAnsi" w:cstheme="majorHAnsi"/>
          <w:color w:val="000000" w:themeColor="text1"/>
        </w:rPr>
        <w:t xml:space="preserve"> of unique visitors per day, page views, visit duration, most visited </w:t>
      </w:r>
      <w:r w:rsidRPr="000F1527">
        <w:rPr>
          <w:rFonts w:asciiTheme="majorHAnsi" w:hAnsiTheme="majorHAnsi" w:cstheme="majorHAnsi"/>
          <w:noProof/>
          <w:color w:val="000000" w:themeColor="text1"/>
        </w:rPr>
        <w:t>page</w:t>
      </w:r>
      <w:r w:rsidRPr="000F1527">
        <w:rPr>
          <w:rFonts w:asciiTheme="majorHAnsi" w:hAnsiTheme="majorHAnsi" w:cstheme="majorHAnsi"/>
          <w:color w:val="000000" w:themeColor="text1"/>
        </w:rPr>
        <w:t xml:space="preserve"> on </w:t>
      </w:r>
      <w:r w:rsidRPr="000F1527">
        <w:rPr>
          <w:rFonts w:asciiTheme="majorHAnsi" w:hAnsiTheme="majorHAnsi" w:cstheme="majorHAnsi"/>
          <w:noProof/>
          <w:color w:val="000000" w:themeColor="text1"/>
        </w:rPr>
        <w:t>website</w:t>
      </w:r>
      <w:r w:rsidRPr="000F1527">
        <w:rPr>
          <w:rFonts w:asciiTheme="majorHAnsi" w:hAnsiTheme="majorHAnsi" w:cstheme="majorHAnsi"/>
          <w:color w:val="000000" w:themeColor="text1"/>
        </w:rPr>
        <w:t>.</w:t>
      </w:r>
    </w:p>
    <w:p w:rsidR="00295D75" w:rsidRPr="000F1527" w:rsidRDefault="00295D75" w:rsidP="00295D75">
      <w:pPr>
        <w:pStyle w:val="ListParagraph"/>
        <w:widowControl w:val="0"/>
        <w:numPr>
          <w:ilvl w:val="0"/>
          <w:numId w:val="3"/>
        </w:numPr>
        <w:suppressAutoHyphens/>
        <w:autoSpaceDE w:val="0"/>
        <w:autoSpaceDN w:val="0"/>
        <w:adjustRightInd w:val="0"/>
        <w:spacing w:after="30"/>
        <w:ind w:left="498" w:hanging="426"/>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Developed </w:t>
      </w:r>
      <w:r w:rsidRPr="000F1527">
        <w:rPr>
          <w:rFonts w:asciiTheme="majorHAnsi" w:hAnsiTheme="majorHAnsi" w:cstheme="majorHAnsi"/>
          <w:b/>
          <w:color w:val="000000" w:themeColor="text1"/>
          <w:sz w:val="22"/>
          <w:szCs w:val="22"/>
        </w:rPr>
        <w:t>ETL</w:t>
      </w:r>
      <w:r w:rsidRPr="000F1527">
        <w:rPr>
          <w:rFonts w:asciiTheme="majorHAnsi" w:hAnsiTheme="majorHAnsi" w:cstheme="majorHAnsi"/>
          <w:color w:val="000000" w:themeColor="text1"/>
          <w:sz w:val="22"/>
          <w:szCs w:val="22"/>
        </w:rPr>
        <w:t xml:space="preserve"> jobs and scheduling it in </w:t>
      </w:r>
      <w:proofErr w:type="spellStart"/>
      <w:r w:rsidRPr="000F1527">
        <w:rPr>
          <w:rFonts w:asciiTheme="majorHAnsi" w:hAnsiTheme="majorHAnsi" w:cstheme="majorHAnsi"/>
          <w:b/>
          <w:color w:val="000000" w:themeColor="text1"/>
          <w:sz w:val="22"/>
          <w:szCs w:val="22"/>
        </w:rPr>
        <w:t>Oozie</w:t>
      </w:r>
      <w:proofErr w:type="spellEnd"/>
      <w:r w:rsidRPr="000F1527">
        <w:rPr>
          <w:rFonts w:asciiTheme="majorHAnsi" w:hAnsiTheme="majorHAnsi" w:cstheme="majorHAnsi"/>
          <w:color w:val="000000" w:themeColor="text1"/>
          <w:sz w:val="22"/>
          <w:szCs w:val="22"/>
        </w:rPr>
        <w:t xml:space="preserve"> and performing ingestion into HDFS.</w:t>
      </w:r>
    </w:p>
    <w:p w:rsidR="00295D75" w:rsidRPr="000F1527" w:rsidRDefault="00295D75" w:rsidP="00295D75">
      <w:pPr>
        <w:pStyle w:val="ListParagraph"/>
        <w:widowControl w:val="0"/>
        <w:numPr>
          <w:ilvl w:val="0"/>
          <w:numId w:val="3"/>
        </w:numPr>
        <w:suppressAutoHyphens/>
        <w:autoSpaceDE w:val="0"/>
        <w:autoSpaceDN w:val="0"/>
        <w:adjustRightInd w:val="0"/>
        <w:spacing w:after="30"/>
        <w:ind w:left="498" w:hanging="426"/>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Cluster </w:t>
      </w:r>
      <w:proofErr w:type="gramStart"/>
      <w:r w:rsidRPr="000F1527">
        <w:rPr>
          <w:rFonts w:asciiTheme="majorHAnsi" w:hAnsiTheme="majorHAnsi" w:cstheme="majorHAnsi"/>
          <w:color w:val="000000" w:themeColor="text1"/>
          <w:sz w:val="22"/>
          <w:szCs w:val="22"/>
        </w:rPr>
        <w:t>authentication(</w:t>
      </w:r>
      <w:proofErr w:type="gramEnd"/>
      <w:r w:rsidRPr="000F1527">
        <w:rPr>
          <w:rFonts w:asciiTheme="majorHAnsi" w:hAnsiTheme="majorHAnsi" w:cstheme="majorHAnsi"/>
          <w:color w:val="000000" w:themeColor="text1"/>
          <w:sz w:val="22"/>
          <w:szCs w:val="22"/>
        </w:rPr>
        <w:t xml:space="preserve">security) is maintained by using </w:t>
      </w:r>
      <w:r w:rsidRPr="000F1527">
        <w:rPr>
          <w:rFonts w:asciiTheme="majorHAnsi" w:hAnsiTheme="majorHAnsi" w:cstheme="majorHAnsi"/>
          <w:b/>
          <w:color w:val="000000" w:themeColor="text1"/>
          <w:sz w:val="22"/>
          <w:szCs w:val="22"/>
        </w:rPr>
        <w:t>Kerberos</w:t>
      </w:r>
      <w:r w:rsidRPr="000F1527">
        <w:rPr>
          <w:rFonts w:asciiTheme="majorHAnsi" w:hAnsiTheme="majorHAnsi" w:cstheme="majorHAnsi"/>
          <w:color w:val="000000" w:themeColor="text1"/>
          <w:sz w:val="22"/>
          <w:szCs w:val="22"/>
        </w:rPr>
        <w:t>.</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 xml:space="preserve">Good experiences in designing and developing various kinds of data visualizations, dashboards, stories, </w:t>
      </w:r>
      <w:r w:rsidRPr="000F1527">
        <w:rPr>
          <w:rFonts w:asciiTheme="majorHAnsi" w:hAnsiTheme="majorHAnsi" w:cstheme="majorHAnsi"/>
          <w:noProof/>
          <w:color w:val="000000" w:themeColor="text1"/>
        </w:rPr>
        <w:t>and</w:t>
      </w:r>
      <w:r w:rsidRPr="000F1527">
        <w:rPr>
          <w:rFonts w:asciiTheme="majorHAnsi" w:hAnsiTheme="majorHAnsi" w:cstheme="majorHAnsi"/>
          <w:color w:val="000000" w:themeColor="text1"/>
        </w:rPr>
        <w:t xml:space="preserve"> workbooks in </w:t>
      </w:r>
      <w:r w:rsidRPr="000F1527">
        <w:rPr>
          <w:rFonts w:asciiTheme="majorHAnsi" w:hAnsiTheme="majorHAnsi" w:cstheme="majorHAnsi"/>
          <w:b/>
          <w:color w:val="000000" w:themeColor="text1"/>
        </w:rPr>
        <w:t>Tableau</w:t>
      </w:r>
      <w:r w:rsidRPr="000F1527">
        <w:rPr>
          <w:rFonts w:asciiTheme="majorHAnsi" w:hAnsiTheme="majorHAnsi" w:cstheme="majorHAnsi"/>
          <w:color w:val="000000" w:themeColor="text1"/>
        </w:rPr>
        <w:t>.</w:t>
      </w:r>
    </w:p>
    <w:p w:rsidR="00295D75" w:rsidRPr="000F1527" w:rsidRDefault="00295D75" w:rsidP="00295D75">
      <w:pPr>
        <w:numPr>
          <w:ilvl w:val="0"/>
          <w:numId w:val="3"/>
        </w:numPr>
        <w:spacing w:after="30" w:line="265" w:lineRule="auto"/>
        <w:ind w:left="432"/>
        <w:jc w:val="both"/>
        <w:rPr>
          <w:rFonts w:asciiTheme="majorHAnsi" w:hAnsiTheme="majorHAnsi" w:cstheme="majorHAnsi"/>
          <w:color w:val="000000" w:themeColor="text1"/>
        </w:rPr>
      </w:pPr>
      <w:r w:rsidRPr="000F1527">
        <w:rPr>
          <w:rFonts w:asciiTheme="majorHAnsi" w:hAnsiTheme="majorHAnsi" w:cstheme="majorHAnsi"/>
          <w:color w:val="000000" w:themeColor="text1"/>
        </w:rPr>
        <w:t>Involved in Agile methodologies, daily scrum meetings, sprint planning.</w:t>
      </w:r>
    </w:p>
    <w:p w:rsidR="00295D75" w:rsidRPr="000F1527" w:rsidRDefault="00295D75" w:rsidP="00295D75">
      <w:pPr>
        <w:jc w:val="both"/>
        <w:rPr>
          <w:rFonts w:asciiTheme="majorHAnsi" w:hAnsiTheme="majorHAnsi" w:cstheme="majorHAnsi"/>
          <w:b/>
          <w:bCs/>
          <w:color w:val="000000" w:themeColor="text1"/>
        </w:rPr>
      </w:pPr>
    </w:p>
    <w:p w:rsidR="00295D75" w:rsidRPr="000F1527" w:rsidRDefault="00295D75" w:rsidP="00295D75">
      <w:pPr>
        <w:jc w:val="both"/>
        <w:rPr>
          <w:rFonts w:asciiTheme="majorHAnsi" w:hAnsiTheme="majorHAnsi" w:cstheme="majorHAnsi"/>
          <w:b/>
          <w:bCs/>
          <w:color w:val="000000" w:themeColor="text1"/>
        </w:rPr>
      </w:pPr>
      <w:r w:rsidRPr="000F1527">
        <w:rPr>
          <w:rFonts w:asciiTheme="majorHAnsi" w:hAnsiTheme="majorHAnsi" w:cstheme="majorHAnsi"/>
          <w:b/>
          <w:bCs/>
          <w:color w:val="000000" w:themeColor="text1"/>
        </w:rPr>
        <w:t xml:space="preserve">Environment: </w:t>
      </w:r>
      <w:r w:rsidRPr="000F1527">
        <w:rPr>
          <w:rFonts w:asciiTheme="majorHAnsi" w:hAnsiTheme="majorHAnsi" w:cstheme="majorHAnsi"/>
          <w:bCs/>
          <w:color w:val="000000" w:themeColor="text1"/>
        </w:rPr>
        <w:t>HDFS</w:t>
      </w:r>
      <w:r w:rsidRPr="000F1527">
        <w:rPr>
          <w:rFonts w:asciiTheme="majorHAnsi" w:hAnsiTheme="majorHAnsi" w:cstheme="majorHAnsi"/>
          <w:color w:val="000000" w:themeColor="text1"/>
        </w:rPr>
        <w:t xml:space="preserve">, Hive, </w:t>
      </w:r>
      <w:proofErr w:type="spellStart"/>
      <w:r w:rsidRPr="000F1527">
        <w:rPr>
          <w:rFonts w:asciiTheme="majorHAnsi" w:hAnsiTheme="majorHAnsi" w:cstheme="majorHAnsi"/>
          <w:color w:val="000000" w:themeColor="text1"/>
        </w:rPr>
        <w:t>Sqoop</w:t>
      </w:r>
      <w:proofErr w:type="spellEnd"/>
      <w:r w:rsidRPr="000F1527">
        <w:rPr>
          <w:rFonts w:asciiTheme="majorHAnsi" w:hAnsiTheme="majorHAnsi" w:cstheme="majorHAnsi"/>
          <w:color w:val="000000" w:themeColor="text1"/>
        </w:rPr>
        <w:t xml:space="preserve">, </w:t>
      </w:r>
      <w:proofErr w:type="spellStart"/>
      <w:r w:rsidRPr="000F1527">
        <w:rPr>
          <w:rFonts w:asciiTheme="majorHAnsi" w:hAnsiTheme="majorHAnsi" w:cstheme="majorHAnsi"/>
          <w:color w:val="000000" w:themeColor="text1"/>
        </w:rPr>
        <w:t>Oozie</w:t>
      </w:r>
      <w:proofErr w:type="spellEnd"/>
      <w:r w:rsidRPr="000F1527">
        <w:rPr>
          <w:rFonts w:asciiTheme="majorHAnsi" w:hAnsiTheme="majorHAnsi" w:cstheme="majorHAnsi"/>
          <w:color w:val="000000" w:themeColor="text1"/>
        </w:rPr>
        <w:t xml:space="preserve">, Storm, </w:t>
      </w:r>
      <w:proofErr w:type="spellStart"/>
      <w:r w:rsidRPr="000F1527">
        <w:rPr>
          <w:rFonts w:asciiTheme="majorHAnsi" w:hAnsiTheme="majorHAnsi" w:cstheme="majorHAnsi"/>
          <w:color w:val="000000" w:themeColor="text1"/>
        </w:rPr>
        <w:t>Scala</w:t>
      </w:r>
      <w:proofErr w:type="spellEnd"/>
      <w:r w:rsidRPr="000F1527">
        <w:rPr>
          <w:rFonts w:asciiTheme="majorHAnsi" w:hAnsiTheme="majorHAnsi" w:cstheme="majorHAnsi"/>
          <w:color w:val="000000" w:themeColor="text1"/>
        </w:rPr>
        <w:t xml:space="preserve"> 2.11.8, </w:t>
      </w:r>
      <w:r w:rsidRPr="000F1527">
        <w:rPr>
          <w:rFonts w:asciiTheme="majorHAnsi" w:hAnsiTheme="majorHAnsi" w:cstheme="majorHAnsi"/>
          <w:bCs/>
          <w:color w:val="000000" w:themeColor="text1"/>
        </w:rPr>
        <w:t xml:space="preserve">Spark 2.0, Spark SQL, Spark streaming, Python, Kafka, </w:t>
      </w:r>
      <w:proofErr w:type="spellStart"/>
      <w:r w:rsidRPr="000F1527">
        <w:rPr>
          <w:rFonts w:asciiTheme="majorHAnsi" w:hAnsiTheme="majorHAnsi" w:cstheme="majorHAnsi"/>
          <w:bCs/>
          <w:color w:val="000000" w:themeColor="text1"/>
        </w:rPr>
        <w:t>GitHub</w:t>
      </w:r>
      <w:proofErr w:type="spellEnd"/>
      <w:r w:rsidRPr="000F1527">
        <w:rPr>
          <w:rFonts w:asciiTheme="majorHAnsi" w:hAnsiTheme="majorHAnsi" w:cstheme="majorHAnsi"/>
          <w:bCs/>
          <w:color w:val="000000" w:themeColor="text1"/>
        </w:rPr>
        <w:t xml:space="preserve">, </w:t>
      </w:r>
      <w:proofErr w:type="spellStart"/>
      <w:r w:rsidRPr="000F1527">
        <w:rPr>
          <w:rFonts w:asciiTheme="majorHAnsi" w:hAnsiTheme="majorHAnsi" w:cstheme="majorHAnsi"/>
          <w:bCs/>
          <w:color w:val="000000" w:themeColor="text1"/>
        </w:rPr>
        <w:t>Hortonworks</w:t>
      </w:r>
      <w:proofErr w:type="spellEnd"/>
      <w:r w:rsidRPr="000F1527">
        <w:rPr>
          <w:rFonts w:asciiTheme="majorHAnsi" w:hAnsiTheme="majorHAnsi" w:cstheme="majorHAnsi"/>
          <w:bCs/>
          <w:color w:val="000000" w:themeColor="text1"/>
        </w:rPr>
        <w:t>(HDP), Kerberos, AWS, Amazon S3, Amazon EC2, Amazon EBS, Tableau. </w:t>
      </w:r>
    </w:p>
    <w:p w:rsidR="00295D75" w:rsidRDefault="00295D75" w:rsidP="00295D75">
      <w:pPr>
        <w:rPr>
          <w:b/>
        </w:rPr>
      </w:pPr>
    </w:p>
    <w:p w:rsidR="00295D75" w:rsidRDefault="00295D75" w:rsidP="00295D75">
      <w:pPr>
        <w:rPr>
          <w:b/>
        </w:rPr>
      </w:pPr>
    </w:p>
    <w:p w:rsidR="00295D75" w:rsidRPr="00295D75" w:rsidRDefault="00295D75" w:rsidP="00295D75">
      <w:pPr>
        <w:rPr>
          <w:b/>
        </w:rPr>
      </w:pPr>
      <w:r w:rsidRPr="00295D75">
        <w:rPr>
          <w:b/>
        </w:rPr>
        <w:t xml:space="preserve">Client: Intermountain Healthcare (IHC), Salt Lake City, Utah </w:t>
      </w:r>
    </w:p>
    <w:p w:rsidR="00295D75" w:rsidRPr="00295D75" w:rsidRDefault="00295D75" w:rsidP="00295D75">
      <w:pPr>
        <w:rPr>
          <w:b/>
        </w:rPr>
      </w:pPr>
      <w:proofErr w:type="spellStart"/>
      <w:r w:rsidRPr="00295D75">
        <w:rPr>
          <w:b/>
        </w:rPr>
        <w:t>Hadoop</w:t>
      </w:r>
      <w:proofErr w:type="spellEnd"/>
      <w:r w:rsidRPr="00295D75">
        <w:rPr>
          <w:b/>
        </w:rPr>
        <w:t xml:space="preserve"> Developer, </w:t>
      </w:r>
      <w:r w:rsidRPr="00295D75">
        <w:rPr>
          <w:b/>
        </w:rPr>
        <w:tab/>
      </w:r>
      <w:r w:rsidRPr="00295D75">
        <w:rPr>
          <w:b/>
        </w:rPr>
        <w:tab/>
      </w:r>
      <w:r w:rsidRPr="00295D75">
        <w:rPr>
          <w:b/>
        </w:rPr>
        <w:tab/>
      </w:r>
      <w:r w:rsidRPr="00295D75">
        <w:rPr>
          <w:b/>
        </w:rPr>
        <w:tab/>
      </w:r>
      <w:r w:rsidRPr="00295D75">
        <w:rPr>
          <w:b/>
        </w:rPr>
        <w:tab/>
      </w:r>
      <w:r w:rsidRPr="00295D75">
        <w:rPr>
          <w:b/>
        </w:rPr>
        <w:tab/>
      </w:r>
      <w:r w:rsidRPr="00295D75">
        <w:rPr>
          <w:b/>
        </w:rPr>
        <w:tab/>
      </w:r>
      <w:r>
        <w:rPr>
          <w:b/>
        </w:rPr>
        <w:tab/>
      </w:r>
      <w:r w:rsidRPr="00295D75">
        <w:rPr>
          <w:b/>
        </w:rPr>
        <w:t>Oct 2014 – Dec 2015</w:t>
      </w:r>
    </w:p>
    <w:p w:rsidR="00295D75" w:rsidRPr="000F1527" w:rsidRDefault="00295D75" w:rsidP="00295D75">
      <w:pPr>
        <w:ind w:left="66"/>
        <w:jc w:val="both"/>
        <w:rPr>
          <w:rFonts w:asciiTheme="majorHAnsi" w:hAnsiTheme="majorHAnsi" w:cstheme="majorHAnsi"/>
          <w:b/>
          <w:color w:val="00000A"/>
        </w:rPr>
      </w:pPr>
      <w:r w:rsidRPr="000F1527">
        <w:rPr>
          <w:rFonts w:asciiTheme="majorHAnsi" w:hAnsiTheme="majorHAnsi" w:cstheme="majorHAnsi"/>
          <w:b/>
          <w:color w:val="00000A"/>
        </w:rPr>
        <w:t>Description:</w:t>
      </w:r>
      <w:r w:rsidRPr="000F1527">
        <w:rPr>
          <w:rFonts w:asciiTheme="majorHAnsi" w:hAnsiTheme="majorHAnsi" w:cstheme="majorHAnsi"/>
          <w:bCs/>
        </w:rPr>
        <w:t xml:space="preserve"> Intermountain</w:t>
      </w:r>
      <w:r w:rsidRPr="000F1527">
        <w:rPr>
          <w:rFonts w:asciiTheme="majorHAnsi" w:hAnsiTheme="majorHAnsi" w:cstheme="majorHAnsi"/>
        </w:rPr>
        <w:t xml:space="preserve"> is the most diversified health care company in the United States and a leader worldwide in helping people live healthier lives and helping to make the health system work better for everyone. The particular project involves in assigning a personal physician for each and every customer respective to particular area. Categorizing the diseases encountered frequently based on the claims and on the geographical location. The particular project also analyses the effectiveness of campaigns conducted at various places.</w:t>
      </w:r>
    </w:p>
    <w:p w:rsidR="00295D75" w:rsidRPr="000F1527" w:rsidRDefault="00295D75" w:rsidP="00295D75">
      <w:pPr>
        <w:ind w:left="66"/>
        <w:jc w:val="both"/>
        <w:rPr>
          <w:rFonts w:asciiTheme="majorHAnsi" w:hAnsiTheme="majorHAnsi" w:cstheme="majorHAnsi"/>
          <w:color w:val="00000A"/>
        </w:rPr>
      </w:pPr>
    </w:p>
    <w:p w:rsidR="00295D75" w:rsidRPr="000F1527" w:rsidRDefault="00295D75" w:rsidP="00295D75">
      <w:pPr>
        <w:ind w:left="66"/>
        <w:jc w:val="both"/>
        <w:rPr>
          <w:rFonts w:asciiTheme="majorHAnsi" w:hAnsiTheme="majorHAnsi" w:cstheme="majorHAnsi"/>
          <w:b/>
          <w:color w:val="00000A"/>
        </w:rPr>
      </w:pPr>
      <w:r w:rsidRPr="000F1527">
        <w:rPr>
          <w:rFonts w:asciiTheme="majorHAnsi" w:hAnsiTheme="majorHAnsi" w:cstheme="majorHAnsi"/>
          <w:b/>
          <w:color w:val="00000A"/>
        </w:rPr>
        <w:t>Responsibilities:</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Developed Big Data Solutions that enabled the business and technology teams to make data-driven decisions on the best ways to acquire customers and provide them business solutions. </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 xml:space="preserve">Installed and configured Apache </w:t>
      </w:r>
      <w:proofErr w:type="spellStart"/>
      <w:r w:rsidRPr="000F1527">
        <w:rPr>
          <w:rFonts w:asciiTheme="majorHAnsi" w:hAnsiTheme="majorHAnsi" w:cstheme="majorHAnsi"/>
          <w:color w:val="1A1A1A"/>
          <w:sz w:val="22"/>
          <w:szCs w:val="22"/>
        </w:rPr>
        <w:t>Hadoop</w:t>
      </w:r>
      <w:proofErr w:type="spellEnd"/>
      <w:r w:rsidRPr="000F1527">
        <w:rPr>
          <w:rFonts w:asciiTheme="majorHAnsi" w:hAnsiTheme="majorHAnsi" w:cstheme="majorHAnsi"/>
          <w:color w:val="1A1A1A"/>
          <w:sz w:val="22"/>
          <w:szCs w:val="22"/>
        </w:rPr>
        <w:t xml:space="preserve">, Hive, and </w:t>
      </w:r>
      <w:proofErr w:type="spellStart"/>
      <w:r w:rsidRPr="000F1527">
        <w:rPr>
          <w:rFonts w:asciiTheme="majorHAnsi" w:hAnsiTheme="majorHAnsi" w:cstheme="majorHAnsi"/>
          <w:color w:val="1A1A1A"/>
          <w:sz w:val="22"/>
          <w:szCs w:val="22"/>
        </w:rPr>
        <w:t>HBase</w:t>
      </w:r>
      <w:proofErr w:type="spellEnd"/>
      <w:r w:rsidRPr="000F1527">
        <w:rPr>
          <w:rFonts w:asciiTheme="majorHAnsi" w:hAnsiTheme="majorHAnsi" w:cstheme="majorHAnsi"/>
          <w:color w:val="1A1A1A"/>
          <w:sz w:val="22"/>
          <w:szCs w:val="22"/>
        </w:rPr>
        <w:t>.</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 xml:space="preserve">Worked on </w:t>
      </w:r>
      <w:proofErr w:type="spellStart"/>
      <w:r w:rsidRPr="000F1527">
        <w:rPr>
          <w:rFonts w:asciiTheme="majorHAnsi" w:hAnsiTheme="majorHAnsi" w:cstheme="majorHAnsi"/>
          <w:color w:val="1A1A1A"/>
          <w:sz w:val="22"/>
          <w:szCs w:val="22"/>
        </w:rPr>
        <w:t>Hortonworks</w:t>
      </w:r>
      <w:proofErr w:type="spellEnd"/>
      <w:r w:rsidRPr="000F1527">
        <w:rPr>
          <w:rFonts w:asciiTheme="majorHAnsi" w:hAnsiTheme="majorHAnsi" w:cstheme="majorHAnsi"/>
          <w:color w:val="1A1A1A"/>
          <w:sz w:val="22"/>
          <w:szCs w:val="22"/>
        </w:rPr>
        <w:t xml:space="preserve"> cluster, which was used to process the big data.</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Developed multiple map reduce jobs in java for data cleaning and pre-processing.</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proofErr w:type="spellStart"/>
      <w:r w:rsidRPr="000F1527">
        <w:rPr>
          <w:rFonts w:asciiTheme="majorHAnsi" w:hAnsiTheme="majorHAnsi" w:cstheme="majorHAnsi"/>
          <w:color w:val="1A1A1A"/>
          <w:sz w:val="22"/>
          <w:szCs w:val="22"/>
        </w:rPr>
        <w:t>Sqoop</w:t>
      </w:r>
      <w:proofErr w:type="spellEnd"/>
      <w:r w:rsidRPr="000F1527">
        <w:rPr>
          <w:rFonts w:asciiTheme="majorHAnsi" w:hAnsiTheme="majorHAnsi" w:cstheme="majorHAnsi"/>
          <w:color w:val="1A1A1A"/>
          <w:sz w:val="22"/>
          <w:szCs w:val="22"/>
        </w:rPr>
        <w:t xml:space="preserve"> was used to pull data into </w:t>
      </w:r>
      <w:proofErr w:type="spellStart"/>
      <w:r w:rsidRPr="000F1527">
        <w:rPr>
          <w:rFonts w:asciiTheme="majorHAnsi" w:hAnsiTheme="majorHAnsi" w:cstheme="majorHAnsi"/>
          <w:color w:val="1A1A1A"/>
          <w:sz w:val="22"/>
          <w:szCs w:val="22"/>
        </w:rPr>
        <w:t>Hadoop</w:t>
      </w:r>
      <w:proofErr w:type="spellEnd"/>
      <w:r w:rsidRPr="000F1527">
        <w:rPr>
          <w:rFonts w:asciiTheme="majorHAnsi" w:hAnsiTheme="majorHAnsi" w:cstheme="majorHAnsi"/>
          <w:color w:val="1A1A1A"/>
          <w:sz w:val="22"/>
          <w:szCs w:val="22"/>
        </w:rPr>
        <w:t xml:space="preserve"> distributed file system from RDBMS and vice versa </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lastRenderedPageBreak/>
        <w:t xml:space="preserve">Defined workflows using </w:t>
      </w:r>
      <w:proofErr w:type="spellStart"/>
      <w:r w:rsidRPr="000F1527">
        <w:rPr>
          <w:rFonts w:asciiTheme="majorHAnsi" w:hAnsiTheme="majorHAnsi" w:cstheme="majorHAnsi"/>
          <w:color w:val="1A1A1A"/>
          <w:sz w:val="22"/>
          <w:szCs w:val="22"/>
        </w:rPr>
        <w:t>Oozie</w:t>
      </w:r>
      <w:proofErr w:type="spellEnd"/>
      <w:r w:rsidRPr="000F1527">
        <w:rPr>
          <w:rFonts w:asciiTheme="majorHAnsi" w:hAnsiTheme="majorHAnsi" w:cstheme="majorHAnsi"/>
          <w:color w:val="1A1A1A"/>
          <w:sz w:val="22"/>
          <w:szCs w:val="22"/>
        </w:rPr>
        <w:t>.</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Used Hive to create partitions on hive tables and analyzes this data to compute various metrics for reporting. </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Created Data model for Hive tables</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 xml:space="preserve">Good Experience in managing and reviewing </w:t>
      </w:r>
      <w:proofErr w:type="spellStart"/>
      <w:r w:rsidRPr="000F1527">
        <w:rPr>
          <w:rFonts w:asciiTheme="majorHAnsi" w:hAnsiTheme="majorHAnsi" w:cstheme="majorHAnsi"/>
          <w:color w:val="1A1A1A"/>
          <w:sz w:val="22"/>
          <w:szCs w:val="22"/>
        </w:rPr>
        <w:t>Hadoop</w:t>
      </w:r>
      <w:proofErr w:type="spellEnd"/>
      <w:r w:rsidRPr="000F1527">
        <w:rPr>
          <w:rFonts w:asciiTheme="majorHAnsi" w:hAnsiTheme="majorHAnsi" w:cstheme="majorHAnsi"/>
          <w:color w:val="1A1A1A"/>
          <w:sz w:val="22"/>
          <w:szCs w:val="22"/>
        </w:rPr>
        <w:t xml:space="preserve"> log files</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Used Pig as ETL tool to do transformations, joins and pre-aggregations before loading data onto HDFS. </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Worked on large sets of structured, semi structured and unstructured data</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Responsible to manage data coming from different source</w:t>
      </w:r>
    </w:p>
    <w:p w:rsidR="00295D75" w:rsidRPr="000F1527" w:rsidRDefault="00295D75" w:rsidP="00295D75">
      <w:pPr>
        <w:pStyle w:val="ListParagraph"/>
        <w:widowControl w:val="0"/>
        <w:numPr>
          <w:ilvl w:val="0"/>
          <w:numId w:val="4"/>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Installed and configured Hive and developed Hive UDFs to extend core functionality of hive</w:t>
      </w:r>
    </w:p>
    <w:p w:rsidR="00295D75" w:rsidRPr="00F32A38" w:rsidRDefault="00295D75" w:rsidP="00295D75">
      <w:pPr>
        <w:pStyle w:val="ListParagraph"/>
        <w:numPr>
          <w:ilvl w:val="0"/>
          <w:numId w:val="4"/>
        </w:numPr>
        <w:suppressAutoHyphens/>
        <w:jc w:val="both"/>
        <w:rPr>
          <w:rFonts w:asciiTheme="majorHAnsi" w:hAnsiTheme="majorHAnsi" w:cstheme="majorHAnsi"/>
          <w:b/>
          <w:color w:val="00000A"/>
          <w:sz w:val="22"/>
          <w:szCs w:val="22"/>
        </w:rPr>
      </w:pPr>
      <w:r w:rsidRPr="000F1527">
        <w:rPr>
          <w:rFonts w:asciiTheme="majorHAnsi" w:hAnsiTheme="majorHAnsi" w:cstheme="majorHAnsi"/>
          <w:color w:val="1A1A1A"/>
          <w:sz w:val="22"/>
          <w:szCs w:val="22"/>
        </w:rPr>
        <w:t>Responsible for loading data from UNIX file systems to HDFS.</w:t>
      </w:r>
    </w:p>
    <w:p w:rsidR="00295D75" w:rsidRPr="00F32A38" w:rsidRDefault="00295D75" w:rsidP="00295D75">
      <w:pPr>
        <w:pStyle w:val="ListParagraph"/>
        <w:numPr>
          <w:ilvl w:val="0"/>
          <w:numId w:val="4"/>
        </w:numPr>
        <w:suppressAutoHyphens/>
        <w:jc w:val="both"/>
        <w:rPr>
          <w:rFonts w:asciiTheme="majorHAnsi" w:hAnsiTheme="majorHAnsi" w:cstheme="majorHAnsi"/>
          <w:b/>
          <w:color w:val="00000A"/>
          <w:sz w:val="22"/>
          <w:szCs w:val="22"/>
        </w:rPr>
      </w:pPr>
      <w:r w:rsidRPr="00F32A38">
        <w:rPr>
          <w:rFonts w:asciiTheme="majorHAnsi" w:hAnsiTheme="majorHAnsi" w:cstheme="majorHAnsi"/>
          <w:sz w:val="22"/>
          <w:szCs w:val="22"/>
          <w:bdr w:val="none" w:sz="0" w:space="0" w:color="auto" w:frame="1"/>
        </w:rPr>
        <w:t>Arrange for on-site job coaching or assistive devices, such as specially equipped wheelchairs, to help clients adapt to work or school environments.</w:t>
      </w:r>
    </w:p>
    <w:p w:rsidR="00295D75" w:rsidRPr="00F32A38" w:rsidRDefault="00295D75" w:rsidP="00295D75">
      <w:pPr>
        <w:pStyle w:val="ListParagraph"/>
        <w:numPr>
          <w:ilvl w:val="0"/>
          <w:numId w:val="4"/>
        </w:numPr>
        <w:suppressAutoHyphens/>
        <w:jc w:val="both"/>
        <w:rPr>
          <w:rFonts w:asciiTheme="majorHAnsi" w:hAnsiTheme="majorHAnsi" w:cstheme="majorHAnsi"/>
          <w:b/>
          <w:color w:val="00000A"/>
          <w:sz w:val="22"/>
          <w:szCs w:val="22"/>
        </w:rPr>
      </w:pPr>
      <w:r w:rsidRPr="00F32A38">
        <w:rPr>
          <w:rFonts w:asciiTheme="majorHAnsi" w:hAnsiTheme="majorHAnsi" w:cstheme="majorHAnsi"/>
          <w:sz w:val="22"/>
          <w:szCs w:val="22"/>
          <w:bdr w:val="none" w:sz="0" w:space="0" w:color="auto" w:frame="1"/>
        </w:rPr>
        <w:t>Locate barriers to client employment, such as inaccessible work sites, inflexible schedules, and transportation problems, and work with clients to develop strategies for overcoming these barriers.</w:t>
      </w:r>
    </w:p>
    <w:p w:rsidR="00295D75" w:rsidRPr="000F1527" w:rsidRDefault="00295D75" w:rsidP="00295D75">
      <w:pPr>
        <w:pStyle w:val="Body"/>
        <w:tabs>
          <w:tab w:val="num" w:pos="720"/>
        </w:tabs>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Environment</w:t>
      </w:r>
      <w:r w:rsidRPr="000F1527">
        <w:rPr>
          <w:rFonts w:asciiTheme="majorHAnsi" w:hAnsiTheme="majorHAnsi" w:cstheme="majorHAnsi"/>
          <w:b/>
          <w:sz w:val="22"/>
          <w:szCs w:val="22"/>
        </w:rPr>
        <w:t>:</w:t>
      </w:r>
      <w:r w:rsidRPr="000F1527">
        <w:rPr>
          <w:rFonts w:asciiTheme="majorHAnsi" w:hAnsiTheme="majorHAnsi" w:cstheme="majorHAnsi"/>
          <w:bCs/>
          <w:sz w:val="22"/>
          <w:szCs w:val="22"/>
        </w:rPr>
        <w:t xml:space="preserve"> Apache </w:t>
      </w:r>
      <w:proofErr w:type="spellStart"/>
      <w:r w:rsidRPr="000F1527">
        <w:rPr>
          <w:rFonts w:asciiTheme="majorHAnsi" w:hAnsiTheme="majorHAnsi" w:cstheme="majorHAnsi"/>
          <w:bCs/>
          <w:sz w:val="22"/>
          <w:szCs w:val="22"/>
        </w:rPr>
        <w:t>Hadoop</w:t>
      </w:r>
      <w:proofErr w:type="spellEnd"/>
      <w:r w:rsidRPr="000F1527">
        <w:rPr>
          <w:rFonts w:asciiTheme="majorHAnsi" w:hAnsiTheme="majorHAnsi" w:cstheme="majorHAnsi"/>
          <w:bCs/>
          <w:sz w:val="22"/>
          <w:szCs w:val="22"/>
        </w:rPr>
        <w:t xml:space="preserve"> 2.x, </w:t>
      </w:r>
      <w:proofErr w:type="spellStart"/>
      <w:r w:rsidRPr="000F1527">
        <w:rPr>
          <w:rFonts w:asciiTheme="majorHAnsi" w:hAnsiTheme="majorHAnsi" w:cstheme="majorHAnsi"/>
          <w:bCs/>
          <w:sz w:val="22"/>
          <w:szCs w:val="22"/>
        </w:rPr>
        <w:t>MapReduce</w:t>
      </w:r>
      <w:proofErr w:type="spellEnd"/>
      <w:r w:rsidRPr="000F1527">
        <w:rPr>
          <w:rFonts w:asciiTheme="majorHAnsi" w:hAnsiTheme="majorHAnsi" w:cstheme="majorHAnsi"/>
          <w:bCs/>
          <w:sz w:val="22"/>
          <w:szCs w:val="22"/>
        </w:rPr>
        <w:t xml:space="preserve">, HDFS, Hive, </w:t>
      </w:r>
      <w:proofErr w:type="spellStart"/>
      <w:r w:rsidRPr="000F1527">
        <w:rPr>
          <w:rFonts w:asciiTheme="majorHAnsi" w:hAnsiTheme="majorHAnsi" w:cstheme="majorHAnsi"/>
          <w:bCs/>
          <w:sz w:val="22"/>
          <w:szCs w:val="22"/>
        </w:rPr>
        <w:t>HBase</w:t>
      </w:r>
      <w:proofErr w:type="spellEnd"/>
      <w:r w:rsidRPr="000F1527">
        <w:rPr>
          <w:rFonts w:asciiTheme="majorHAnsi" w:hAnsiTheme="majorHAnsi" w:cstheme="majorHAnsi"/>
          <w:bCs/>
          <w:sz w:val="22"/>
          <w:szCs w:val="22"/>
        </w:rPr>
        <w:t xml:space="preserve">, Pig, </w:t>
      </w:r>
      <w:proofErr w:type="spellStart"/>
      <w:r w:rsidRPr="000F1527">
        <w:rPr>
          <w:rFonts w:asciiTheme="majorHAnsi" w:hAnsiTheme="majorHAnsi" w:cstheme="majorHAnsi"/>
          <w:bCs/>
          <w:sz w:val="22"/>
          <w:szCs w:val="22"/>
        </w:rPr>
        <w:t>Oozie</w:t>
      </w:r>
      <w:proofErr w:type="spellEnd"/>
      <w:r w:rsidRPr="000F1527">
        <w:rPr>
          <w:rFonts w:asciiTheme="majorHAnsi" w:hAnsiTheme="majorHAnsi" w:cstheme="majorHAnsi"/>
          <w:bCs/>
          <w:sz w:val="22"/>
          <w:szCs w:val="22"/>
        </w:rPr>
        <w:t>,</w:t>
      </w:r>
      <w:r w:rsidRPr="000F1527">
        <w:rPr>
          <w:rFonts w:asciiTheme="majorHAnsi" w:hAnsiTheme="majorHAnsi" w:cstheme="majorHAnsi"/>
          <w:sz w:val="22"/>
          <w:szCs w:val="22"/>
        </w:rPr>
        <w:t xml:space="preserve"> </w:t>
      </w:r>
      <w:r w:rsidRPr="000F1527">
        <w:rPr>
          <w:rFonts w:asciiTheme="majorHAnsi" w:hAnsiTheme="majorHAnsi" w:cstheme="majorHAnsi"/>
          <w:bCs/>
          <w:sz w:val="22"/>
          <w:szCs w:val="22"/>
        </w:rPr>
        <w:t>Linux, Java 7, Eclipse Mars</w:t>
      </w:r>
      <w:r w:rsidRPr="000F1527">
        <w:rPr>
          <w:rFonts w:asciiTheme="majorHAnsi" w:hAnsiTheme="majorHAnsi" w:cstheme="majorHAnsi"/>
          <w:color w:val="auto"/>
          <w:sz w:val="22"/>
          <w:szCs w:val="22"/>
          <w:bdr w:val="none" w:sz="0" w:space="0" w:color="auto" w:frame="1"/>
        </w:rPr>
        <w:t xml:space="preserve"> with physicians, psychologists, occupational therapists, and other professionals to develop and implement client rehabilitation programs.</w:t>
      </w:r>
    </w:p>
    <w:p w:rsidR="00295D75" w:rsidRDefault="00295D75" w:rsidP="00295D75">
      <w:pPr>
        <w:rPr>
          <w:b/>
        </w:rPr>
      </w:pPr>
    </w:p>
    <w:p w:rsidR="00295D75" w:rsidRPr="00295D75" w:rsidRDefault="00295D75" w:rsidP="00295D75">
      <w:pPr>
        <w:rPr>
          <w:b/>
        </w:rPr>
      </w:pPr>
      <w:proofErr w:type="spellStart"/>
      <w:r w:rsidRPr="00295D75">
        <w:rPr>
          <w:b/>
        </w:rPr>
        <w:t>Optum</w:t>
      </w:r>
      <w:proofErr w:type="spellEnd"/>
      <w:r w:rsidRPr="00295D75">
        <w:rPr>
          <w:b/>
        </w:rPr>
        <w:t xml:space="preserve"> Insight, Inc. Eden Prairie, MN                                                                                                     </w:t>
      </w:r>
    </w:p>
    <w:p w:rsidR="00295D75" w:rsidRPr="00295D75" w:rsidRDefault="00295D75" w:rsidP="00295D75">
      <w:pPr>
        <w:rPr>
          <w:b/>
        </w:rPr>
      </w:pPr>
      <w:r>
        <w:rPr>
          <w:b/>
        </w:rPr>
        <w:t xml:space="preserve"> </w:t>
      </w:r>
      <w:proofErr w:type="spellStart"/>
      <w:r w:rsidRPr="00295D75">
        <w:rPr>
          <w:b/>
        </w:rPr>
        <w:t>Hadoop</w:t>
      </w:r>
      <w:proofErr w:type="spellEnd"/>
      <w:r w:rsidRPr="00295D75">
        <w:rPr>
          <w:b/>
        </w:rPr>
        <w:t xml:space="preserve"> Developer-Health Care, </w:t>
      </w:r>
      <w:r>
        <w:rPr>
          <w:b/>
        </w:rPr>
        <w:tab/>
      </w:r>
      <w:r>
        <w:rPr>
          <w:b/>
        </w:rPr>
        <w:tab/>
      </w:r>
      <w:r>
        <w:rPr>
          <w:b/>
        </w:rPr>
        <w:tab/>
      </w:r>
      <w:r>
        <w:rPr>
          <w:b/>
        </w:rPr>
        <w:tab/>
      </w:r>
      <w:r>
        <w:rPr>
          <w:b/>
        </w:rPr>
        <w:tab/>
      </w:r>
      <w:r>
        <w:rPr>
          <w:b/>
        </w:rPr>
        <w:tab/>
      </w:r>
      <w:r w:rsidRPr="00295D75">
        <w:rPr>
          <w:b/>
        </w:rPr>
        <w:t>Aug 2013 – Oct 2014</w:t>
      </w:r>
      <w:r w:rsidRPr="00295D75">
        <w:rPr>
          <w:b/>
        </w:rPr>
        <w:tab/>
      </w:r>
    </w:p>
    <w:p w:rsidR="00295D75" w:rsidRDefault="00295D75" w:rsidP="00295D75">
      <w:pPr>
        <w:rPr>
          <w:b/>
        </w:rPr>
      </w:pPr>
      <w:proofErr w:type="spellStart"/>
      <w:r w:rsidRPr="00295D75">
        <w:rPr>
          <w:b/>
        </w:rPr>
        <w:t>Optum</w:t>
      </w:r>
      <w:proofErr w:type="spellEnd"/>
      <w:r w:rsidRPr="00295D75">
        <w:rPr>
          <w:b/>
        </w:rPr>
        <w:t xml:space="preserve"> Insight provides software and information products, advisory consulting services and business process outsourcing to participants in the health care industry.</w:t>
      </w:r>
      <w:r w:rsidRPr="00295D75">
        <w:rPr>
          <w:b/>
        </w:rPr>
        <w:tab/>
        <w:t xml:space="preserve">                       </w:t>
      </w:r>
    </w:p>
    <w:p w:rsidR="00295D75" w:rsidRPr="000F1527" w:rsidRDefault="00295D75" w:rsidP="00295D75">
      <w:pPr>
        <w:shd w:val="clear" w:color="auto" w:fill="FFFFFF"/>
        <w:ind w:left="360" w:hanging="360"/>
        <w:jc w:val="both"/>
        <w:rPr>
          <w:rFonts w:asciiTheme="majorHAnsi" w:hAnsiTheme="majorHAnsi" w:cstheme="majorHAnsi"/>
          <w:b/>
          <w:bCs/>
          <w:color w:val="222222"/>
          <w:u w:val="single"/>
        </w:rPr>
      </w:pPr>
      <w:r w:rsidRPr="000F1527">
        <w:rPr>
          <w:rFonts w:asciiTheme="majorHAnsi" w:hAnsiTheme="majorHAnsi" w:cstheme="majorHAnsi"/>
          <w:b/>
          <w:bCs/>
          <w:color w:val="222222"/>
          <w:u w:val="single"/>
        </w:rPr>
        <w:t>Responsibilities: -</w:t>
      </w:r>
    </w:p>
    <w:p w:rsidR="00295D75" w:rsidRPr="000F1527" w:rsidRDefault="00295D75" w:rsidP="00295D75">
      <w:pPr>
        <w:shd w:val="clear" w:color="auto" w:fill="FFFFFF"/>
        <w:ind w:left="360" w:hanging="360"/>
        <w:jc w:val="both"/>
        <w:rPr>
          <w:rFonts w:asciiTheme="majorHAnsi" w:hAnsiTheme="majorHAnsi" w:cstheme="majorHAnsi"/>
          <w:color w:val="222222"/>
        </w:rPr>
      </w:pP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Implemented Big Data platforms using </w:t>
      </w:r>
      <w:proofErr w:type="spellStart"/>
      <w:r w:rsidRPr="000F1527">
        <w:rPr>
          <w:rFonts w:asciiTheme="majorHAnsi" w:hAnsiTheme="majorHAnsi" w:cstheme="majorHAnsi"/>
          <w:color w:val="222222"/>
        </w:rPr>
        <w:t>Cloudera</w:t>
      </w:r>
      <w:proofErr w:type="spellEnd"/>
      <w:r w:rsidRPr="000F1527">
        <w:rPr>
          <w:rFonts w:asciiTheme="majorHAnsi" w:hAnsiTheme="majorHAnsi" w:cstheme="majorHAnsi"/>
          <w:color w:val="222222"/>
        </w:rPr>
        <w:t xml:space="preserve"> CDH4 as data storage, retrieval and processing systems.</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Involved in installing, configuring and managing </w:t>
      </w:r>
      <w:proofErr w:type="spellStart"/>
      <w:r w:rsidRPr="000F1527">
        <w:rPr>
          <w:rFonts w:asciiTheme="majorHAnsi" w:hAnsiTheme="majorHAnsi" w:cstheme="majorHAnsi"/>
          <w:color w:val="222222"/>
        </w:rPr>
        <w:t>Hadoop</w:t>
      </w:r>
      <w:proofErr w:type="spellEnd"/>
      <w:r w:rsidRPr="000F1527">
        <w:rPr>
          <w:rFonts w:asciiTheme="majorHAnsi" w:hAnsiTheme="majorHAnsi" w:cstheme="majorHAnsi"/>
          <w:color w:val="222222"/>
        </w:rPr>
        <w:t xml:space="preserve"> Ecosystem components like Hive, Pig, </w:t>
      </w:r>
      <w:proofErr w:type="spellStart"/>
      <w:r w:rsidRPr="000F1527">
        <w:rPr>
          <w:rFonts w:asciiTheme="majorHAnsi" w:hAnsiTheme="majorHAnsi" w:cstheme="majorHAnsi"/>
          <w:color w:val="222222"/>
        </w:rPr>
        <w:t>Sqoop</w:t>
      </w:r>
      <w:proofErr w:type="spellEnd"/>
      <w:r w:rsidRPr="000F1527">
        <w:rPr>
          <w:rFonts w:asciiTheme="majorHAnsi" w:hAnsiTheme="majorHAnsi" w:cstheme="majorHAnsi"/>
          <w:color w:val="222222"/>
        </w:rPr>
        <w:t xml:space="preserve"> and Flume.</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Responsible for loading data from Teradata database into a </w:t>
      </w:r>
      <w:proofErr w:type="spellStart"/>
      <w:r w:rsidRPr="000F1527">
        <w:rPr>
          <w:rFonts w:asciiTheme="majorHAnsi" w:hAnsiTheme="majorHAnsi" w:cstheme="majorHAnsi"/>
          <w:color w:val="222222"/>
        </w:rPr>
        <w:t>Hadoop</w:t>
      </w:r>
      <w:proofErr w:type="spellEnd"/>
      <w:r w:rsidRPr="000F1527">
        <w:rPr>
          <w:rFonts w:asciiTheme="majorHAnsi" w:hAnsiTheme="majorHAnsi" w:cstheme="majorHAnsi"/>
          <w:color w:val="222222"/>
        </w:rPr>
        <w:t xml:space="preserve"> Hive data warehousing layer, and performing data transformations </w:t>
      </w:r>
      <w:proofErr w:type="gramStart"/>
      <w:r w:rsidRPr="000F1527">
        <w:rPr>
          <w:rFonts w:asciiTheme="majorHAnsi" w:hAnsiTheme="majorHAnsi" w:cstheme="majorHAnsi"/>
          <w:color w:val="222222"/>
        </w:rPr>
        <w:t>using  Hive</w:t>
      </w:r>
      <w:proofErr w:type="gramEnd"/>
      <w:r w:rsidRPr="000F1527">
        <w:rPr>
          <w:rFonts w:asciiTheme="majorHAnsi" w:hAnsiTheme="majorHAnsi" w:cstheme="majorHAnsi"/>
          <w:color w:val="222222"/>
        </w:rPr>
        <w:t>.</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Partitioned the collected people's data by disease type and medication prescribed to the patient to improve the query performance.</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Used Hive Query language (HQL)</w:t>
      </w:r>
      <w:proofErr w:type="gramStart"/>
      <w:r w:rsidRPr="000F1527">
        <w:rPr>
          <w:rFonts w:asciiTheme="majorHAnsi" w:hAnsiTheme="majorHAnsi" w:cstheme="majorHAnsi"/>
          <w:color w:val="222222"/>
        </w:rPr>
        <w:t>  to</w:t>
      </w:r>
      <w:proofErr w:type="gramEnd"/>
      <w:r w:rsidRPr="000F1527">
        <w:rPr>
          <w:rFonts w:asciiTheme="majorHAnsi" w:hAnsiTheme="majorHAnsi" w:cstheme="majorHAnsi"/>
          <w:color w:val="222222"/>
        </w:rPr>
        <w:t xml:space="preserve"> further analyze the data to identify issues and behavioral patterns.</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Used Apache Spark and </w:t>
      </w:r>
      <w:proofErr w:type="spellStart"/>
      <w:r w:rsidRPr="000F1527">
        <w:rPr>
          <w:rFonts w:asciiTheme="majorHAnsi" w:hAnsiTheme="majorHAnsi" w:cstheme="majorHAnsi"/>
          <w:color w:val="222222"/>
        </w:rPr>
        <w:t>Scala</w:t>
      </w:r>
      <w:proofErr w:type="spellEnd"/>
      <w:r w:rsidRPr="000F1527">
        <w:rPr>
          <w:rFonts w:asciiTheme="majorHAnsi" w:hAnsiTheme="majorHAnsi" w:cstheme="majorHAnsi"/>
          <w:color w:val="222222"/>
        </w:rPr>
        <w:t xml:space="preserve"> language to find patients with similar symptoms in the past and medications used for them to achieve best results.</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Configured Apache Sentry server to provide authentication to various users and provide authorization for accessing services that they were configured to use.</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Worked on Kafka while dealing with raw data, by transforming into new Kafka topics for further consumption.</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Installed and configured </w:t>
      </w:r>
      <w:proofErr w:type="spellStart"/>
      <w:r w:rsidRPr="000F1527">
        <w:rPr>
          <w:rFonts w:asciiTheme="majorHAnsi" w:hAnsiTheme="majorHAnsi" w:cstheme="majorHAnsi"/>
          <w:color w:val="222222"/>
        </w:rPr>
        <w:t>Hortonworks</w:t>
      </w:r>
      <w:proofErr w:type="spellEnd"/>
      <w:r w:rsidRPr="000F1527">
        <w:rPr>
          <w:rFonts w:asciiTheme="majorHAnsi" w:hAnsiTheme="majorHAnsi" w:cstheme="majorHAnsi"/>
          <w:color w:val="222222"/>
        </w:rPr>
        <w:t xml:space="preserve"> Sandbox as part of POC involving Kafka-Storm-HDFS data flow.</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lastRenderedPageBreak/>
        <w:t xml:space="preserve">Log data from webservers across the environments is pushed into associated Kafka topic partitions, </w:t>
      </w:r>
      <w:proofErr w:type="spellStart"/>
      <w:r w:rsidRPr="000F1527">
        <w:rPr>
          <w:rFonts w:asciiTheme="majorHAnsi" w:hAnsiTheme="majorHAnsi" w:cstheme="majorHAnsi"/>
          <w:color w:val="222222"/>
        </w:rPr>
        <w:t>SparkSQL</w:t>
      </w:r>
      <w:proofErr w:type="spellEnd"/>
      <w:r w:rsidRPr="000F1527">
        <w:rPr>
          <w:rFonts w:asciiTheme="majorHAnsi" w:hAnsiTheme="majorHAnsi" w:cstheme="majorHAnsi"/>
          <w:color w:val="222222"/>
        </w:rPr>
        <w:t xml:space="preserve"> is used to calculate the most prevalent diseases in each city from this data. </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Implemented Zookeeper for job synchronization</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Deployed </w:t>
      </w:r>
      <w:proofErr w:type="spellStart"/>
      <w:r w:rsidRPr="000F1527">
        <w:rPr>
          <w:rFonts w:asciiTheme="majorHAnsi" w:hAnsiTheme="majorHAnsi" w:cstheme="majorHAnsi"/>
          <w:color w:val="222222"/>
        </w:rPr>
        <w:t>NoSQL</w:t>
      </w:r>
      <w:proofErr w:type="spellEnd"/>
      <w:r w:rsidRPr="000F1527">
        <w:rPr>
          <w:rFonts w:asciiTheme="majorHAnsi" w:hAnsiTheme="majorHAnsi" w:cstheme="majorHAnsi"/>
          <w:color w:val="222222"/>
        </w:rPr>
        <w:t xml:space="preserve"> database </w:t>
      </w:r>
      <w:proofErr w:type="spellStart"/>
      <w:r w:rsidRPr="000F1527">
        <w:rPr>
          <w:rFonts w:asciiTheme="majorHAnsi" w:hAnsiTheme="majorHAnsi" w:cstheme="majorHAnsi"/>
          <w:color w:val="222222"/>
        </w:rPr>
        <w:t>HBase</w:t>
      </w:r>
      <w:proofErr w:type="spellEnd"/>
      <w:r w:rsidRPr="000F1527">
        <w:rPr>
          <w:rFonts w:asciiTheme="majorHAnsi" w:hAnsiTheme="majorHAnsi" w:cstheme="majorHAnsi"/>
          <w:color w:val="222222"/>
        </w:rPr>
        <w:t xml:space="preserve"> to store the outputs of the jobs.</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Supported operations team in </w:t>
      </w:r>
      <w:proofErr w:type="spellStart"/>
      <w:r w:rsidRPr="000F1527">
        <w:rPr>
          <w:rFonts w:asciiTheme="majorHAnsi" w:hAnsiTheme="majorHAnsi" w:cstheme="majorHAnsi"/>
          <w:color w:val="222222"/>
        </w:rPr>
        <w:t>Hadoop</w:t>
      </w:r>
      <w:proofErr w:type="spellEnd"/>
      <w:r w:rsidRPr="000F1527">
        <w:rPr>
          <w:rFonts w:asciiTheme="majorHAnsi" w:hAnsiTheme="majorHAnsi" w:cstheme="majorHAnsi"/>
          <w:color w:val="222222"/>
        </w:rPr>
        <w:t xml:space="preserve"> cluster maintenance activities including commissioning and decommissioning nodes and upgrades.</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Extended the core functionality of Hive language by writing UDF's and UDAF'S</w:t>
      </w:r>
    </w:p>
    <w:p w:rsidR="00295D75" w:rsidRPr="000F1527" w:rsidRDefault="00295D75" w:rsidP="00295D75">
      <w:pPr>
        <w:numPr>
          <w:ilvl w:val="0"/>
          <w:numId w:val="5"/>
        </w:numPr>
        <w:shd w:val="clear" w:color="auto" w:fill="FFFFFF"/>
        <w:tabs>
          <w:tab w:val="clear" w:pos="720"/>
          <w:tab w:val="num" w:pos="1080"/>
        </w:tabs>
        <w:spacing w:after="0" w:line="240" w:lineRule="auto"/>
        <w:jc w:val="both"/>
        <w:rPr>
          <w:rFonts w:asciiTheme="majorHAnsi" w:hAnsiTheme="majorHAnsi" w:cstheme="majorHAnsi"/>
          <w:color w:val="222222"/>
        </w:rPr>
      </w:pPr>
      <w:r w:rsidRPr="000F1527">
        <w:rPr>
          <w:rFonts w:asciiTheme="majorHAnsi" w:hAnsiTheme="majorHAnsi" w:cstheme="majorHAnsi"/>
          <w:color w:val="222222"/>
        </w:rPr>
        <w:t xml:space="preserve">Worked on </w:t>
      </w:r>
      <w:proofErr w:type="spellStart"/>
      <w:r w:rsidRPr="000F1527">
        <w:rPr>
          <w:rFonts w:asciiTheme="majorHAnsi" w:hAnsiTheme="majorHAnsi" w:cstheme="majorHAnsi"/>
          <w:color w:val="222222"/>
        </w:rPr>
        <w:t>Oozie</w:t>
      </w:r>
      <w:proofErr w:type="spellEnd"/>
      <w:r w:rsidRPr="000F1527">
        <w:rPr>
          <w:rFonts w:asciiTheme="majorHAnsi" w:hAnsiTheme="majorHAnsi" w:cstheme="majorHAnsi"/>
          <w:color w:val="222222"/>
        </w:rPr>
        <w:t xml:space="preserve"> workflow engine for job scheduling.</w:t>
      </w:r>
    </w:p>
    <w:p w:rsidR="00295D75" w:rsidRPr="000F1527" w:rsidRDefault="00295D75" w:rsidP="00295D75">
      <w:pPr>
        <w:autoSpaceDE w:val="0"/>
        <w:autoSpaceDN w:val="0"/>
        <w:adjustRightInd w:val="0"/>
        <w:jc w:val="both"/>
        <w:rPr>
          <w:rFonts w:asciiTheme="majorHAnsi" w:hAnsiTheme="majorHAnsi" w:cstheme="majorHAnsi"/>
        </w:rPr>
      </w:pPr>
    </w:p>
    <w:p w:rsidR="00295D75" w:rsidRPr="00295D75" w:rsidRDefault="00295D75" w:rsidP="00295D75">
      <w:pPr>
        <w:jc w:val="both"/>
        <w:rPr>
          <w:b/>
        </w:rPr>
      </w:pPr>
      <w:r w:rsidRPr="00295D75">
        <w:rPr>
          <w:b/>
        </w:rPr>
        <w:t xml:space="preserve">     UnitedHealth Group, Basking Ridge, NJ              </w:t>
      </w:r>
      <w:r w:rsidRPr="00295D75">
        <w:rPr>
          <w:b/>
        </w:rPr>
        <w:tab/>
      </w:r>
      <w:r w:rsidRPr="00295D75">
        <w:rPr>
          <w:b/>
        </w:rPr>
        <w:tab/>
      </w:r>
      <w:r w:rsidRPr="00295D75">
        <w:rPr>
          <w:b/>
        </w:rPr>
        <w:tab/>
      </w:r>
      <w:r w:rsidRPr="00295D75">
        <w:rPr>
          <w:b/>
        </w:rPr>
        <w:tab/>
        <w:t xml:space="preserve">     </w:t>
      </w:r>
    </w:p>
    <w:p w:rsidR="00295D75" w:rsidRDefault="00295D75" w:rsidP="00295D75">
      <w:pPr>
        <w:jc w:val="both"/>
        <w:rPr>
          <w:b/>
        </w:rPr>
      </w:pPr>
      <w:r w:rsidRPr="00295D75">
        <w:rPr>
          <w:b/>
        </w:rPr>
        <w:t xml:space="preserve">     </w:t>
      </w:r>
      <w:proofErr w:type="spellStart"/>
      <w:r w:rsidRPr="00295D75">
        <w:rPr>
          <w:b/>
        </w:rPr>
        <w:t>Hadoop</w:t>
      </w:r>
      <w:proofErr w:type="spellEnd"/>
      <w:r w:rsidRPr="00295D75">
        <w:rPr>
          <w:b/>
        </w:rPr>
        <w:t xml:space="preserve"> Developer, Jan 2012 to July 2013                              </w:t>
      </w:r>
    </w:p>
    <w:p w:rsidR="00295D75" w:rsidRPr="000F1527" w:rsidRDefault="00295D75" w:rsidP="00295D75">
      <w:pPr>
        <w:autoSpaceDE w:val="0"/>
        <w:autoSpaceDN w:val="0"/>
        <w:adjustRightInd w:val="0"/>
        <w:jc w:val="both"/>
        <w:rPr>
          <w:rFonts w:asciiTheme="majorHAnsi" w:hAnsiTheme="majorHAnsi" w:cstheme="majorHAnsi"/>
        </w:rPr>
      </w:pPr>
      <w:r w:rsidRPr="000F1527">
        <w:rPr>
          <w:rFonts w:asciiTheme="majorHAnsi" w:hAnsiTheme="majorHAnsi" w:cstheme="majorHAnsi"/>
          <w:b/>
        </w:rPr>
        <w:t>Description</w:t>
      </w:r>
      <w:r w:rsidRPr="000F1527">
        <w:rPr>
          <w:rFonts w:asciiTheme="majorHAnsi" w:hAnsiTheme="majorHAnsi" w:cstheme="majorHAnsi"/>
        </w:rPr>
        <w:t xml:space="preserve">: </w:t>
      </w:r>
    </w:p>
    <w:p w:rsidR="00295D75" w:rsidRPr="000F1527" w:rsidRDefault="00295D75" w:rsidP="00295D75">
      <w:pPr>
        <w:autoSpaceDE w:val="0"/>
        <w:autoSpaceDN w:val="0"/>
        <w:adjustRightInd w:val="0"/>
        <w:spacing w:after="0" w:line="240" w:lineRule="auto"/>
        <w:jc w:val="both"/>
        <w:rPr>
          <w:rFonts w:asciiTheme="majorHAnsi" w:hAnsiTheme="majorHAnsi" w:cstheme="majorHAnsi"/>
        </w:rPr>
      </w:pPr>
      <w:r w:rsidRPr="000F1527">
        <w:rPr>
          <w:rFonts w:asciiTheme="majorHAnsi" w:hAnsiTheme="majorHAnsi" w:cstheme="majorHAnsi"/>
        </w:rPr>
        <w:t>UnitedHealth Group is the most diversified health care company in the United States and a leader worldwide in helping people live healthier lives and helping to make the health system work better for everyone.</w:t>
      </w:r>
    </w:p>
    <w:p w:rsidR="00295D75" w:rsidRPr="000F1527" w:rsidRDefault="00295D75" w:rsidP="00295D75">
      <w:pPr>
        <w:autoSpaceDE w:val="0"/>
        <w:autoSpaceDN w:val="0"/>
        <w:adjustRightInd w:val="0"/>
        <w:spacing w:after="0" w:line="240" w:lineRule="auto"/>
        <w:jc w:val="both"/>
        <w:rPr>
          <w:rFonts w:asciiTheme="majorHAnsi" w:hAnsiTheme="majorHAnsi" w:cstheme="majorHAnsi"/>
        </w:rPr>
      </w:pPr>
      <w:r w:rsidRPr="000F1527">
        <w:rPr>
          <w:rFonts w:asciiTheme="majorHAnsi" w:hAnsiTheme="majorHAnsi" w:cstheme="majorHAnsi"/>
        </w:rPr>
        <w:t>The particular project involves in assigning a personal physician for each and every customer respective to particular area. Categorizing the diseases encountered frequently based on the claims and on the geographical location. The particular project also analyses the effectiveness of campaigns conducted at various places.</w:t>
      </w:r>
    </w:p>
    <w:p w:rsidR="00295D75" w:rsidRPr="000F1527" w:rsidRDefault="00295D75" w:rsidP="00295D75">
      <w:pPr>
        <w:autoSpaceDE w:val="0"/>
        <w:autoSpaceDN w:val="0"/>
        <w:adjustRightInd w:val="0"/>
        <w:jc w:val="both"/>
        <w:rPr>
          <w:rFonts w:asciiTheme="majorHAnsi" w:hAnsiTheme="majorHAnsi" w:cstheme="majorHAnsi"/>
        </w:rPr>
      </w:pPr>
    </w:p>
    <w:p w:rsidR="00295D75" w:rsidRPr="000F1527" w:rsidRDefault="00295D75" w:rsidP="00295D75">
      <w:pPr>
        <w:autoSpaceDE w:val="0"/>
        <w:autoSpaceDN w:val="0"/>
        <w:adjustRightInd w:val="0"/>
        <w:jc w:val="both"/>
        <w:rPr>
          <w:rFonts w:asciiTheme="majorHAnsi" w:hAnsiTheme="majorHAnsi" w:cstheme="majorHAnsi"/>
          <w:b/>
          <w:bCs/>
        </w:rPr>
      </w:pPr>
      <w:r w:rsidRPr="000F1527">
        <w:rPr>
          <w:rFonts w:asciiTheme="majorHAnsi" w:hAnsiTheme="majorHAnsi" w:cstheme="majorHAnsi"/>
          <w:b/>
          <w:bCs/>
        </w:rPr>
        <w:t xml:space="preserve">Responsibilities: </w:t>
      </w:r>
    </w:p>
    <w:p w:rsidR="00295D75" w:rsidRPr="000F1527" w:rsidRDefault="00295D75" w:rsidP="00295D75">
      <w:pPr>
        <w:numPr>
          <w:ilvl w:val="0"/>
          <w:numId w:val="6"/>
        </w:numPr>
        <w:autoSpaceDE w:val="0"/>
        <w:autoSpaceDN w:val="0"/>
        <w:adjustRightInd w:val="0"/>
        <w:spacing w:after="0" w:line="240" w:lineRule="auto"/>
        <w:jc w:val="both"/>
        <w:rPr>
          <w:rFonts w:asciiTheme="majorHAnsi" w:hAnsiTheme="majorHAnsi" w:cstheme="majorHAnsi"/>
          <w:bCs/>
        </w:rPr>
      </w:pPr>
      <w:r w:rsidRPr="000F1527">
        <w:rPr>
          <w:rFonts w:asciiTheme="majorHAnsi" w:hAnsiTheme="majorHAnsi" w:cstheme="majorHAnsi"/>
          <w:bCs/>
        </w:rPr>
        <w:t xml:space="preserve">Developed multiple </w:t>
      </w:r>
      <w:r w:rsidRPr="000F1527">
        <w:rPr>
          <w:rFonts w:asciiTheme="majorHAnsi" w:hAnsiTheme="majorHAnsi" w:cstheme="majorHAnsi"/>
          <w:b/>
          <w:bCs/>
        </w:rPr>
        <w:t>Map Reduce</w:t>
      </w:r>
      <w:r w:rsidRPr="000F1527">
        <w:rPr>
          <w:rFonts w:asciiTheme="majorHAnsi" w:hAnsiTheme="majorHAnsi" w:cstheme="majorHAnsi"/>
          <w:bCs/>
        </w:rPr>
        <w:t xml:space="preserve"> jobs in Java for data cleaning and preprocessing</w:t>
      </w:r>
    </w:p>
    <w:p w:rsidR="00295D75" w:rsidRPr="000F1527" w:rsidRDefault="00295D75" w:rsidP="00295D75">
      <w:pPr>
        <w:numPr>
          <w:ilvl w:val="0"/>
          <w:numId w:val="6"/>
        </w:numPr>
        <w:autoSpaceDE w:val="0"/>
        <w:autoSpaceDN w:val="0"/>
        <w:adjustRightInd w:val="0"/>
        <w:spacing w:after="0" w:line="240" w:lineRule="auto"/>
        <w:jc w:val="both"/>
        <w:rPr>
          <w:rFonts w:asciiTheme="majorHAnsi" w:hAnsiTheme="majorHAnsi" w:cstheme="majorHAnsi"/>
          <w:bCs/>
        </w:rPr>
      </w:pPr>
      <w:r w:rsidRPr="000F1527">
        <w:rPr>
          <w:rFonts w:asciiTheme="majorHAnsi" w:hAnsiTheme="majorHAnsi" w:cstheme="majorHAnsi"/>
          <w:bCs/>
        </w:rPr>
        <w:t xml:space="preserve">Responsible for design and creation of </w:t>
      </w:r>
      <w:r w:rsidRPr="000F1527">
        <w:rPr>
          <w:rFonts w:asciiTheme="majorHAnsi" w:hAnsiTheme="majorHAnsi" w:cstheme="majorHAnsi"/>
          <w:b/>
          <w:bCs/>
        </w:rPr>
        <w:t>Hive</w:t>
      </w:r>
      <w:r w:rsidRPr="000F1527">
        <w:rPr>
          <w:rFonts w:asciiTheme="majorHAnsi" w:hAnsiTheme="majorHAnsi" w:cstheme="majorHAnsi"/>
          <w:bCs/>
        </w:rPr>
        <w:t xml:space="preserve"> tables, partitioning, bucketing, loading data and writing hive queries.</w:t>
      </w:r>
    </w:p>
    <w:p w:rsidR="00295D75" w:rsidRPr="000F1527" w:rsidRDefault="00295D75" w:rsidP="00295D75">
      <w:pPr>
        <w:numPr>
          <w:ilvl w:val="0"/>
          <w:numId w:val="6"/>
        </w:numPr>
        <w:autoSpaceDE w:val="0"/>
        <w:autoSpaceDN w:val="0"/>
        <w:adjustRightInd w:val="0"/>
        <w:spacing w:after="0" w:line="240" w:lineRule="auto"/>
        <w:jc w:val="both"/>
        <w:rPr>
          <w:rFonts w:asciiTheme="majorHAnsi" w:hAnsiTheme="majorHAnsi" w:cstheme="majorHAnsi"/>
          <w:bCs/>
        </w:rPr>
      </w:pPr>
      <w:r w:rsidRPr="000F1527">
        <w:rPr>
          <w:rFonts w:asciiTheme="majorHAnsi" w:hAnsiTheme="majorHAnsi" w:cstheme="majorHAnsi"/>
          <w:bCs/>
        </w:rPr>
        <w:t xml:space="preserve">Created </w:t>
      </w:r>
      <w:proofErr w:type="spellStart"/>
      <w:r w:rsidRPr="000F1527">
        <w:rPr>
          <w:rFonts w:asciiTheme="majorHAnsi" w:hAnsiTheme="majorHAnsi" w:cstheme="majorHAnsi"/>
          <w:b/>
          <w:bCs/>
        </w:rPr>
        <w:t>HBase</w:t>
      </w:r>
      <w:proofErr w:type="spellEnd"/>
      <w:r w:rsidRPr="000F1527">
        <w:rPr>
          <w:rFonts w:asciiTheme="majorHAnsi" w:hAnsiTheme="majorHAnsi" w:cstheme="majorHAnsi"/>
          <w:bCs/>
        </w:rPr>
        <w:t xml:space="preserve"> tables to store various data formats of personally identifiable information (PII) data coming from different portfolios.</w:t>
      </w:r>
    </w:p>
    <w:p w:rsidR="00295D75" w:rsidRPr="000F1527" w:rsidRDefault="00295D75" w:rsidP="00295D75">
      <w:pPr>
        <w:numPr>
          <w:ilvl w:val="0"/>
          <w:numId w:val="6"/>
        </w:numPr>
        <w:autoSpaceDE w:val="0"/>
        <w:autoSpaceDN w:val="0"/>
        <w:adjustRightInd w:val="0"/>
        <w:spacing w:after="0" w:line="240" w:lineRule="auto"/>
        <w:jc w:val="both"/>
        <w:rPr>
          <w:rFonts w:asciiTheme="majorHAnsi" w:hAnsiTheme="majorHAnsi" w:cstheme="majorHAnsi"/>
          <w:bCs/>
        </w:rPr>
      </w:pPr>
      <w:r w:rsidRPr="000F1527">
        <w:rPr>
          <w:rFonts w:asciiTheme="majorHAnsi" w:hAnsiTheme="majorHAnsi" w:cstheme="majorHAnsi"/>
          <w:bCs/>
        </w:rPr>
        <w:t xml:space="preserve">Wrote </w:t>
      </w:r>
      <w:r w:rsidRPr="000F1527">
        <w:rPr>
          <w:rFonts w:asciiTheme="majorHAnsi" w:hAnsiTheme="majorHAnsi" w:cstheme="majorHAnsi"/>
          <w:b/>
          <w:bCs/>
        </w:rPr>
        <w:t>Pig</w:t>
      </w:r>
      <w:r w:rsidRPr="000F1527">
        <w:rPr>
          <w:rFonts w:asciiTheme="majorHAnsi" w:hAnsiTheme="majorHAnsi" w:cstheme="majorHAnsi"/>
          <w:bCs/>
        </w:rPr>
        <w:t xml:space="preserve"> scripts to transform the data in </w:t>
      </w:r>
      <w:r w:rsidRPr="000F1527">
        <w:rPr>
          <w:rFonts w:asciiTheme="majorHAnsi" w:hAnsiTheme="majorHAnsi" w:cstheme="majorHAnsi"/>
          <w:b/>
          <w:bCs/>
        </w:rPr>
        <w:t>HDFS</w:t>
      </w:r>
      <w:r w:rsidRPr="000F1527">
        <w:rPr>
          <w:rFonts w:asciiTheme="majorHAnsi" w:hAnsiTheme="majorHAnsi" w:cstheme="majorHAnsi"/>
          <w:bCs/>
        </w:rPr>
        <w:t xml:space="preserve"> </w:t>
      </w:r>
    </w:p>
    <w:p w:rsidR="00295D75" w:rsidRPr="000F1527" w:rsidRDefault="00295D75" w:rsidP="00295D75">
      <w:pPr>
        <w:numPr>
          <w:ilvl w:val="0"/>
          <w:numId w:val="6"/>
        </w:numPr>
        <w:autoSpaceDE w:val="0"/>
        <w:autoSpaceDN w:val="0"/>
        <w:adjustRightInd w:val="0"/>
        <w:spacing w:after="0" w:line="240" w:lineRule="auto"/>
        <w:jc w:val="both"/>
        <w:rPr>
          <w:rFonts w:asciiTheme="majorHAnsi" w:hAnsiTheme="majorHAnsi" w:cstheme="majorHAnsi"/>
          <w:bCs/>
        </w:rPr>
      </w:pPr>
      <w:r w:rsidRPr="000F1527">
        <w:rPr>
          <w:rFonts w:asciiTheme="majorHAnsi" w:hAnsiTheme="majorHAnsi" w:cstheme="majorHAnsi"/>
          <w:bCs/>
        </w:rPr>
        <w:t xml:space="preserve">Responsible to manage data coming from different sources. </w:t>
      </w:r>
    </w:p>
    <w:p w:rsidR="00295D75" w:rsidRPr="000F1527" w:rsidRDefault="00295D75" w:rsidP="00295D75">
      <w:pPr>
        <w:numPr>
          <w:ilvl w:val="0"/>
          <w:numId w:val="6"/>
        </w:numPr>
        <w:autoSpaceDE w:val="0"/>
        <w:autoSpaceDN w:val="0"/>
        <w:adjustRightInd w:val="0"/>
        <w:spacing w:after="0" w:line="240" w:lineRule="auto"/>
        <w:jc w:val="both"/>
        <w:rPr>
          <w:rFonts w:asciiTheme="majorHAnsi" w:hAnsiTheme="majorHAnsi" w:cstheme="majorHAnsi"/>
          <w:bCs/>
        </w:rPr>
      </w:pPr>
      <w:r w:rsidRPr="000F1527">
        <w:rPr>
          <w:rFonts w:asciiTheme="majorHAnsi" w:hAnsiTheme="majorHAnsi" w:cstheme="majorHAnsi"/>
          <w:bCs/>
        </w:rPr>
        <w:t xml:space="preserve">Involved in managing and reviewing </w:t>
      </w:r>
      <w:proofErr w:type="spellStart"/>
      <w:r w:rsidRPr="000F1527">
        <w:rPr>
          <w:rFonts w:asciiTheme="majorHAnsi" w:hAnsiTheme="majorHAnsi" w:cstheme="majorHAnsi"/>
          <w:b/>
          <w:bCs/>
        </w:rPr>
        <w:t>Hadoop</w:t>
      </w:r>
      <w:proofErr w:type="spellEnd"/>
      <w:r w:rsidRPr="000F1527">
        <w:rPr>
          <w:rFonts w:asciiTheme="majorHAnsi" w:hAnsiTheme="majorHAnsi" w:cstheme="majorHAnsi"/>
          <w:b/>
          <w:bCs/>
        </w:rPr>
        <w:t xml:space="preserve"> log files</w:t>
      </w:r>
      <w:r w:rsidRPr="000F1527">
        <w:rPr>
          <w:rFonts w:asciiTheme="majorHAnsi" w:hAnsiTheme="majorHAnsi" w:cstheme="majorHAnsi"/>
          <w:bCs/>
        </w:rPr>
        <w:t xml:space="preserve">. </w:t>
      </w:r>
    </w:p>
    <w:p w:rsidR="00295D75" w:rsidRPr="00295D75" w:rsidRDefault="00295D75" w:rsidP="00295D75">
      <w:pPr>
        <w:numPr>
          <w:ilvl w:val="0"/>
          <w:numId w:val="6"/>
        </w:numPr>
        <w:autoSpaceDE w:val="0"/>
        <w:autoSpaceDN w:val="0"/>
        <w:adjustRightInd w:val="0"/>
        <w:spacing w:after="0" w:line="240" w:lineRule="auto"/>
        <w:jc w:val="both"/>
        <w:rPr>
          <w:rFonts w:asciiTheme="majorHAnsi" w:hAnsiTheme="majorHAnsi" w:cstheme="majorHAnsi"/>
          <w:bCs/>
        </w:rPr>
      </w:pPr>
      <w:r w:rsidRPr="000F1527">
        <w:rPr>
          <w:rFonts w:asciiTheme="majorHAnsi" w:hAnsiTheme="majorHAnsi" w:cstheme="majorHAnsi"/>
          <w:bCs/>
        </w:rPr>
        <w:t xml:space="preserve">Installed </w:t>
      </w:r>
      <w:proofErr w:type="spellStart"/>
      <w:r w:rsidRPr="000F1527">
        <w:rPr>
          <w:rFonts w:asciiTheme="majorHAnsi" w:hAnsiTheme="majorHAnsi" w:cstheme="majorHAnsi"/>
          <w:b/>
          <w:bCs/>
        </w:rPr>
        <w:t>Oozie</w:t>
      </w:r>
      <w:proofErr w:type="spellEnd"/>
      <w:r w:rsidRPr="000F1527">
        <w:rPr>
          <w:rFonts w:asciiTheme="majorHAnsi" w:hAnsiTheme="majorHAnsi" w:cstheme="majorHAnsi"/>
          <w:bCs/>
        </w:rPr>
        <w:t xml:space="preserve"> workflow engine to run multiple </w:t>
      </w:r>
      <w:r w:rsidRPr="000F1527">
        <w:rPr>
          <w:rFonts w:asciiTheme="majorHAnsi" w:hAnsiTheme="majorHAnsi" w:cstheme="majorHAnsi"/>
          <w:b/>
          <w:bCs/>
        </w:rPr>
        <w:t>Hive</w:t>
      </w:r>
      <w:r w:rsidRPr="000F1527">
        <w:rPr>
          <w:rFonts w:asciiTheme="majorHAnsi" w:hAnsiTheme="majorHAnsi" w:cstheme="majorHAnsi"/>
          <w:bCs/>
        </w:rPr>
        <w:t xml:space="preserve"> and </w:t>
      </w:r>
      <w:r w:rsidRPr="000F1527">
        <w:rPr>
          <w:rFonts w:asciiTheme="majorHAnsi" w:hAnsiTheme="majorHAnsi" w:cstheme="majorHAnsi"/>
          <w:b/>
          <w:bCs/>
        </w:rPr>
        <w:t>Pig</w:t>
      </w:r>
      <w:r w:rsidRPr="000F1527">
        <w:rPr>
          <w:rFonts w:asciiTheme="majorHAnsi" w:hAnsiTheme="majorHAnsi" w:cstheme="majorHAnsi"/>
          <w:bCs/>
        </w:rPr>
        <w:t xml:space="preserve"> jobs. </w:t>
      </w:r>
    </w:p>
    <w:p w:rsidR="00295D75" w:rsidRPr="000F1527" w:rsidRDefault="00295D75" w:rsidP="00295D75">
      <w:pPr>
        <w:autoSpaceDE w:val="0"/>
        <w:autoSpaceDN w:val="0"/>
        <w:adjustRightInd w:val="0"/>
        <w:jc w:val="both"/>
        <w:rPr>
          <w:rFonts w:asciiTheme="majorHAnsi" w:hAnsiTheme="majorHAnsi" w:cstheme="majorHAnsi"/>
          <w:b/>
          <w:bCs/>
        </w:rPr>
      </w:pPr>
      <w:r w:rsidRPr="000F1527">
        <w:rPr>
          <w:rFonts w:asciiTheme="majorHAnsi" w:hAnsiTheme="majorHAnsi" w:cstheme="majorHAnsi"/>
          <w:b/>
          <w:bCs/>
        </w:rPr>
        <w:t xml:space="preserve">Environment: </w:t>
      </w:r>
    </w:p>
    <w:p w:rsidR="00295D75" w:rsidRPr="000F1527" w:rsidRDefault="00295D75" w:rsidP="00295D75">
      <w:pPr>
        <w:autoSpaceDE w:val="0"/>
        <w:autoSpaceDN w:val="0"/>
        <w:adjustRightInd w:val="0"/>
        <w:jc w:val="both"/>
        <w:rPr>
          <w:rFonts w:asciiTheme="majorHAnsi" w:hAnsiTheme="majorHAnsi" w:cstheme="majorHAnsi"/>
          <w:bCs/>
        </w:rPr>
      </w:pPr>
      <w:r w:rsidRPr="000F1527">
        <w:rPr>
          <w:rFonts w:asciiTheme="majorHAnsi" w:hAnsiTheme="majorHAnsi" w:cstheme="majorHAnsi"/>
          <w:bCs/>
        </w:rPr>
        <w:t xml:space="preserve">Apache </w:t>
      </w:r>
      <w:proofErr w:type="spellStart"/>
      <w:r w:rsidRPr="000F1527">
        <w:rPr>
          <w:rFonts w:asciiTheme="majorHAnsi" w:hAnsiTheme="majorHAnsi" w:cstheme="majorHAnsi"/>
          <w:bCs/>
        </w:rPr>
        <w:t>Hadoop</w:t>
      </w:r>
      <w:proofErr w:type="spellEnd"/>
      <w:r w:rsidRPr="000F1527">
        <w:rPr>
          <w:rFonts w:asciiTheme="majorHAnsi" w:hAnsiTheme="majorHAnsi" w:cstheme="majorHAnsi"/>
          <w:bCs/>
        </w:rPr>
        <w:t xml:space="preserve"> 2.x, </w:t>
      </w:r>
      <w:proofErr w:type="spellStart"/>
      <w:r w:rsidRPr="000F1527">
        <w:rPr>
          <w:rFonts w:asciiTheme="majorHAnsi" w:hAnsiTheme="majorHAnsi" w:cstheme="majorHAnsi"/>
          <w:bCs/>
        </w:rPr>
        <w:t>MapReduce</w:t>
      </w:r>
      <w:proofErr w:type="spellEnd"/>
      <w:r w:rsidRPr="000F1527">
        <w:rPr>
          <w:rFonts w:asciiTheme="majorHAnsi" w:hAnsiTheme="majorHAnsi" w:cstheme="majorHAnsi"/>
          <w:bCs/>
        </w:rPr>
        <w:t xml:space="preserve">, HDFS, Hive, </w:t>
      </w:r>
      <w:proofErr w:type="spellStart"/>
      <w:r w:rsidRPr="000F1527">
        <w:rPr>
          <w:rFonts w:asciiTheme="majorHAnsi" w:hAnsiTheme="majorHAnsi" w:cstheme="majorHAnsi"/>
          <w:bCs/>
        </w:rPr>
        <w:t>HBase</w:t>
      </w:r>
      <w:proofErr w:type="spellEnd"/>
      <w:r w:rsidRPr="000F1527">
        <w:rPr>
          <w:rFonts w:asciiTheme="majorHAnsi" w:hAnsiTheme="majorHAnsi" w:cstheme="majorHAnsi"/>
          <w:bCs/>
        </w:rPr>
        <w:t xml:space="preserve">, Pig, </w:t>
      </w:r>
      <w:proofErr w:type="spellStart"/>
      <w:r w:rsidRPr="000F1527">
        <w:rPr>
          <w:rFonts w:asciiTheme="majorHAnsi" w:hAnsiTheme="majorHAnsi" w:cstheme="majorHAnsi"/>
          <w:bCs/>
        </w:rPr>
        <w:t>Oozie</w:t>
      </w:r>
      <w:proofErr w:type="spellEnd"/>
      <w:r w:rsidRPr="000F1527">
        <w:rPr>
          <w:rFonts w:asciiTheme="majorHAnsi" w:hAnsiTheme="majorHAnsi" w:cstheme="majorHAnsi"/>
          <w:bCs/>
        </w:rPr>
        <w:t xml:space="preserve">, </w:t>
      </w:r>
      <w:proofErr w:type="spellStart"/>
      <w:r w:rsidRPr="000F1527">
        <w:rPr>
          <w:rFonts w:asciiTheme="majorHAnsi" w:hAnsiTheme="majorHAnsi" w:cstheme="majorHAnsi"/>
        </w:rPr>
        <w:t>Sqoop</w:t>
      </w:r>
      <w:proofErr w:type="spellEnd"/>
      <w:r w:rsidRPr="000F1527">
        <w:rPr>
          <w:rFonts w:asciiTheme="majorHAnsi" w:hAnsiTheme="majorHAnsi" w:cstheme="majorHAnsi"/>
          <w:bCs/>
        </w:rPr>
        <w:t>, Linux, Oracle 11g, Java 7, Eclipse</w:t>
      </w:r>
    </w:p>
    <w:p w:rsidR="00295D75" w:rsidRDefault="00295D75" w:rsidP="00295D75">
      <w:pPr>
        <w:jc w:val="both"/>
        <w:rPr>
          <w:b/>
        </w:rPr>
      </w:pPr>
    </w:p>
    <w:p w:rsidR="00295D75" w:rsidRPr="00295D75" w:rsidRDefault="00295D75" w:rsidP="00295D75">
      <w:pPr>
        <w:jc w:val="both"/>
        <w:rPr>
          <w:b/>
        </w:rPr>
      </w:pPr>
      <w:proofErr w:type="spellStart"/>
      <w:r w:rsidRPr="00295D75">
        <w:rPr>
          <w:b/>
        </w:rPr>
        <w:t>Metlife</w:t>
      </w:r>
      <w:proofErr w:type="spellEnd"/>
      <w:r w:rsidRPr="00295D75">
        <w:rPr>
          <w:b/>
        </w:rPr>
        <w:t>, Bridgewater, NJ</w:t>
      </w:r>
    </w:p>
    <w:p w:rsidR="00295D75" w:rsidRDefault="00295D75" w:rsidP="00295D75">
      <w:pPr>
        <w:jc w:val="both"/>
        <w:rPr>
          <w:b/>
        </w:rPr>
      </w:pPr>
      <w:r w:rsidRPr="00295D75">
        <w:rPr>
          <w:b/>
        </w:rPr>
        <w:t xml:space="preserve">Sr. Java Developer, </w:t>
      </w:r>
      <w:r>
        <w:rPr>
          <w:b/>
        </w:rPr>
        <w:tab/>
      </w:r>
      <w:r>
        <w:rPr>
          <w:b/>
        </w:rPr>
        <w:tab/>
      </w:r>
      <w:r>
        <w:rPr>
          <w:b/>
        </w:rPr>
        <w:tab/>
      </w:r>
      <w:r>
        <w:rPr>
          <w:b/>
        </w:rPr>
        <w:tab/>
      </w:r>
      <w:r>
        <w:rPr>
          <w:b/>
        </w:rPr>
        <w:tab/>
      </w:r>
      <w:r>
        <w:rPr>
          <w:b/>
        </w:rPr>
        <w:tab/>
      </w:r>
      <w:r>
        <w:rPr>
          <w:b/>
        </w:rPr>
        <w:tab/>
      </w:r>
      <w:r>
        <w:rPr>
          <w:b/>
        </w:rPr>
        <w:tab/>
      </w:r>
      <w:r w:rsidRPr="00295D75">
        <w:rPr>
          <w:b/>
        </w:rPr>
        <w:t xml:space="preserve">Oct 2010 – Dec 2011           </w:t>
      </w:r>
    </w:p>
    <w:p w:rsidR="00295D75" w:rsidRPr="000F1527" w:rsidRDefault="00295D75" w:rsidP="00295D75">
      <w:pPr>
        <w:jc w:val="both"/>
        <w:rPr>
          <w:rFonts w:asciiTheme="majorHAnsi" w:hAnsiTheme="majorHAnsi" w:cstheme="majorHAnsi"/>
        </w:rPr>
      </w:pPr>
      <w:r w:rsidRPr="000F1527">
        <w:rPr>
          <w:rFonts w:asciiTheme="majorHAnsi" w:hAnsiTheme="majorHAnsi" w:cstheme="majorHAnsi"/>
          <w:b/>
          <w:bCs/>
        </w:rPr>
        <w:t>Description:</w:t>
      </w:r>
      <w:r w:rsidRPr="000F1527">
        <w:rPr>
          <w:rFonts w:asciiTheme="majorHAnsi" w:hAnsiTheme="majorHAnsi" w:cstheme="majorHAnsi"/>
        </w:rPr>
        <w:t xml:space="preserve"> Help Clinical Desktop (CD)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 Intended audiences for this document are mainly programmers.</w:t>
      </w:r>
    </w:p>
    <w:p w:rsidR="00295D75" w:rsidRPr="000F1527" w:rsidRDefault="00295D75" w:rsidP="00295D75">
      <w:pPr>
        <w:jc w:val="both"/>
        <w:rPr>
          <w:rFonts w:asciiTheme="majorHAnsi" w:hAnsiTheme="majorHAnsi" w:cstheme="majorHAnsi"/>
        </w:rPr>
      </w:pPr>
    </w:p>
    <w:p w:rsidR="00295D75" w:rsidRPr="000F1527" w:rsidRDefault="00295D75" w:rsidP="00295D75">
      <w:pPr>
        <w:jc w:val="both"/>
        <w:rPr>
          <w:rFonts w:asciiTheme="majorHAnsi" w:hAnsiTheme="majorHAnsi" w:cstheme="majorHAnsi"/>
          <w:b/>
          <w:bCs/>
        </w:rPr>
      </w:pPr>
      <w:r w:rsidRPr="000F1527">
        <w:rPr>
          <w:rFonts w:asciiTheme="majorHAnsi" w:hAnsiTheme="majorHAnsi" w:cstheme="majorHAnsi"/>
          <w:b/>
          <w:bCs/>
        </w:rPr>
        <w:t>Responsibilities:</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Full life cycle experience including requirements analysis, high level design, detailed design, UMLs, data model design, coding, testing and creation of functional and technical design documentation.</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Used </w:t>
      </w:r>
      <w:r w:rsidRPr="000F1527">
        <w:rPr>
          <w:rFonts w:asciiTheme="majorHAnsi" w:hAnsiTheme="majorHAnsi" w:cstheme="majorHAnsi"/>
          <w:bCs/>
          <w:sz w:val="22"/>
          <w:szCs w:val="22"/>
        </w:rPr>
        <w:t>Spring Framework</w:t>
      </w:r>
      <w:r w:rsidRPr="000F1527">
        <w:rPr>
          <w:rFonts w:asciiTheme="majorHAnsi" w:hAnsiTheme="majorHAnsi" w:cstheme="majorHAnsi"/>
          <w:sz w:val="22"/>
          <w:szCs w:val="22"/>
        </w:rPr>
        <w:t xml:space="preserve"> for MVC architecture with </w:t>
      </w:r>
      <w:r w:rsidRPr="000F1527">
        <w:rPr>
          <w:rFonts w:asciiTheme="majorHAnsi" w:hAnsiTheme="majorHAnsi" w:cstheme="majorHAnsi"/>
          <w:bCs/>
          <w:sz w:val="22"/>
          <w:szCs w:val="22"/>
        </w:rPr>
        <w:t>Hibernate</w:t>
      </w:r>
      <w:r w:rsidRPr="000F1527">
        <w:rPr>
          <w:rFonts w:asciiTheme="majorHAnsi" w:hAnsiTheme="majorHAnsi" w:cstheme="majorHAnsi"/>
          <w:sz w:val="22"/>
          <w:szCs w:val="22"/>
        </w:rPr>
        <w:t xml:space="preserve"> to implement DAO code and also used </w:t>
      </w:r>
      <w:r w:rsidRPr="000F1527">
        <w:rPr>
          <w:rFonts w:asciiTheme="majorHAnsi" w:hAnsiTheme="majorHAnsi" w:cstheme="majorHAnsi"/>
          <w:bCs/>
          <w:sz w:val="22"/>
          <w:szCs w:val="22"/>
        </w:rPr>
        <w:t>Web Services</w:t>
      </w:r>
      <w:r w:rsidRPr="000F1527">
        <w:rPr>
          <w:rFonts w:asciiTheme="majorHAnsi" w:hAnsiTheme="majorHAnsi" w:cstheme="majorHAnsi"/>
          <w:sz w:val="22"/>
          <w:szCs w:val="22"/>
        </w:rPr>
        <w:t xml:space="preserve"> to interact other modules and integration testing.</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Developed and implemented GUI functionality using </w:t>
      </w:r>
      <w:r w:rsidRPr="000F1527">
        <w:rPr>
          <w:rFonts w:asciiTheme="majorHAnsi" w:hAnsiTheme="majorHAnsi" w:cstheme="majorHAnsi"/>
          <w:bCs/>
          <w:sz w:val="22"/>
          <w:szCs w:val="22"/>
        </w:rPr>
        <w:t>JSP, JSTL, Tiles and AJAX.</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Designed database and involved in developing SQL Scripts.</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Used SQL navigator as </w:t>
      </w:r>
      <w:proofErr w:type="gramStart"/>
      <w:r w:rsidRPr="000F1527">
        <w:rPr>
          <w:rFonts w:asciiTheme="majorHAnsi" w:hAnsiTheme="majorHAnsi" w:cstheme="majorHAnsi"/>
          <w:sz w:val="22"/>
          <w:szCs w:val="22"/>
        </w:rPr>
        <w:t>a and</w:t>
      </w:r>
      <w:proofErr w:type="gramEnd"/>
      <w:r w:rsidRPr="000F1527">
        <w:rPr>
          <w:rFonts w:asciiTheme="majorHAnsi" w:hAnsiTheme="majorHAnsi" w:cstheme="majorHAnsi"/>
          <w:sz w:val="22"/>
          <w:szCs w:val="22"/>
        </w:rPr>
        <w:t xml:space="preserve"> involved in testing the application.</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Implementing the Design Patterns like MVC-2, Front Controller, Composite view and all Struts framework design patterns to improve the performance.</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Used Clear case, and also subversion for maintaining the source version control.</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Wrote </w:t>
      </w:r>
      <w:r w:rsidRPr="000F1527">
        <w:rPr>
          <w:rFonts w:asciiTheme="majorHAnsi" w:hAnsiTheme="majorHAnsi" w:cstheme="majorHAnsi"/>
          <w:bCs/>
          <w:sz w:val="22"/>
          <w:szCs w:val="22"/>
        </w:rPr>
        <w:t>Ant</w:t>
      </w:r>
      <w:r w:rsidRPr="000F1527">
        <w:rPr>
          <w:rFonts w:asciiTheme="majorHAnsi" w:hAnsiTheme="majorHAnsi" w:cstheme="majorHAnsi"/>
          <w:sz w:val="22"/>
          <w:szCs w:val="22"/>
        </w:rPr>
        <w:t xml:space="preserve"> scripts to automate the builds and installation of modules.</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Involved in writing Test plans and conducted Unit Tests using </w:t>
      </w:r>
      <w:proofErr w:type="spellStart"/>
      <w:r w:rsidRPr="000F1527">
        <w:rPr>
          <w:rFonts w:asciiTheme="majorHAnsi" w:hAnsiTheme="majorHAnsi" w:cstheme="majorHAnsi"/>
          <w:bCs/>
          <w:sz w:val="22"/>
          <w:szCs w:val="22"/>
        </w:rPr>
        <w:t>JUnit</w:t>
      </w:r>
      <w:proofErr w:type="spellEnd"/>
      <w:r w:rsidRPr="000F1527">
        <w:rPr>
          <w:rFonts w:asciiTheme="majorHAnsi" w:hAnsiTheme="majorHAnsi" w:cstheme="majorHAnsi"/>
          <w:sz w:val="22"/>
          <w:szCs w:val="22"/>
        </w:rPr>
        <w:t>.</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Used </w:t>
      </w:r>
      <w:r w:rsidRPr="000F1527">
        <w:rPr>
          <w:rFonts w:asciiTheme="majorHAnsi" w:hAnsiTheme="majorHAnsi" w:cstheme="majorHAnsi"/>
          <w:bCs/>
          <w:sz w:val="22"/>
          <w:szCs w:val="22"/>
        </w:rPr>
        <w:t>Log4j</w:t>
      </w:r>
      <w:r w:rsidRPr="000F1527">
        <w:rPr>
          <w:rFonts w:asciiTheme="majorHAnsi" w:hAnsiTheme="majorHAnsi" w:cstheme="majorHAnsi"/>
          <w:sz w:val="22"/>
          <w:szCs w:val="22"/>
        </w:rPr>
        <w:t xml:space="preserve"> for logging statements during development.</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Design and implementation of log data indexing and search module, and optimization for performance and accuracy. To provide a full text search capability for archived log data, utilizing Apache </w:t>
      </w:r>
      <w:proofErr w:type="spellStart"/>
      <w:r w:rsidRPr="000F1527">
        <w:rPr>
          <w:rFonts w:asciiTheme="majorHAnsi" w:hAnsiTheme="majorHAnsi" w:cstheme="majorHAnsi"/>
          <w:sz w:val="22"/>
          <w:szCs w:val="22"/>
        </w:rPr>
        <w:t>Lucene</w:t>
      </w:r>
      <w:proofErr w:type="spellEnd"/>
      <w:r w:rsidRPr="000F1527">
        <w:rPr>
          <w:rFonts w:asciiTheme="majorHAnsi" w:hAnsiTheme="majorHAnsi" w:cstheme="majorHAnsi"/>
          <w:sz w:val="22"/>
          <w:szCs w:val="22"/>
        </w:rPr>
        <w:t xml:space="preserve"> library.</w:t>
      </w:r>
    </w:p>
    <w:p w:rsidR="00295D75" w:rsidRPr="000F1527" w:rsidRDefault="00295D75" w:rsidP="00295D75">
      <w:pPr>
        <w:pStyle w:val="ListParagraph"/>
        <w:widowControl w:val="0"/>
        <w:numPr>
          <w:ilvl w:val="0"/>
          <w:numId w:val="7"/>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Involved in the testing and integrating of the program at the module level.</w:t>
      </w:r>
    </w:p>
    <w:p w:rsidR="00295D75" w:rsidRPr="000F1527" w:rsidRDefault="00295D75" w:rsidP="00295D75">
      <w:pPr>
        <w:pStyle w:val="ListParagraph"/>
        <w:numPr>
          <w:ilvl w:val="0"/>
          <w:numId w:val="7"/>
        </w:numPr>
        <w:suppressAutoHyphens/>
        <w:spacing w:line="100" w:lineRule="atLeast"/>
        <w:ind w:left="426"/>
        <w:jc w:val="both"/>
        <w:rPr>
          <w:rFonts w:asciiTheme="majorHAnsi" w:hAnsiTheme="majorHAnsi" w:cstheme="majorHAnsi"/>
          <w:b/>
          <w:color w:val="00000A"/>
          <w:sz w:val="22"/>
          <w:szCs w:val="22"/>
        </w:rPr>
      </w:pPr>
      <w:r w:rsidRPr="000F1527">
        <w:rPr>
          <w:rFonts w:asciiTheme="majorHAnsi" w:hAnsiTheme="majorHAnsi" w:cstheme="majorHAnsi"/>
          <w:sz w:val="22"/>
          <w:szCs w:val="22"/>
        </w:rPr>
        <w:t>Worked with production support team in debugging and fixing various production issues.</w:t>
      </w:r>
    </w:p>
    <w:p w:rsidR="00295D75" w:rsidRPr="000F1527" w:rsidRDefault="00295D75" w:rsidP="00295D75">
      <w:pPr>
        <w:jc w:val="both"/>
        <w:rPr>
          <w:rFonts w:asciiTheme="majorHAnsi" w:hAnsiTheme="majorHAnsi" w:cstheme="majorHAnsi"/>
          <w:b/>
          <w:color w:val="00000A"/>
        </w:rPr>
      </w:pPr>
    </w:p>
    <w:p w:rsidR="00295D75" w:rsidRPr="000F1527" w:rsidRDefault="00295D75" w:rsidP="00295D75">
      <w:pPr>
        <w:autoSpaceDE w:val="0"/>
        <w:autoSpaceDN w:val="0"/>
        <w:adjustRightInd w:val="0"/>
        <w:jc w:val="both"/>
        <w:rPr>
          <w:rFonts w:asciiTheme="majorHAnsi" w:hAnsiTheme="majorHAnsi" w:cstheme="majorHAnsi"/>
        </w:rPr>
      </w:pPr>
      <w:r w:rsidRPr="000F1527">
        <w:rPr>
          <w:rFonts w:asciiTheme="majorHAnsi" w:hAnsiTheme="majorHAnsi" w:cstheme="majorHAnsi"/>
          <w:b/>
          <w:bCs/>
        </w:rPr>
        <w:t>Environments:</w:t>
      </w:r>
      <w:r w:rsidRPr="000F1527">
        <w:rPr>
          <w:rFonts w:asciiTheme="majorHAnsi" w:hAnsiTheme="majorHAnsi" w:cstheme="majorHAnsi"/>
        </w:rPr>
        <w:t>Java1.5,AJAX,XML,Spring3.0,Hibernate2.0,Struts1.2,Webservices,Websphere7.0,Junit,Oracle10g,SQL,   PL/SQL, log4j, RAD 7.0/7.5, Clear case, Unix, HTML, CSS, Java script.</w:t>
      </w:r>
    </w:p>
    <w:p w:rsidR="00295D75" w:rsidRDefault="00295D75" w:rsidP="00295D75">
      <w:pPr>
        <w:jc w:val="both"/>
        <w:rPr>
          <w:b/>
        </w:rPr>
      </w:pPr>
    </w:p>
    <w:p w:rsidR="00295D75" w:rsidRPr="00295D75" w:rsidRDefault="00295D75" w:rsidP="00295D75">
      <w:pPr>
        <w:jc w:val="both"/>
        <w:rPr>
          <w:b/>
        </w:rPr>
      </w:pPr>
      <w:r w:rsidRPr="00295D75">
        <w:rPr>
          <w:b/>
        </w:rPr>
        <w:t xml:space="preserve">Client: </w:t>
      </w:r>
      <w:proofErr w:type="spellStart"/>
      <w:r w:rsidRPr="00295D75">
        <w:rPr>
          <w:b/>
        </w:rPr>
        <w:t>Ramco</w:t>
      </w:r>
      <w:proofErr w:type="spellEnd"/>
      <w:r w:rsidRPr="00295D75">
        <w:rPr>
          <w:b/>
        </w:rPr>
        <w:t xml:space="preserve"> Systems, Chennai, INDIA                                                   </w:t>
      </w:r>
    </w:p>
    <w:p w:rsidR="00295D75" w:rsidRDefault="00295D75" w:rsidP="00295D75">
      <w:pPr>
        <w:jc w:val="both"/>
        <w:rPr>
          <w:b/>
        </w:rPr>
      </w:pPr>
      <w:r w:rsidRPr="00295D75">
        <w:rPr>
          <w:b/>
        </w:rPr>
        <w:t xml:space="preserve">Java Developer  </w:t>
      </w:r>
      <w:r>
        <w:rPr>
          <w:b/>
        </w:rPr>
        <w:tab/>
      </w:r>
      <w:r>
        <w:rPr>
          <w:b/>
        </w:rPr>
        <w:tab/>
      </w:r>
      <w:r>
        <w:rPr>
          <w:b/>
        </w:rPr>
        <w:tab/>
      </w:r>
      <w:r>
        <w:rPr>
          <w:b/>
        </w:rPr>
        <w:tab/>
      </w:r>
      <w:r>
        <w:rPr>
          <w:b/>
        </w:rPr>
        <w:tab/>
      </w:r>
      <w:r>
        <w:rPr>
          <w:b/>
        </w:rPr>
        <w:tab/>
      </w:r>
      <w:r>
        <w:rPr>
          <w:b/>
        </w:rPr>
        <w:tab/>
      </w:r>
      <w:r w:rsidRPr="00295D75">
        <w:rPr>
          <w:b/>
        </w:rPr>
        <w:t xml:space="preserve"> June 2009 -September 2010                 </w:t>
      </w:r>
    </w:p>
    <w:p w:rsidR="00295D75" w:rsidRPr="000F1527" w:rsidRDefault="00295D75" w:rsidP="00295D75">
      <w:pPr>
        <w:widowControl w:val="0"/>
        <w:autoSpaceDE w:val="0"/>
        <w:autoSpaceDN w:val="0"/>
        <w:adjustRightInd w:val="0"/>
        <w:jc w:val="both"/>
        <w:rPr>
          <w:rFonts w:asciiTheme="majorHAnsi" w:hAnsiTheme="majorHAnsi" w:cstheme="majorHAnsi"/>
          <w:lang w:val="en"/>
        </w:rPr>
      </w:pPr>
      <w:proofErr w:type="spellStart"/>
      <w:r w:rsidRPr="000F1527">
        <w:rPr>
          <w:rFonts w:asciiTheme="majorHAnsi" w:hAnsiTheme="majorHAnsi" w:cstheme="majorHAnsi"/>
        </w:rPr>
        <w:t>Ramco</w:t>
      </w:r>
      <w:proofErr w:type="spellEnd"/>
      <w:r w:rsidRPr="000F1527">
        <w:rPr>
          <w:rFonts w:asciiTheme="majorHAnsi" w:hAnsiTheme="majorHAnsi" w:cstheme="majorHAnsi"/>
        </w:rPr>
        <w:t xml:space="preserve"> Systems is a fast-growing enterprise software player disrupting the market with its multi-tenanted cloud and mobile-based enterprise software in the area of HCM and Global Payroll, ERP and M&amp;E MRO for Aviation</w:t>
      </w:r>
    </w:p>
    <w:p w:rsidR="00295D75" w:rsidRPr="000F1527" w:rsidRDefault="00295D75" w:rsidP="00295D75">
      <w:pPr>
        <w:widowControl w:val="0"/>
        <w:autoSpaceDE w:val="0"/>
        <w:autoSpaceDN w:val="0"/>
        <w:adjustRightInd w:val="0"/>
        <w:jc w:val="both"/>
        <w:rPr>
          <w:rFonts w:asciiTheme="majorHAnsi" w:hAnsiTheme="majorHAnsi" w:cstheme="majorHAnsi"/>
          <w:b/>
          <w:bCs/>
          <w:lang w:val="en"/>
        </w:rPr>
      </w:pPr>
    </w:p>
    <w:p w:rsidR="00295D75" w:rsidRPr="000F1527" w:rsidRDefault="00295D75" w:rsidP="00295D75">
      <w:pPr>
        <w:widowControl w:val="0"/>
        <w:autoSpaceDE w:val="0"/>
        <w:autoSpaceDN w:val="0"/>
        <w:adjustRightInd w:val="0"/>
        <w:jc w:val="both"/>
        <w:rPr>
          <w:rFonts w:asciiTheme="majorHAnsi" w:hAnsiTheme="majorHAnsi" w:cstheme="majorHAnsi"/>
          <w:lang w:val="en"/>
        </w:rPr>
      </w:pPr>
      <w:r w:rsidRPr="000F1527">
        <w:rPr>
          <w:rFonts w:asciiTheme="majorHAnsi" w:hAnsiTheme="majorHAnsi" w:cstheme="majorHAnsi"/>
          <w:b/>
          <w:bCs/>
          <w:lang w:val="en"/>
        </w:rPr>
        <w:t>Responsibilities:</w:t>
      </w:r>
    </w:p>
    <w:p w:rsidR="00295D75" w:rsidRPr="000F1527" w:rsidRDefault="00295D75" w:rsidP="00295D75">
      <w:pPr>
        <w:widowControl w:val="0"/>
        <w:tabs>
          <w:tab w:val="left" w:pos="720"/>
        </w:tabs>
        <w:autoSpaceDE w:val="0"/>
        <w:autoSpaceDN w:val="0"/>
        <w:adjustRightInd w:val="0"/>
        <w:ind w:left="360"/>
        <w:jc w:val="both"/>
        <w:rPr>
          <w:rFonts w:asciiTheme="majorHAnsi" w:hAnsiTheme="majorHAnsi" w:cstheme="majorHAnsi"/>
          <w:lang w:val="en"/>
        </w:rPr>
      </w:pP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Coordinated with the business analysts, project managers to analyze new propose Ideas/Requirements, designed the integrated tool, developed and implemented all the modules.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Designed database and involved in developing SQL Scripts.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Used Case Studio for developing the DB Design and generating SQL file for various databases.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Contributed significantly in designing the </w:t>
      </w:r>
      <w:r w:rsidRPr="000F1527">
        <w:rPr>
          <w:rFonts w:asciiTheme="majorHAnsi" w:hAnsiTheme="majorHAnsi" w:cstheme="majorHAnsi"/>
          <w:b/>
          <w:bCs/>
          <w:lang w:val="en"/>
        </w:rPr>
        <w:t>Object Model</w:t>
      </w:r>
      <w:r w:rsidRPr="000F1527">
        <w:rPr>
          <w:rFonts w:asciiTheme="majorHAnsi" w:hAnsiTheme="majorHAnsi" w:cstheme="majorHAnsi"/>
          <w:lang w:val="en"/>
        </w:rPr>
        <w:t xml:space="preserve"> for the project as senior developer and Architect.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Responsible for development of Business Services.</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lastRenderedPageBreak/>
        <w:t xml:space="preserve">Developed Business Rules for the project using Java.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Developed portal screens using </w:t>
      </w:r>
      <w:r w:rsidRPr="000F1527">
        <w:rPr>
          <w:rFonts w:asciiTheme="majorHAnsi" w:hAnsiTheme="majorHAnsi" w:cstheme="majorHAnsi"/>
          <w:b/>
          <w:bCs/>
          <w:lang w:val="en"/>
        </w:rPr>
        <w:t xml:space="preserve">JSP, Servlets, </w:t>
      </w:r>
      <w:r w:rsidRPr="000F1527">
        <w:rPr>
          <w:rFonts w:asciiTheme="majorHAnsi" w:hAnsiTheme="majorHAnsi" w:cstheme="majorHAnsi"/>
          <w:lang w:val="en"/>
        </w:rPr>
        <w:t>and</w:t>
      </w:r>
      <w:r w:rsidRPr="000F1527">
        <w:rPr>
          <w:rFonts w:asciiTheme="majorHAnsi" w:hAnsiTheme="majorHAnsi" w:cstheme="majorHAnsi"/>
          <w:b/>
          <w:bCs/>
          <w:lang w:val="en"/>
        </w:rPr>
        <w:t xml:space="preserve"> Struts</w:t>
      </w:r>
      <w:r w:rsidRPr="000F1527">
        <w:rPr>
          <w:rFonts w:asciiTheme="majorHAnsi" w:hAnsiTheme="majorHAnsi" w:cstheme="majorHAnsi"/>
          <w:lang w:val="en"/>
        </w:rPr>
        <w:t xml:space="preserve"> framework.</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Developed the test plans and involved in testing the application.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Implementing the Design Patterns like MVC-2, Front Controller, Composite view and all Struts framework design patterns to improve the performance.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Re-engineered OMT Wholesale Internet Service Engine (WISE) using an “n” tiered architecture involving latest technologies like </w:t>
      </w:r>
      <w:r w:rsidRPr="000F1527">
        <w:rPr>
          <w:rFonts w:asciiTheme="majorHAnsi" w:hAnsiTheme="majorHAnsi" w:cstheme="majorHAnsi"/>
          <w:b/>
          <w:bCs/>
          <w:lang w:val="en"/>
        </w:rPr>
        <w:t>EJB</w:t>
      </w:r>
      <w:r w:rsidRPr="000F1527">
        <w:rPr>
          <w:rFonts w:asciiTheme="majorHAnsi" w:hAnsiTheme="majorHAnsi" w:cstheme="majorHAnsi"/>
          <w:lang w:val="en"/>
        </w:rPr>
        <w:t xml:space="preserve">, </w:t>
      </w:r>
      <w:r w:rsidRPr="000F1527">
        <w:rPr>
          <w:rFonts w:asciiTheme="majorHAnsi" w:hAnsiTheme="majorHAnsi" w:cstheme="majorHAnsi"/>
          <w:b/>
          <w:lang w:val="en"/>
        </w:rPr>
        <w:t xml:space="preserve">XML </w:t>
      </w:r>
      <w:r w:rsidRPr="000F1527">
        <w:rPr>
          <w:rFonts w:asciiTheme="majorHAnsi" w:hAnsiTheme="majorHAnsi" w:cstheme="majorHAnsi"/>
          <w:lang w:val="en"/>
        </w:rPr>
        <w:t xml:space="preserve">and </w:t>
      </w:r>
      <w:r w:rsidRPr="000F1527">
        <w:rPr>
          <w:rFonts w:asciiTheme="majorHAnsi" w:hAnsiTheme="majorHAnsi" w:cstheme="majorHAnsi"/>
          <w:b/>
          <w:bCs/>
          <w:lang w:val="en"/>
        </w:rPr>
        <w:t>JAVA</w:t>
      </w:r>
      <w:r w:rsidRPr="000F1527">
        <w:rPr>
          <w:rFonts w:asciiTheme="majorHAnsi" w:hAnsiTheme="majorHAnsi" w:cstheme="majorHAnsi"/>
          <w:lang w:val="en"/>
        </w:rPr>
        <w:t xml:space="preserve">. </w:t>
      </w:r>
    </w:p>
    <w:p w:rsidR="00295D75" w:rsidRPr="000F1527" w:rsidRDefault="00295D75" w:rsidP="00295D75">
      <w:pPr>
        <w:widowControl w:val="0"/>
        <w:numPr>
          <w:ilvl w:val="0"/>
          <w:numId w:val="8"/>
        </w:numPr>
        <w:tabs>
          <w:tab w:val="left" w:pos="72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Used CVS for maintaining the source version control.</w:t>
      </w:r>
      <w:r w:rsidRPr="000F1527">
        <w:rPr>
          <w:rFonts w:asciiTheme="majorHAnsi" w:hAnsiTheme="majorHAnsi" w:cstheme="majorHAnsi"/>
          <w:color w:val="000000"/>
          <w:lang w:val="en"/>
        </w:rPr>
        <w:t xml:space="preserve"> </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Used </w:t>
      </w:r>
      <w:r w:rsidRPr="000F1527">
        <w:rPr>
          <w:rFonts w:asciiTheme="majorHAnsi" w:hAnsiTheme="majorHAnsi" w:cstheme="majorHAnsi"/>
          <w:b/>
          <w:bCs/>
          <w:lang w:val="en"/>
        </w:rPr>
        <w:t>Log4j</w:t>
      </w:r>
      <w:r w:rsidRPr="000F1527">
        <w:rPr>
          <w:rFonts w:asciiTheme="majorHAnsi" w:hAnsiTheme="majorHAnsi" w:cstheme="majorHAnsi"/>
          <w:lang w:val="en"/>
        </w:rPr>
        <w:t xml:space="preserve"> for logging statements during development.</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Design and implementation of log data indexing and search module, and optimization for performance and accuracy. To provide a full text search capability for archived log data, utilizing Apache </w:t>
      </w:r>
      <w:proofErr w:type="spellStart"/>
      <w:r w:rsidRPr="000F1527">
        <w:rPr>
          <w:rFonts w:asciiTheme="majorHAnsi" w:hAnsiTheme="majorHAnsi" w:cstheme="majorHAnsi"/>
          <w:lang w:val="en"/>
        </w:rPr>
        <w:t>Lucene</w:t>
      </w:r>
      <w:proofErr w:type="spellEnd"/>
      <w:r w:rsidRPr="000F1527">
        <w:rPr>
          <w:rFonts w:asciiTheme="majorHAnsi" w:hAnsiTheme="majorHAnsi" w:cstheme="majorHAnsi"/>
          <w:lang w:val="en"/>
        </w:rPr>
        <w:t xml:space="preserve"> library.</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Used </w:t>
      </w:r>
      <w:r w:rsidRPr="000F1527">
        <w:rPr>
          <w:rFonts w:asciiTheme="majorHAnsi" w:hAnsiTheme="majorHAnsi" w:cstheme="majorHAnsi"/>
          <w:b/>
          <w:bCs/>
          <w:lang w:val="en"/>
        </w:rPr>
        <w:t>Spring Framework</w:t>
      </w:r>
      <w:r w:rsidRPr="000F1527">
        <w:rPr>
          <w:rFonts w:asciiTheme="majorHAnsi" w:hAnsiTheme="majorHAnsi" w:cstheme="majorHAnsi"/>
          <w:lang w:val="en"/>
        </w:rPr>
        <w:t xml:space="preserve"> for MVC architecture with </w:t>
      </w:r>
      <w:r w:rsidRPr="000F1527">
        <w:rPr>
          <w:rFonts w:asciiTheme="majorHAnsi" w:hAnsiTheme="majorHAnsi" w:cstheme="majorHAnsi"/>
          <w:b/>
          <w:bCs/>
          <w:lang w:val="en"/>
        </w:rPr>
        <w:t>Hibernate</w:t>
      </w:r>
      <w:r w:rsidRPr="000F1527">
        <w:rPr>
          <w:rFonts w:asciiTheme="majorHAnsi" w:hAnsiTheme="majorHAnsi" w:cstheme="majorHAnsi"/>
          <w:lang w:val="en"/>
        </w:rPr>
        <w:t xml:space="preserve"> to implement DAO code and also used </w:t>
      </w:r>
      <w:r w:rsidRPr="000F1527">
        <w:rPr>
          <w:rFonts w:asciiTheme="majorHAnsi" w:hAnsiTheme="majorHAnsi" w:cstheme="majorHAnsi"/>
          <w:b/>
          <w:bCs/>
          <w:lang w:val="en"/>
        </w:rPr>
        <w:t>Web Services</w:t>
      </w:r>
      <w:r w:rsidRPr="000F1527">
        <w:rPr>
          <w:rFonts w:asciiTheme="majorHAnsi" w:hAnsiTheme="majorHAnsi" w:cstheme="majorHAnsi"/>
          <w:lang w:val="en"/>
        </w:rPr>
        <w:t xml:space="preserve"> to interact other modules and integration testing.</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Developed and implemented GUI functionality using </w:t>
      </w:r>
      <w:r w:rsidRPr="000F1527">
        <w:rPr>
          <w:rFonts w:asciiTheme="majorHAnsi" w:hAnsiTheme="majorHAnsi" w:cstheme="majorHAnsi"/>
          <w:b/>
          <w:bCs/>
          <w:lang w:val="en"/>
        </w:rPr>
        <w:t>JSP, JSTL, Tiles and AJAX.</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Designed database and involved in developing SQL Scripts. </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Used SQL navigator as a tool to interact with DB Oracle 10g.</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Developed portal screens using </w:t>
      </w:r>
      <w:r w:rsidRPr="000F1527">
        <w:rPr>
          <w:rFonts w:asciiTheme="majorHAnsi" w:hAnsiTheme="majorHAnsi" w:cstheme="majorHAnsi"/>
          <w:b/>
          <w:bCs/>
          <w:lang w:val="en"/>
        </w:rPr>
        <w:t xml:space="preserve">JSP, Servlets, </w:t>
      </w:r>
      <w:r w:rsidRPr="000F1527">
        <w:rPr>
          <w:rFonts w:asciiTheme="majorHAnsi" w:hAnsiTheme="majorHAnsi" w:cstheme="majorHAnsi"/>
          <w:lang w:val="en"/>
        </w:rPr>
        <w:t>and</w:t>
      </w:r>
      <w:r w:rsidRPr="000F1527">
        <w:rPr>
          <w:rFonts w:asciiTheme="majorHAnsi" w:hAnsiTheme="majorHAnsi" w:cstheme="majorHAnsi"/>
          <w:b/>
          <w:bCs/>
          <w:lang w:val="en"/>
        </w:rPr>
        <w:t xml:space="preserve"> Struts</w:t>
      </w:r>
      <w:r w:rsidRPr="000F1527">
        <w:rPr>
          <w:rFonts w:asciiTheme="majorHAnsi" w:hAnsiTheme="majorHAnsi" w:cstheme="majorHAnsi"/>
          <w:lang w:val="en"/>
        </w:rPr>
        <w:t xml:space="preserve"> framework</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Involved in writing Test plans and conducted Unit Tests using </w:t>
      </w:r>
      <w:proofErr w:type="spellStart"/>
      <w:r w:rsidRPr="000F1527">
        <w:rPr>
          <w:rFonts w:asciiTheme="majorHAnsi" w:hAnsiTheme="majorHAnsi" w:cstheme="majorHAnsi"/>
          <w:b/>
          <w:bCs/>
          <w:lang w:val="en"/>
        </w:rPr>
        <w:t>JUnit</w:t>
      </w:r>
      <w:proofErr w:type="spellEnd"/>
      <w:r w:rsidRPr="000F1527">
        <w:rPr>
          <w:rFonts w:asciiTheme="majorHAnsi" w:hAnsiTheme="majorHAnsi" w:cstheme="majorHAnsi"/>
          <w:lang w:val="en"/>
        </w:rPr>
        <w:t xml:space="preserve">. </w:t>
      </w:r>
    </w:p>
    <w:p w:rsidR="00295D75" w:rsidRPr="000F1527" w:rsidRDefault="00295D75" w:rsidP="00295D75">
      <w:pPr>
        <w:widowControl w:val="0"/>
        <w:numPr>
          <w:ilvl w:val="0"/>
          <w:numId w:val="8"/>
        </w:numPr>
        <w:tabs>
          <w:tab w:val="left" w:pos="360"/>
        </w:tabs>
        <w:autoSpaceDE w:val="0"/>
        <w:autoSpaceDN w:val="0"/>
        <w:adjustRightInd w:val="0"/>
        <w:spacing w:after="0" w:line="240" w:lineRule="auto"/>
        <w:ind w:left="360" w:hanging="360"/>
        <w:jc w:val="both"/>
        <w:rPr>
          <w:rFonts w:asciiTheme="majorHAnsi" w:hAnsiTheme="majorHAnsi" w:cstheme="majorHAnsi"/>
          <w:lang w:val="en"/>
        </w:rPr>
      </w:pPr>
      <w:r w:rsidRPr="000F1527">
        <w:rPr>
          <w:rFonts w:asciiTheme="majorHAnsi" w:hAnsiTheme="majorHAnsi" w:cstheme="majorHAnsi"/>
          <w:lang w:val="en"/>
        </w:rPr>
        <w:t xml:space="preserve">Used </w:t>
      </w:r>
      <w:r w:rsidRPr="000F1527">
        <w:rPr>
          <w:rFonts w:asciiTheme="majorHAnsi" w:hAnsiTheme="majorHAnsi" w:cstheme="majorHAnsi"/>
          <w:b/>
          <w:bCs/>
          <w:lang w:val="en"/>
        </w:rPr>
        <w:t>Log4j</w:t>
      </w:r>
      <w:r w:rsidRPr="000F1527">
        <w:rPr>
          <w:rFonts w:asciiTheme="majorHAnsi" w:hAnsiTheme="majorHAnsi" w:cstheme="majorHAnsi"/>
          <w:lang w:val="en"/>
        </w:rPr>
        <w:t xml:space="preserve"> for logging statements during development</w:t>
      </w:r>
    </w:p>
    <w:p w:rsidR="00295D75" w:rsidRPr="000F1527" w:rsidRDefault="00295D75" w:rsidP="00295D75">
      <w:pPr>
        <w:widowControl w:val="0"/>
        <w:tabs>
          <w:tab w:val="left" w:pos="720"/>
        </w:tabs>
        <w:autoSpaceDE w:val="0"/>
        <w:autoSpaceDN w:val="0"/>
        <w:adjustRightInd w:val="0"/>
        <w:jc w:val="both"/>
        <w:rPr>
          <w:rFonts w:asciiTheme="majorHAnsi" w:hAnsiTheme="majorHAnsi" w:cstheme="majorHAnsi"/>
          <w:lang w:val="en"/>
        </w:rPr>
      </w:pPr>
    </w:p>
    <w:p w:rsidR="00295D75" w:rsidRPr="00295D75" w:rsidRDefault="00295D75" w:rsidP="00295D75">
      <w:pPr>
        <w:widowControl w:val="0"/>
        <w:tabs>
          <w:tab w:val="left" w:pos="720"/>
        </w:tabs>
        <w:autoSpaceDE w:val="0"/>
        <w:autoSpaceDN w:val="0"/>
        <w:adjustRightInd w:val="0"/>
        <w:jc w:val="both"/>
        <w:rPr>
          <w:rFonts w:asciiTheme="majorHAnsi" w:hAnsiTheme="majorHAnsi" w:cstheme="majorHAnsi"/>
          <w:lang w:val="en"/>
        </w:rPr>
      </w:pPr>
      <w:proofErr w:type="spellStart"/>
      <w:r w:rsidRPr="000F1527">
        <w:rPr>
          <w:rFonts w:asciiTheme="majorHAnsi" w:hAnsiTheme="majorHAnsi" w:cstheme="majorHAnsi"/>
          <w:b/>
          <w:bCs/>
          <w:lang w:val="en"/>
        </w:rPr>
        <w:t>Environments</w:t>
      </w:r>
      <w:r w:rsidRPr="000F1527">
        <w:rPr>
          <w:rFonts w:asciiTheme="majorHAnsi" w:hAnsiTheme="majorHAnsi" w:cstheme="majorHAnsi"/>
          <w:lang w:val="en"/>
        </w:rPr>
        <w:t>:Java</w:t>
      </w:r>
      <w:proofErr w:type="spellEnd"/>
      <w:r w:rsidRPr="000F1527">
        <w:rPr>
          <w:rFonts w:asciiTheme="majorHAnsi" w:hAnsiTheme="majorHAnsi" w:cstheme="majorHAnsi"/>
          <w:lang w:val="en"/>
        </w:rPr>
        <w:t xml:space="preserve">, J2EE, Struts 1.2/2.0, JDK, JSP, Servlets, EJB 3.0, Java Beans, JavaScript, HTML XML, Eclipse, CORBA SSL, </w:t>
      </w:r>
      <w:proofErr w:type="spellStart"/>
      <w:r w:rsidRPr="000F1527">
        <w:rPr>
          <w:rFonts w:asciiTheme="majorHAnsi" w:hAnsiTheme="majorHAnsi" w:cstheme="majorHAnsi"/>
          <w:lang w:val="en"/>
        </w:rPr>
        <w:t>JUnit</w:t>
      </w:r>
      <w:proofErr w:type="spellEnd"/>
      <w:r w:rsidRPr="000F1527">
        <w:rPr>
          <w:rFonts w:asciiTheme="majorHAnsi" w:hAnsiTheme="majorHAnsi" w:cstheme="majorHAnsi"/>
          <w:lang w:val="en"/>
        </w:rPr>
        <w:t>, Log4j, CVS, Deployment in Web Logic.</w:t>
      </w:r>
      <w:r w:rsidRPr="00295D75">
        <w:rPr>
          <w:b/>
        </w:rPr>
        <w:t xml:space="preserve">                                                                                                                                                                                          </w:t>
      </w:r>
    </w:p>
    <w:sectPr w:rsidR="00295D75" w:rsidRPr="0029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oefler Text">
    <w:altName w:val="Calibri"/>
    <w:charset w:val="00"/>
    <w:family w:val="auto"/>
    <w:pitch w:val="variable"/>
    <w:sig w:usb0="00000003" w:usb1="00000000" w:usb2="00000000" w:usb3="00000000" w:csb0="00000001" w:csb1="00000000"/>
  </w:font>
  <w:font w:name="ヒラギノ角ゴ Pro W3">
    <w:altName w:val="Arial Unicode MS"/>
    <w:charset w:val="80"/>
    <w:family w:val="swiss"/>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FB47B1C"/>
    <w:lvl w:ilvl="0">
      <w:numFmt w:val="bullet"/>
      <w:lvlText w:val="*"/>
      <w:lvlJc w:val="left"/>
      <w:pPr>
        <w:ind w:left="0" w:firstLine="0"/>
      </w:pPr>
    </w:lvl>
  </w:abstractNum>
  <w:abstractNum w:abstractNumId="1">
    <w:nsid w:val="12283F41"/>
    <w:multiLevelType w:val="hybridMultilevel"/>
    <w:tmpl w:val="A4EC9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2EAA7B89"/>
    <w:multiLevelType w:val="hybridMultilevel"/>
    <w:tmpl w:val="06FC5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4">
    <w:nsid w:val="335E5F91"/>
    <w:multiLevelType w:val="hybridMultilevel"/>
    <w:tmpl w:val="F44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A2DE8"/>
    <w:multiLevelType w:val="hybridMultilevel"/>
    <w:tmpl w:val="A712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33B11"/>
    <w:multiLevelType w:val="multilevel"/>
    <w:tmpl w:val="7CA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4381317"/>
    <w:multiLevelType w:val="hybridMultilevel"/>
    <w:tmpl w:val="3594B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1"/>
  </w:num>
  <w:num w:numId="8">
    <w:abstractNumId w:val="0"/>
    <w:lvlOverride w:ilvl="0">
      <w:lvl w:ilvl="0">
        <w:numFmt w:val="bullet"/>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5"/>
    <w:rsid w:val="00295D75"/>
    <w:rsid w:val="005C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B4171-94DD-4A45-9BFA-07ECF0CD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D75"/>
    <w:rPr>
      <w:color w:val="0563C1" w:themeColor="hyperlink"/>
      <w:u w:val="single"/>
    </w:rPr>
  </w:style>
  <w:style w:type="table" w:styleId="TableGrid">
    <w:name w:val="Table Grid"/>
    <w:basedOn w:val="TableNormal"/>
    <w:rsid w:val="00295D75"/>
    <w:pPr>
      <w:spacing w:after="0" w:line="240" w:lineRule="auto"/>
    </w:pPr>
    <w:rPr>
      <w:rFonts w:ascii="Times New Roman" w:eastAsia="Times New Roman" w:hAnsi="Times New Roman" w:cs="Times New Roman"/>
      <w:sz w:val="24"/>
      <w:szCs w:val="24"/>
    </w:rPr>
    <w:tblPr>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295D75"/>
    <w:pPr>
      <w:spacing w:after="0" w:line="240" w:lineRule="auto"/>
      <w:ind w:left="720"/>
      <w:contextualSpacing/>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locked/>
    <w:rsid w:val="00295D75"/>
    <w:rPr>
      <w:rFonts w:ascii="Times New Roman" w:eastAsia="Times New Roman" w:hAnsi="Times New Roman" w:cs="Times New Roman"/>
      <w:sz w:val="24"/>
      <w:szCs w:val="24"/>
      <w:lang w:eastAsia="zh-CN"/>
    </w:rPr>
  </w:style>
  <w:style w:type="paragraph" w:styleId="NormalWeb">
    <w:name w:val="Normal (Web)"/>
    <w:basedOn w:val="Normal"/>
    <w:rsid w:val="00295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5D75"/>
  </w:style>
  <w:style w:type="paragraph" w:customStyle="1" w:styleId="Body">
    <w:name w:val="Body"/>
    <w:rsid w:val="00295D75"/>
    <w:pPr>
      <w:spacing w:after="120" w:line="288" w:lineRule="auto"/>
    </w:pPr>
    <w:rPr>
      <w:rFonts w:ascii="Hoefler Text" w:eastAsia="ヒラギノ角ゴ Pro W3" w:hAnsi="Hoefler Tex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mhw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1</cp:revision>
  <dcterms:created xsi:type="dcterms:W3CDTF">2018-07-17T13:55:00Z</dcterms:created>
  <dcterms:modified xsi:type="dcterms:W3CDTF">2018-07-17T14:04:00Z</dcterms:modified>
</cp:coreProperties>
</file>