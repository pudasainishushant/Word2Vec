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FB7" w:rsidRPr="00B30874" w:rsidRDefault="00E87ABF" w:rsidP="00D50FB7">
      <w:pPr>
        <w:rPr>
          <w:rFonts w:ascii="Arial" w:hAnsi="Arial" w:cs="Arial"/>
          <w:b/>
          <w:color w:val="000000"/>
          <w:sz w:val="22"/>
          <w:szCs w:val="22"/>
        </w:rPr>
      </w:pPr>
      <w:r w:rsidRPr="00B30874">
        <w:rPr>
          <w:rFonts w:ascii="Arial" w:hAnsi="Arial" w:cs="Arial"/>
          <w:b/>
          <w:color w:val="000000"/>
          <w:sz w:val="22"/>
          <w:szCs w:val="22"/>
        </w:rPr>
        <w:t>Anish Mehta</w:t>
      </w:r>
    </w:p>
    <w:p w:rsidR="00E87ABF" w:rsidRPr="00B30874" w:rsidRDefault="00E87ABF" w:rsidP="00D50FB7">
      <w:pPr>
        <w:rPr>
          <w:rFonts w:ascii="Arial" w:hAnsi="Arial" w:cs="Arial"/>
          <w:color w:val="000000"/>
          <w:sz w:val="22"/>
          <w:szCs w:val="22"/>
        </w:rPr>
      </w:pPr>
      <w:r w:rsidRPr="00B30874">
        <w:rPr>
          <w:rFonts w:ascii="Arial" w:hAnsi="Arial" w:cs="Arial"/>
          <w:color w:val="000000"/>
          <w:sz w:val="22"/>
          <w:szCs w:val="22"/>
        </w:rPr>
        <w:t>262-902-2055</w:t>
      </w:r>
    </w:p>
    <w:p w:rsidR="00E87ABF" w:rsidRPr="00B30874" w:rsidRDefault="00B30874" w:rsidP="00D50FB7">
      <w:pPr>
        <w:rPr>
          <w:rFonts w:ascii="Arial" w:hAnsi="Arial" w:cs="Arial"/>
          <w:color w:val="000000"/>
          <w:sz w:val="22"/>
          <w:szCs w:val="22"/>
        </w:rPr>
      </w:pPr>
      <w:hyperlink r:id="rId7" w:history="1">
        <w:r w:rsidRPr="00B30874">
          <w:rPr>
            <w:rStyle w:val="Hyperlink"/>
            <w:rFonts w:ascii="Arial" w:hAnsi="Arial" w:cs="Arial"/>
            <w:sz w:val="22"/>
            <w:szCs w:val="22"/>
          </w:rPr>
          <w:t>anishm231@gmail.com</w:t>
        </w:r>
      </w:hyperlink>
    </w:p>
    <w:p w:rsidR="00B30874" w:rsidRPr="00B30874" w:rsidRDefault="00B30874" w:rsidP="00D50FB7">
      <w:pPr>
        <w:rPr>
          <w:rFonts w:ascii="Arial" w:hAnsi="Arial" w:cs="Arial"/>
          <w:b/>
          <w:sz w:val="22"/>
          <w:szCs w:val="22"/>
        </w:rPr>
      </w:pPr>
    </w:p>
    <w:p w:rsidR="00D50FB7" w:rsidRPr="00B30874" w:rsidRDefault="00D50FB7" w:rsidP="00D50FB7">
      <w:pPr>
        <w:rPr>
          <w:rFonts w:ascii="Arial" w:hAnsi="Arial" w:cs="Arial"/>
          <w:sz w:val="22"/>
          <w:szCs w:val="22"/>
        </w:rPr>
      </w:pPr>
    </w:p>
    <w:p w:rsidR="004F0EA7" w:rsidRPr="00B30874" w:rsidRDefault="00F738BB" w:rsidP="00632ECE">
      <w:pPr>
        <w:numPr>
          <w:ilvl w:val="0"/>
          <w:numId w:val="10"/>
        </w:numPr>
        <w:tabs>
          <w:tab w:val="clear" w:pos="1440"/>
          <w:tab w:val="center" w:pos="180"/>
          <w:tab w:val="left" w:pos="720"/>
        </w:tabs>
        <w:suppressAutoHyphens/>
        <w:ind w:left="720"/>
        <w:jc w:val="both"/>
        <w:rPr>
          <w:rFonts w:ascii="Arial" w:hAnsi="Arial" w:cs="Arial"/>
          <w:sz w:val="22"/>
          <w:szCs w:val="22"/>
        </w:rPr>
      </w:pPr>
      <w:r w:rsidRPr="00B30874">
        <w:rPr>
          <w:rFonts w:ascii="Arial" w:hAnsi="Arial" w:cs="Arial"/>
          <w:sz w:val="22"/>
          <w:szCs w:val="22"/>
        </w:rPr>
        <w:t>Highly motivated</w:t>
      </w:r>
      <w:r w:rsidR="00C36AC1" w:rsidRPr="00B30874">
        <w:rPr>
          <w:rFonts w:ascii="Arial" w:hAnsi="Arial" w:cs="Arial"/>
          <w:sz w:val="22"/>
          <w:szCs w:val="22"/>
        </w:rPr>
        <w:t xml:space="preserve"> and result oriented with </w:t>
      </w:r>
      <w:r w:rsidR="00BA43BA" w:rsidRPr="00B30874">
        <w:rPr>
          <w:rFonts w:ascii="Arial" w:hAnsi="Arial" w:cs="Arial"/>
          <w:sz w:val="22"/>
          <w:szCs w:val="22"/>
        </w:rPr>
        <w:t xml:space="preserve">over </w:t>
      </w:r>
      <w:r w:rsidR="00E87ABF" w:rsidRPr="00B30874">
        <w:rPr>
          <w:rFonts w:ascii="Arial" w:hAnsi="Arial" w:cs="Arial"/>
          <w:sz w:val="22"/>
          <w:szCs w:val="22"/>
        </w:rPr>
        <w:t>6</w:t>
      </w:r>
      <w:r w:rsidRPr="00B30874">
        <w:rPr>
          <w:rFonts w:ascii="Arial" w:hAnsi="Arial" w:cs="Arial"/>
          <w:sz w:val="22"/>
          <w:szCs w:val="22"/>
        </w:rPr>
        <w:t xml:space="preserve">years of </w:t>
      </w:r>
      <w:r w:rsidR="00093DFC" w:rsidRPr="00B30874">
        <w:rPr>
          <w:rFonts w:ascii="Arial" w:hAnsi="Arial" w:cs="Arial"/>
          <w:sz w:val="22"/>
          <w:szCs w:val="22"/>
        </w:rPr>
        <w:t>industry experience as Business</w:t>
      </w:r>
      <w:r w:rsidR="00294585" w:rsidRPr="00B30874">
        <w:rPr>
          <w:rFonts w:ascii="Arial" w:hAnsi="Arial" w:cs="Arial"/>
          <w:sz w:val="22"/>
          <w:szCs w:val="22"/>
        </w:rPr>
        <w:t xml:space="preserve"> System </w:t>
      </w:r>
      <w:r w:rsidR="00DB30B9" w:rsidRPr="00B30874">
        <w:rPr>
          <w:rFonts w:ascii="Arial" w:hAnsi="Arial" w:cs="Arial"/>
          <w:sz w:val="22"/>
          <w:szCs w:val="22"/>
        </w:rPr>
        <w:t>Analyst</w:t>
      </w:r>
      <w:r w:rsidR="00BA43BA" w:rsidRPr="00B30874">
        <w:rPr>
          <w:rFonts w:ascii="Arial" w:hAnsi="Arial" w:cs="Arial"/>
          <w:sz w:val="22"/>
          <w:szCs w:val="22"/>
        </w:rPr>
        <w:t>/ Facets</w:t>
      </w:r>
      <w:r w:rsidR="00632ECE" w:rsidRPr="00B30874">
        <w:rPr>
          <w:rFonts w:ascii="Arial" w:hAnsi="Arial" w:cs="Arial"/>
          <w:sz w:val="22"/>
          <w:szCs w:val="22"/>
        </w:rPr>
        <w:t xml:space="preserve"> Analyst</w:t>
      </w:r>
      <w:r w:rsidR="00DB30B9" w:rsidRPr="00B30874">
        <w:rPr>
          <w:rFonts w:ascii="Arial" w:hAnsi="Arial" w:cs="Arial"/>
          <w:sz w:val="22"/>
          <w:szCs w:val="22"/>
        </w:rPr>
        <w:t xml:space="preserve"> in Healthcare </w:t>
      </w:r>
      <w:r w:rsidR="00DB55D8" w:rsidRPr="00B30874">
        <w:rPr>
          <w:rFonts w:ascii="Arial" w:hAnsi="Arial" w:cs="Arial"/>
          <w:sz w:val="22"/>
          <w:szCs w:val="22"/>
        </w:rPr>
        <w:t>I</w:t>
      </w:r>
      <w:r w:rsidRPr="00B30874">
        <w:rPr>
          <w:rFonts w:ascii="Arial" w:hAnsi="Arial" w:cs="Arial"/>
          <w:sz w:val="22"/>
          <w:szCs w:val="22"/>
        </w:rPr>
        <w:t>ndustry.</w:t>
      </w:r>
    </w:p>
    <w:p w:rsidR="00F738BB" w:rsidRPr="00B30874" w:rsidRDefault="00F738BB" w:rsidP="00C37FCA">
      <w:pPr>
        <w:numPr>
          <w:ilvl w:val="0"/>
          <w:numId w:val="10"/>
        </w:numPr>
        <w:tabs>
          <w:tab w:val="clear" w:pos="1440"/>
          <w:tab w:val="center" w:pos="180"/>
          <w:tab w:val="left" w:pos="720"/>
        </w:tabs>
        <w:ind w:left="720"/>
        <w:jc w:val="both"/>
        <w:rPr>
          <w:rFonts w:ascii="Arial" w:hAnsi="Arial" w:cs="Arial"/>
          <w:sz w:val="22"/>
          <w:szCs w:val="22"/>
        </w:rPr>
      </w:pPr>
      <w:r w:rsidRPr="00B30874">
        <w:rPr>
          <w:rFonts w:ascii="Arial" w:hAnsi="Arial" w:cs="Arial"/>
          <w:sz w:val="22"/>
          <w:szCs w:val="22"/>
        </w:rPr>
        <w:t>Excellent in Developing and evaluating business process Models.</w:t>
      </w:r>
    </w:p>
    <w:p w:rsidR="00F738BB" w:rsidRPr="00B30874" w:rsidRDefault="00F738BB" w:rsidP="00C37FCA">
      <w:pPr>
        <w:numPr>
          <w:ilvl w:val="0"/>
          <w:numId w:val="10"/>
        </w:numPr>
        <w:tabs>
          <w:tab w:val="clear" w:pos="1440"/>
          <w:tab w:val="center" w:pos="180"/>
          <w:tab w:val="left" w:pos="720"/>
          <w:tab w:val="left" w:pos="810"/>
        </w:tabs>
        <w:ind w:left="720"/>
        <w:jc w:val="both"/>
        <w:rPr>
          <w:rFonts w:ascii="Arial" w:hAnsi="Arial" w:cs="Arial"/>
          <w:sz w:val="22"/>
          <w:szCs w:val="22"/>
        </w:rPr>
      </w:pPr>
      <w:r w:rsidRPr="00B30874">
        <w:rPr>
          <w:rFonts w:ascii="Arial" w:hAnsi="Arial" w:cs="Arial"/>
          <w:sz w:val="22"/>
          <w:szCs w:val="22"/>
        </w:rPr>
        <w:t xml:space="preserve">Proven success as a business </w:t>
      </w:r>
      <w:r w:rsidR="00294585" w:rsidRPr="00B30874">
        <w:rPr>
          <w:rFonts w:ascii="Arial" w:hAnsi="Arial" w:cs="Arial"/>
          <w:sz w:val="22"/>
          <w:szCs w:val="22"/>
        </w:rPr>
        <w:t xml:space="preserve">system </w:t>
      </w:r>
      <w:r w:rsidRPr="00B30874">
        <w:rPr>
          <w:rFonts w:ascii="Arial" w:hAnsi="Arial" w:cs="Arial"/>
          <w:sz w:val="22"/>
          <w:szCs w:val="22"/>
        </w:rPr>
        <w:t xml:space="preserve">analyst through the years, providing a well-balanced understanding of business relationships, business requirements, </w:t>
      </w:r>
      <w:r w:rsidR="00294585" w:rsidRPr="00B30874">
        <w:rPr>
          <w:rFonts w:ascii="Arial" w:hAnsi="Arial" w:cs="Arial"/>
          <w:sz w:val="22"/>
          <w:szCs w:val="22"/>
        </w:rPr>
        <w:t xml:space="preserve">functional requirements </w:t>
      </w:r>
      <w:r w:rsidRPr="00B30874">
        <w:rPr>
          <w:rFonts w:ascii="Arial" w:hAnsi="Arial" w:cs="Arial"/>
          <w:sz w:val="22"/>
          <w:szCs w:val="22"/>
        </w:rPr>
        <w:t>and technical solutions.</w:t>
      </w:r>
    </w:p>
    <w:p w:rsidR="005126FD" w:rsidRPr="00B30874" w:rsidRDefault="003718CD" w:rsidP="009C7918">
      <w:pPr>
        <w:numPr>
          <w:ilvl w:val="0"/>
          <w:numId w:val="10"/>
        </w:numPr>
        <w:tabs>
          <w:tab w:val="clear" w:pos="1440"/>
          <w:tab w:val="center" w:pos="180"/>
          <w:tab w:val="left" w:pos="720"/>
          <w:tab w:val="left" w:pos="810"/>
        </w:tabs>
        <w:ind w:left="720"/>
        <w:jc w:val="both"/>
        <w:rPr>
          <w:rFonts w:ascii="Arial" w:hAnsi="Arial" w:cs="Arial"/>
          <w:sz w:val="22"/>
          <w:szCs w:val="22"/>
        </w:rPr>
      </w:pPr>
      <w:r w:rsidRPr="00B30874">
        <w:rPr>
          <w:rFonts w:ascii="Arial" w:hAnsi="Arial" w:cs="Arial"/>
          <w:sz w:val="22"/>
          <w:szCs w:val="22"/>
        </w:rPr>
        <w:t>Strong understanding of project life cycle and SDLC methodologies including RUP, RAD, Waterfall and Agile.</w:t>
      </w:r>
    </w:p>
    <w:p w:rsidR="009C7918" w:rsidRPr="00B30874" w:rsidRDefault="005126FD" w:rsidP="009C7918">
      <w:pPr>
        <w:numPr>
          <w:ilvl w:val="0"/>
          <w:numId w:val="10"/>
        </w:numPr>
        <w:tabs>
          <w:tab w:val="clear" w:pos="1440"/>
          <w:tab w:val="center" w:pos="180"/>
          <w:tab w:val="left" w:pos="720"/>
          <w:tab w:val="left" w:pos="810"/>
        </w:tabs>
        <w:ind w:left="720"/>
        <w:jc w:val="both"/>
        <w:rPr>
          <w:rFonts w:ascii="Arial" w:hAnsi="Arial" w:cs="Arial"/>
          <w:sz w:val="22"/>
          <w:szCs w:val="22"/>
        </w:rPr>
      </w:pPr>
      <w:r w:rsidRPr="00B30874">
        <w:rPr>
          <w:rFonts w:ascii="Arial" w:hAnsi="Arial" w:cs="Arial"/>
          <w:sz w:val="22"/>
          <w:szCs w:val="22"/>
        </w:rPr>
        <w:t>Extensively involved in Facets billing module both in Back – End and Front – End data system for different Billing process documents which fulfilled the current business needs.</w:t>
      </w:r>
    </w:p>
    <w:p w:rsidR="009C7918" w:rsidRPr="00B30874" w:rsidRDefault="009C7918" w:rsidP="009C7918">
      <w:pPr>
        <w:numPr>
          <w:ilvl w:val="0"/>
          <w:numId w:val="10"/>
        </w:numPr>
        <w:tabs>
          <w:tab w:val="clear" w:pos="1440"/>
          <w:tab w:val="center" w:pos="180"/>
          <w:tab w:val="left" w:pos="720"/>
          <w:tab w:val="left" w:pos="810"/>
        </w:tabs>
        <w:ind w:left="720"/>
        <w:jc w:val="both"/>
        <w:rPr>
          <w:rFonts w:ascii="Arial" w:hAnsi="Arial" w:cs="Arial"/>
          <w:sz w:val="22"/>
          <w:szCs w:val="22"/>
        </w:rPr>
      </w:pPr>
      <w:r w:rsidRPr="00B30874">
        <w:rPr>
          <w:rFonts w:ascii="Arial" w:hAnsi="Arial" w:cs="Arial"/>
          <w:bCs/>
          <w:sz w:val="22"/>
          <w:szCs w:val="22"/>
        </w:rPr>
        <w:t xml:space="preserve">Expertise in EDI and HIPAA Testing Privacy with multiple transactions exposure such as 837 for submitting claims, 835 for payments, 834 for benefit </w:t>
      </w:r>
      <w:r w:rsidR="005126FD" w:rsidRPr="00B30874">
        <w:rPr>
          <w:rFonts w:ascii="Arial" w:hAnsi="Arial" w:cs="Arial"/>
          <w:bCs/>
          <w:sz w:val="22"/>
          <w:szCs w:val="22"/>
        </w:rPr>
        <w:t>enrolment</w:t>
      </w:r>
      <w:r w:rsidRPr="00B30874">
        <w:rPr>
          <w:rFonts w:ascii="Arial" w:hAnsi="Arial" w:cs="Arial"/>
          <w:bCs/>
          <w:sz w:val="22"/>
          <w:szCs w:val="22"/>
        </w:rPr>
        <w:t>, and 820 for premium payments to insurance products, 270, 271 for healthcare benefits and eligibility, 276, 277 for claims status and 278 for transmitting health care service information.</w:t>
      </w:r>
    </w:p>
    <w:p w:rsidR="009C7918" w:rsidRPr="00B30874" w:rsidRDefault="001D7717" w:rsidP="009C7918">
      <w:pPr>
        <w:numPr>
          <w:ilvl w:val="0"/>
          <w:numId w:val="10"/>
        </w:numPr>
        <w:tabs>
          <w:tab w:val="clear" w:pos="1440"/>
          <w:tab w:val="center" w:pos="180"/>
          <w:tab w:val="left" w:pos="720"/>
          <w:tab w:val="left" w:pos="810"/>
        </w:tabs>
        <w:ind w:left="720"/>
        <w:jc w:val="both"/>
        <w:rPr>
          <w:rFonts w:ascii="Arial" w:hAnsi="Arial" w:cs="Arial"/>
          <w:sz w:val="22"/>
          <w:szCs w:val="22"/>
        </w:rPr>
      </w:pPr>
      <w:r w:rsidRPr="00B30874">
        <w:rPr>
          <w:rFonts w:ascii="Arial" w:hAnsi="Arial" w:cs="Arial"/>
          <w:sz w:val="22"/>
          <w:szCs w:val="22"/>
        </w:rPr>
        <w:t>Experience in working with QA team to develop the Test plans, Test scenarios, Test procedures, and Test cases to ensure adequate testing of software both before and after completion</w:t>
      </w:r>
    </w:p>
    <w:p w:rsidR="009C7918" w:rsidRPr="00B30874" w:rsidRDefault="009C7918" w:rsidP="009C7918">
      <w:pPr>
        <w:numPr>
          <w:ilvl w:val="0"/>
          <w:numId w:val="10"/>
        </w:numPr>
        <w:tabs>
          <w:tab w:val="clear" w:pos="1440"/>
          <w:tab w:val="center" w:pos="180"/>
          <w:tab w:val="left" w:pos="720"/>
          <w:tab w:val="left" w:pos="810"/>
        </w:tabs>
        <w:ind w:left="720"/>
        <w:jc w:val="both"/>
        <w:rPr>
          <w:rFonts w:ascii="Arial" w:hAnsi="Arial" w:cs="Arial"/>
          <w:sz w:val="22"/>
          <w:szCs w:val="22"/>
        </w:rPr>
      </w:pPr>
      <w:r w:rsidRPr="00B30874">
        <w:rPr>
          <w:rFonts w:ascii="Arial" w:hAnsi="Arial" w:cs="Arial"/>
          <w:sz w:val="22"/>
          <w:szCs w:val="22"/>
        </w:rPr>
        <w:t xml:space="preserve">Worked on various EDI X12 transaction sets 837 I/P, 275/276, 270/271, 834 etc </w:t>
      </w:r>
    </w:p>
    <w:p w:rsidR="005126FD" w:rsidRPr="00B30874" w:rsidRDefault="000D4C15" w:rsidP="005126FD">
      <w:pPr>
        <w:numPr>
          <w:ilvl w:val="0"/>
          <w:numId w:val="10"/>
        </w:numPr>
        <w:tabs>
          <w:tab w:val="clear" w:pos="1440"/>
          <w:tab w:val="center" w:pos="180"/>
          <w:tab w:val="left" w:pos="720"/>
          <w:tab w:val="left" w:pos="810"/>
        </w:tabs>
        <w:ind w:left="720"/>
        <w:jc w:val="both"/>
        <w:rPr>
          <w:rFonts w:ascii="Arial" w:hAnsi="Arial" w:cs="Arial"/>
          <w:sz w:val="22"/>
          <w:szCs w:val="22"/>
        </w:rPr>
      </w:pPr>
      <w:r w:rsidRPr="00B30874">
        <w:rPr>
          <w:rFonts w:ascii="Arial" w:hAnsi="Arial" w:cs="Arial"/>
          <w:sz w:val="22"/>
          <w:szCs w:val="22"/>
        </w:rPr>
        <w:t>Proficient in Requirement Analysis – conducting Stakeholder interviews &amp; JAD sessions, understanding Business Process(As is and to be) &amp; Business Rules, creating Flow charts, Data Flow diagrams, Use Case diagrams, ERD, State transitio</w:t>
      </w:r>
      <w:r w:rsidR="00294585" w:rsidRPr="00B30874">
        <w:rPr>
          <w:rFonts w:ascii="Arial" w:hAnsi="Arial" w:cs="Arial"/>
          <w:sz w:val="22"/>
          <w:szCs w:val="22"/>
        </w:rPr>
        <w:t>n diagrams.</w:t>
      </w:r>
    </w:p>
    <w:p w:rsidR="005126FD" w:rsidRPr="00B30874" w:rsidRDefault="005126FD" w:rsidP="005126FD">
      <w:pPr>
        <w:numPr>
          <w:ilvl w:val="0"/>
          <w:numId w:val="10"/>
        </w:numPr>
        <w:tabs>
          <w:tab w:val="clear" w:pos="1440"/>
          <w:tab w:val="center" w:pos="180"/>
          <w:tab w:val="left" w:pos="720"/>
          <w:tab w:val="left" w:pos="810"/>
        </w:tabs>
        <w:ind w:left="720"/>
        <w:jc w:val="both"/>
        <w:rPr>
          <w:rFonts w:ascii="Arial" w:hAnsi="Arial" w:cs="Arial"/>
          <w:sz w:val="22"/>
          <w:szCs w:val="22"/>
        </w:rPr>
      </w:pPr>
      <w:r w:rsidRPr="00B30874">
        <w:rPr>
          <w:rFonts w:ascii="Arial" w:hAnsi="Arial" w:cs="Arial"/>
          <w:sz w:val="22"/>
          <w:szCs w:val="22"/>
        </w:rPr>
        <w:t>Extensive experience in Analysis, Implementation of Healthcare Application using Facets.</w:t>
      </w:r>
    </w:p>
    <w:p w:rsidR="005126FD" w:rsidRPr="00B30874" w:rsidRDefault="005126FD" w:rsidP="005126FD">
      <w:pPr>
        <w:numPr>
          <w:ilvl w:val="0"/>
          <w:numId w:val="10"/>
        </w:numPr>
        <w:tabs>
          <w:tab w:val="clear" w:pos="1440"/>
          <w:tab w:val="center" w:pos="180"/>
          <w:tab w:val="left" w:pos="720"/>
          <w:tab w:val="left" w:pos="810"/>
        </w:tabs>
        <w:ind w:left="720"/>
        <w:jc w:val="both"/>
        <w:rPr>
          <w:rFonts w:ascii="Arial" w:hAnsi="Arial" w:cs="Arial"/>
          <w:sz w:val="22"/>
          <w:szCs w:val="22"/>
        </w:rPr>
      </w:pPr>
      <w:r w:rsidRPr="00B30874">
        <w:rPr>
          <w:rFonts w:ascii="Arial" w:hAnsi="Arial" w:cs="Arial"/>
          <w:sz w:val="22"/>
          <w:szCs w:val="22"/>
        </w:rPr>
        <w:t>Extensive kno</w:t>
      </w:r>
      <w:r w:rsidR="00C15BF4" w:rsidRPr="00B30874">
        <w:rPr>
          <w:rFonts w:ascii="Arial" w:hAnsi="Arial" w:cs="Arial"/>
          <w:sz w:val="22"/>
          <w:szCs w:val="22"/>
        </w:rPr>
        <w:t>wledge of Facets Billing, Enrol</w:t>
      </w:r>
      <w:r w:rsidRPr="00B30874">
        <w:rPr>
          <w:rFonts w:ascii="Arial" w:hAnsi="Arial" w:cs="Arial"/>
          <w:sz w:val="22"/>
          <w:szCs w:val="22"/>
        </w:rPr>
        <w:t>ment and Claims processing.</w:t>
      </w:r>
    </w:p>
    <w:p w:rsidR="002C6363" w:rsidRPr="00B30874" w:rsidRDefault="002C6363" w:rsidP="002C6363">
      <w:pPr>
        <w:numPr>
          <w:ilvl w:val="0"/>
          <w:numId w:val="10"/>
        </w:numPr>
        <w:tabs>
          <w:tab w:val="clear" w:pos="1440"/>
          <w:tab w:val="center" w:pos="180"/>
          <w:tab w:val="left" w:pos="720"/>
          <w:tab w:val="left" w:pos="810"/>
        </w:tabs>
        <w:ind w:left="720"/>
        <w:jc w:val="both"/>
        <w:rPr>
          <w:rFonts w:ascii="Arial" w:hAnsi="Arial" w:cs="Arial"/>
          <w:sz w:val="22"/>
          <w:szCs w:val="22"/>
        </w:rPr>
      </w:pPr>
      <w:r w:rsidRPr="00B30874">
        <w:rPr>
          <w:rFonts w:ascii="Arial" w:hAnsi="Arial" w:cs="Arial"/>
          <w:sz w:val="22"/>
          <w:szCs w:val="22"/>
        </w:rPr>
        <w:t xml:space="preserve">Proficient skill in risk analysis, quality assurance plans, requirements documents, hardware/software specifications, Design Qualification </w:t>
      </w:r>
      <w:r w:rsidRPr="00B30874">
        <w:rPr>
          <w:rFonts w:ascii="Arial" w:hAnsi="Arial" w:cs="Arial"/>
          <w:bCs/>
          <w:sz w:val="22"/>
          <w:szCs w:val="22"/>
        </w:rPr>
        <w:t>(DQ)</w:t>
      </w:r>
      <w:r w:rsidRPr="00B30874">
        <w:rPr>
          <w:rFonts w:ascii="Arial" w:hAnsi="Arial" w:cs="Arial"/>
          <w:sz w:val="22"/>
          <w:szCs w:val="22"/>
        </w:rPr>
        <w:t xml:space="preserve">, installation qualification </w:t>
      </w:r>
      <w:r w:rsidRPr="00B30874">
        <w:rPr>
          <w:rFonts w:ascii="Arial" w:hAnsi="Arial" w:cs="Arial"/>
          <w:bCs/>
          <w:sz w:val="22"/>
          <w:szCs w:val="22"/>
        </w:rPr>
        <w:t>(IQ)</w:t>
      </w:r>
      <w:r w:rsidRPr="00B30874">
        <w:rPr>
          <w:rFonts w:ascii="Arial" w:hAnsi="Arial" w:cs="Arial"/>
          <w:sz w:val="22"/>
          <w:szCs w:val="22"/>
        </w:rPr>
        <w:t xml:space="preserve">, operational qualification </w:t>
      </w:r>
      <w:r w:rsidRPr="00B30874">
        <w:rPr>
          <w:rFonts w:ascii="Arial" w:hAnsi="Arial" w:cs="Arial"/>
          <w:bCs/>
          <w:sz w:val="22"/>
          <w:szCs w:val="22"/>
        </w:rPr>
        <w:t>(OQ)</w:t>
      </w:r>
      <w:r w:rsidRPr="00B30874">
        <w:rPr>
          <w:rFonts w:ascii="Arial" w:hAnsi="Arial" w:cs="Arial"/>
          <w:sz w:val="22"/>
          <w:szCs w:val="22"/>
        </w:rPr>
        <w:t xml:space="preserve">, Process Qualification </w:t>
      </w:r>
      <w:r w:rsidRPr="00B30874">
        <w:rPr>
          <w:rFonts w:ascii="Arial" w:hAnsi="Arial" w:cs="Arial"/>
          <w:bCs/>
          <w:sz w:val="22"/>
          <w:szCs w:val="22"/>
        </w:rPr>
        <w:t>(PQ)</w:t>
      </w:r>
      <w:r w:rsidRPr="00B30874">
        <w:rPr>
          <w:rFonts w:ascii="Arial" w:hAnsi="Arial" w:cs="Arial"/>
          <w:sz w:val="22"/>
          <w:szCs w:val="22"/>
        </w:rPr>
        <w:t xml:space="preserve"> and final report writing.</w:t>
      </w:r>
    </w:p>
    <w:p w:rsidR="00F738BB" w:rsidRPr="00B30874" w:rsidRDefault="00F738BB" w:rsidP="00C37FCA">
      <w:pPr>
        <w:numPr>
          <w:ilvl w:val="0"/>
          <w:numId w:val="10"/>
        </w:numPr>
        <w:tabs>
          <w:tab w:val="clear" w:pos="1440"/>
          <w:tab w:val="left" w:pos="720"/>
          <w:tab w:val="num" w:pos="1080"/>
        </w:tabs>
        <w:ind w:left="720"/>
        <w:jc w:val="both"/>
        <w:rPr>
          <w:rFonts w:ascii="Arial" w:hAnsi="Arial" w:cs="Arial"/>
          <w:sz w:val="22"/>
          <w:szCs w:val="22"/>
        </w:rPr>
      </w:pPr>
      <w:r w:rsidRPr="00B30874">
        <w:rPr>
          <w:rFonts w:ascii="Arial" w:hAnsi="Arial" w:cs="Arial"/>
          <w:sz w:val="22"/>
          <w:szCs w:val="22"/>
        </w:rPr>
        <w:t>Expertise in GUI testing, functional testing, performance testing, UAT, unit testing, integration testing with the extensive knowledge of smoke testing, volume testing and stress/ load testing</w:t>
      </w:r>
      <w:r w:rsidR="00294585" w:rsidRPr="00B30874">
        <w:rPr>
          <w:rFonts w:ascii="Arial" w:hAnsi="Arial" w:cs="Arial"/>
          <w:sz w:val="22"/>
          <w:szCs w:val="22"/>
        </w:rPr>
        <w:t>.</w:t>
      </w:r>
    </w:p>
    <w:p w:rsidR="00235534" w:rsidRPr="00B30874" w:rsidRDefault="00F738BB" w:rsidP="00C37FCA">
      <w:pPr>
        <w:numPr>
          <w:ilvl w:val="0"/>
          <w:numId w:val="10"/>
        </w:numPr>
        <w:tabs>
          <w:tab w:val="clear" w:pos="1440"/>
          <w:tab w:val="left" w:pos="720"/>
          <w:tab w:val="num" w:pos="1080"/>
        </w:tabs>
        <w:ind w:left="720"/>
        <w:jc w:val="both"/>
        <w:rPr>
          <w:rFonts w:ascii="Arial" w:hAnsi="Arial" w:cs="Arial"/>
          <w:sz w:val="22"/>
          <w:szCs w:val="22"/>
        </w:rPr>
      </w:pPr>
      <w:r w:rsidRPr="00B30874">
        <w:rPr>
          <w:rFonts w:ascii="Arial" w:hAnsi="Arial" w:cs="Arial"/>
          <w:sz w:val="22"/>
          <w:szCs w:val="22"/>
        </w:rPr>
        <w:t>Solid understanding of Business Process definition, Risk Analysis and SDLC methodologies.</w:t>
      </w:r>
    </w:p>
    <w:p w:rsidR="00235534" w:rsidRPr="00B30874" w:rsidRDefault="00235534" w:rsidP="00C37FCA">
      <w:pPr>
        <w:numPr>
          <w:ilvl w:val="0"/>
          <w:numId w:val="10"/>
        </w:numPr>
        <w:tabs>
          <w:tab w:val="clear" w:pos="1440"/>
          <w:tab w:val="left" w:pos="720"/>
          <w:tab w:val="num" w:pos="1080"/>
        </w:tabs>
        <w:ind w:left="720"/>
        <w:jc w:val="both"/>
        <w:rPr>
          <w:rStyle w:val="bulleted0020listchar"/>
          <w:rFonts w:ascii="Arial" w:hAnsi="Arial" w:cs="Arial"/>
          <w:sz w:val="22"/>
          <w:szCs w:val="22"/>
        </w:rPr>
      </w:pPr>
      <w:r w:rsidRPr="00B30874">
        <w:rPr>
          <w:rStyle w:val="bulleted0020listchar"/>
          <w:rFonts w:ascii="Arial" w:hAnsi="Arial" w:cs="Arial"/>
          <w:sz w:val="22"/>
          <w:szCs w:val="22"/>
        </w:rPr>
        <w:t xml:space="preserve">Experience with </w:t>
      </w:r>
      <w:r w:rsidRPr="00B30874">
        <w:rPr>
          <w:rStyle w:val="bulleted0020listchar"/>
          <w:rFonts w:ascii="Arial" w:hAnsi="Arial" w:cs="Arial"/>
          <w:bCs/>
          <w:sz w:val="22"/>
          <w:szCs w:val="22"/>
        </w:rPr>
        <w:t>healthcare system</w:t>
      </w:r>
      <w:r w:rsidRPr="00B30874">
        <w:rPr>
          <w:rStyle w:val="bulleted0020listchar"/>
          <w:rFonts w:ascii="Arial" w:hAnsi="Arial" w:cs="Arial"/>
          <w:sz w:val="22"/>
          <w:szCs w:val="22"/>
        </w:rPr>
        <w:t>, Medicaid and with prime focus on claims adjudication, provider, eligibility and prior authorization.</w:t>
      </w:r>
    </w:p>
    <w:p w:rsidR="00C93B58" w:rsidRPr="00B30874" w:rsidRDefault="00585A90" w:rsidP="00C93B58">
      <w:pPr>
        <w:numPr>
          <w:ilvl w:val="0"/>
          <w:numId w:val="10"/>
        </w:numPr>
        <w:tabs>
          <w:tab w:val="clear" w:pos="1440"/>
          <w:tab w:val="center" w:pos="180"/>
          <w:tab w:val="left" w:pos="720"/>
        </w:tabs>
        <w:ind w:left="720"/>
        <w:jc w:val="both"/>
        <w:rPr>
          <w:rStyle w:val="apple-style-span"/>
          <w:rFonts w:ascii="Arial" w:hAnsi="Arial" w:cs="Arial"/>
          <w:sz w:val="22"/>
          <w:szCs w:val="22"/>
        </w:rPr>
      </w:pPr>
      <w:r w:rsidRPr="00B30874">
        <w:rPr>
          <w:rStyle w:val="apple-style-span"/>
          <w:rFonts w:ascii="Arial" w:hAnsi="Arial" w:cs="Arial"/>
          <w:sz w:val="22"/>
          <w:szCs w:val="22"/>
        </w:rPr>
        <w:t>Proficient in the implementation of production</w:t>
      </w:r>
      <w:r w:rsidRPr="00B30874">
        <w:rPr>
          <w:rStyle w:val="apple-converted-space"/>
          <w:rFonts w:ascii="Arial" w:hAnsi="Arial" w:cs="Arial"/>
          <w:sz w:val="22"/>
          <w:szCs w:val="22"/>
        </w:rPr>
        <w:t> </w:t>
      </w:r>
      <w:r w:rsidRPr="00B30874">
        <w:rPr>
          <w:rStyle w:val="apple-style-span"/>
          <w:rFonts w:ascii="Arial" w:hAnsi="Arial" w:cs="Arial"/>
          <w:bCs/>
          <w:sz w:val="22"/>
          <w:szCs w:val="22"/>
        </w:rPr>
        <w:t>change management</w:t>
      </w:r>
      <w:r w:rsidRPr="00B30874">
        <w:rPr>
          <w:rStyle w:val="apple-converted-space"/>
          <w:rFonts w:ascii="Arial" w:hAnsi="Arial" w:cs="Arial"/>
          <w:sz w:val="22"/>
          <w:szCs w:val="22"/>
        </w:rPr>
        <w:t> </w:t>
      </w:r>
      <w:r w:rsidRPr="00B30874">
        <w:rPr>
          <w:rStyle w:val="apple-style-span"/>
          <w:rFonts w:ascii="Arial" w:hAnsi="Arial" w:cs="Arial"/>
          <w:sz w:val="22"/>
          <w:szCs w:val="22"/>
        </w:rPr>
        <w:t>techniques and service delivery disciplines</w:t>
      </w:r>
    </w:p>
    <w:p w:rsidR="00C93B58" w:rsidRPr="00B30874" w:rsidRDefault="00C93B58" w:rsidP="00C93B58">
      <w:pPr>
        <w:numPr>
          <w:ilvl w:val="0"/>
          <w:numId w:val="10"/>
        </w:numPr>
        <w:tabs>
          <w:tab w:val="clear" w:pos="1440"/>
          <w:tab w:val="center" w:pos="180"/>
          <w:tab w:val="left" w:pos="720"/>
        </w:tabs>
        <w:ind w:left="720"/>
        <w:jc w:val="both"/>
        <w:rPr>
          <w:rFonts w:ascii="Arial" w:hAnsi="Arial" w:cs="Arial"/>
          <w:sz w:val="22"/>
          <w:szCs w:val="22"/>
        </w:rPr>
      </w:pPr>
      <w:r w:rsidRPr="00B30874">
        <w:rPr>
          <w:rFonts w:ascii="Arial" w:hAnsi="Arial" w:cs="Arial"/>
          <w:sz w:val="22"/>
          <w:szCs w:val="22"/>
        </w:rPr>
        <w:t>Extensive experience in translating business requirements and user expectations into detailed specifications by using various Text formats &amp; Unified Modeling Language (UML).</w:t>
      </w:r>
    </w:p>
    <w:p w:rsidR="00F738BB" w:rsidRPr="00B30874" w:rsidRDefault="00F738BB" w:rsidP="00C37FCA">
      <w:pPr>
        <w:numPr>
          <w:ilvl w:val="0"/>
          <w:numId w:val="10"/>
        </w:numPr>
        <w:tabs>
          <w:tab w:val="clear" w:pos="1440"/>
          <w:tab w:val="center" w:pos="180"/>
          <w:tab w:val="left" w:pos="720"/>
        </w:tabs>
        <w:ind w:left="720"/>
        <w:jc w:val="both"/>
        <w:rPr>
          <w:rFonts w:ascii="Arial" w:hAnsi="Arial" w:cs="Arial"/>
          <w:sz w:val="22"/>
          <w:szCs w:val="22"/>
        </w:rPr>
      </w:pPr>
      <w:r w:rsidRPr="00B30874">
        <w:rPr>
          <w:rFonts w:ascii="Arial" w:hAnsi="Arial" w:cs="Arial"/>
          <w:sz w:val="22"/>
          <w:szCs w:val="22"/>
        </w:rPr>
        <w:t>Proven success as a business analyst through the years, providing a well-balanced understanding of business relationships, business requirements, and technical solutions.</w:t>
      </w:r>
    </w:p>
    <w:p w:rsidR="00687DD8" w:rsidRPr="00B30874" w:rsidRDefault="00687DD8" w:rsidP="00C37FCA">
      <w:pPr>
        <w:numPr>
          <w:ilvl w:val="0"/>
          <w:numId w:val="10"/>
        </w:numPr>
        <w:tabs>
          <w:tab w:val="clear" w:pos="1440"/>
          <w:tab w:val="center" w:pos="180"/>
          <w:tab w:val="left" w:pos="720"/>
        </w:tabs>
        <w:ind w:left="720"/>
        <w:jc w:val="both"/>
        <w:rPr>
          <w:rFonts w:ascii="Arial" w:hAnsi="Arial" w:cs="Arial"/>
          <w:sz w:val="22"/>
          <w:szCs w:val="22"/>
        </w:rPr>
      </w:pPr>
      <w:r w:rsidRPr="00B30874">
        <w:rPr>
          <w:rFonts w:ascii="Arial" w:hAnsi="Arial" w:cs="Arial"/>
          <w:bCs/>
          <w:sz w:val="22"/>
          <w:szCs w:val="22"/>
        </w:rPr>
        <w:t xml:space="preserve">Experienced with </w:t>
      </w:r>
      <w:r w:rsidRPr="00B30874">
        <w:rPr>
          <w:rFonts w:ascii="Arial" w:hAnsi="Arial" w:cs="Arial"/>
          <w:b/>
          <w:bCs/>
          <w:sz w:val="22"/>
          <w:szCs w:val="22"/>
        </w:rPr>
        <w:t>Data warehousing</w:t>
      </w:r>
      <w:r w:rsidRPr="00B30874">
        <w:rPr>
          <w:rFonts w:ascii="Arial" w:hAnsi="Arial" w:cs="Arial"/>
          <w:bCs/>
          <w:sz w:val="22"/>
          <w:szCs w:val="22"/>
        </w:rPr>
        <w:t xml:space="preserve"> for Data Profiling to examine the data available in an existing database.</w:t>
      </w:r>
    </w:p>
    <w:p w:rsidR="00746AD8" w:rsidRPr="00B30874" w:rsidRDefault="00F738BB" w:rsidP="00C37FCA">
      <w:pPr>
        <w:numPr>
          <w:ilvl w:val="0"/>
          <w:numId w:val="10"/>
        </w:numPr>
        <w:tabs>
          <w:tab w:val="clear" w:pos="1440"/>
          <w:tab w:val="center" w:pos="180"/>
          <w:tab w:val="left" w:pos="720"/>
        </w:tabs>
        <w:ind w:left="720"/>
        <w:jc w:val="both"/>
        <w:rPr>
          <w:rFonts w:ascii="Arial" w:hAnsi="Arial" w:cs="Arial"/>
          <w:sz w:val="22"/>
          <w:szCs w:val="22"/>
        </w:rPr>
      </w:pPr>
      <w:r w:rsidRPr="00B30874">
        <w:rPr>
          <w:rFonts w:ascii="Arial" w:hAnsi="Arial" w:cs="Arial"/>
          <w:sz w:val="22"/>
          <w:szCs w:val="22"/>
        </w:rPr>
        <w:t>Professional experience in business analysis, operations management and development, design, documentation and testing.</w:t>
      </w:r>
    </w:p>
    <w:p w:rsidR="00EC5D5E" w:rsidRPr="00B30874" w:rsidRDefault="00746AD8" w:rsidP="00C37FCA">
      <w:pPr>
        <w:numPr>
          <w:ilvl w:val="0"/>
          <w:numId w:val="10"/>
        </w:numPr>
        <w:tabs>
          <w:tab w:val="clear" w:pos="1440"/>
          <w:tab w:val="center" w:pos="180"/>
          <w:tab w:val="left" w:pos="720"/>
        </w:tabs>
        <w:ind w:left="720"/>
        <w:jc w:val="both"/>
        <w:rPr>
          <w:rFonts w:ascii="Arial" w:hAnsi="Arial" w:cs="Arial"/>
          <w:sz w:val="22"/>
          <w:szCs w:val="22"/>
        </w:rPr>
      </w:pPr>
      <w:r w:rsidRPr="00B30874">
        <w:rPr>
          <w:rFonts w:ascii="Arial" w:hAnsi="Arial" w:cs="Arial"/>
          <w:sz w:val="22"/>
          <w:szCs w:val="22"/>
        </w:rPr>
        <w:t xml:space="preserve">Extensive experience in reviewing and understanding of Business &amp; Testing requirements and writing detailed </w:t>
      </w:r>
      <w:r w:rsidRPr="00B30874">
        <w:rPr>
          <w:rFonts w:ascii="Arial" w:hAnsi="Arial" w:cs="Arial"/>
          <w:bCs/>
          <w:sz w:val="22"/>
          <w:szCs w:val="22"/>
        </w:rPr>
        <w:t>Test Plans</w:t>
      </w:r>
      <w:r w:rsidRPr="00B30874">
        <w:rPr>
          <w:rFonts w:ascii="Arial" w:hAnsi="Arial" w:cs="Arial"/>
          <w:sz w:val="22"/>
          <w:szCs w:val="22"/>
        </w:rPr>
        <w:t xml:space="preserve">, </w:t>
      </w:r>
      <w:r w:rsidRPr="00B30874">
        <w:rPr>
          <w:rFonts w:ascii="Arial" w:hAnsi="Arial" w:cs="Arial"/>
          <w:bCs/>
          <w:sz w:val="22"/>
          <w:szCs w:val="22"/>
        </w:rPr>
        <w:t>Test Cases</w:t>
      </w:r>
      <w:r w:rsidRPr="00B30874">
        <w:rPr>
          <w:rFonts w:ascii="Arial" w:hAnsi="Arial" w:cs="Arial"/>
          <w:sz w:val="22"/>
          <w:szCs w:val="22"/>
        </w:rPr>
        <w:t xml:space="preserve">, </w:t>
      </w:r>
      <w:r w:rsidRPr="00B30874">
        <w:rPr>
          <w:rFonts w:ascii="Arial" w:hAnsi="Arial" w:cs="Arial"/>
          <w:bCs/>
          <w:sz w:val="22"/>
          <w:szCs w:val="22"/>
        </w:rPr>
        <w:t>and Test Scripts.</w:t>
      </w:r>
    </w:p>
    <w:p w:rsidR="00EC5D5E" w:rsidRPr="00B30874" w:rsidRDefault="00EC5D5E" w:rsidP="00C37FCA">
      <w:pPr>
        <w:numPr>
          <w:ilvl w:val="0"/>
          <w:numId w:val="10"/>
        </w:numPr>
        <w:tabs>
          <w:tab w:val="clear" w:pos="1440"/>
          <w:tab w:val="center" w:pos="180"/>
          <w:tab w:val="left" w:pos="720"/>
        </w:tabs>
        <w:ind w:left="720"/>
        <w:jc w:val="both"/>
        <w:rPr>
          <w:rFonts w:ascii="Arial" w:hAnsi="Arial" w:cs="Arial"/>
          <w:sz w:val="22"/>
          <w:szCs w:val="22"/>
        </w:rPr>
      </w:pPr>
      <w:r w:rsidRPr="00B30874">
        <w:rPr>
          <w:rFonts w:ascii="Arial" w:hAnsi="Arial" w:cs="Arial"/>
          <w:sz w:val="22"/>
          <w:szCs w:val="22"/>
        </w:rPr>
        <w:lastRenderedPageBreak/>
        <w:t>Experience in implementing Microsoft Office SharePoint 2007</w:t>
      </w:r>
      <w:r w:rsidR="00294585" w:rsidRPr="00B30874">
        <w:rPr>
          <w:rFonts w:ascii="Arial" w:hAnsi="Arial" w:cs="Arial"/>
          <w:sz w:val="22"/>
          <w:szCs w:val="22"/>
        </w:rPr>
        <w:t xml:space="preserve"> and 2010</w:t>
      </w:r>
      <w:r w:rsidRPr="00B30874">
        <w:rPr>
          <w:rFonts w:ascii="Arial" w:hAnsi="Arial" w:cs="Arial"/>
          <w:sz w:val="22"/>
          <w:szCs w:val="22"/>
        </w:rPr>
        <w:t>.</w:t>
      </w:r>
    </w:p>
    <w:p w:rsidR="00F738BB" w:rsidRPr="00B30874" w:rsidRDefault="00F738BB" w:rsidP="00C37FCA">
      <w:pPr>
        <w:numPr>
          <w:ilvl w:val="0"/>
          <w:numId w:val="10"/>
        </w:numPr>
        <w:tabs>
          <w:tab w:val="clear" w:pos="1440"/>
          <w:tab w:val="center" w:pos="180"/>
          <w:tab w:val="left" w:pos="720"/>
        </w:tabs>
        <w:ind w:left="720"/>
        <w:jc w:val="both"/>
        <w:rPr>
          <w:rFonts w:ascii="Arial" w:hAnsi="Arial" w:cs="Arial"/>
          <w:sz w:val="22"/>
          <w:szCs w:val="22"/>
        </w:rPr>
      </w:pPr>
      <w:r w:rsidRPr="00B30874">
        <w:rPr>
          <w:rFonts w:ascii="Arial" w:hAnsi="Arial" w:cs="Arial"/>
          <w:sz w:val="22"/>
          <w:szCs w:val="22"/>
        </w:rPr>
        <w:t>Advised management on improvement strategies, Competitive &amp; Profitability Analysis.</w:t>
      </w:r>
    </w:p>
    <w:p w:rsidR="00F738BB" w:rsidRPr="00B30874" w:rsidRDefault="00F738BB" w:rsidP="00C37FCA">
      <w:pPr>
        <w:numPr>
          <w:ilvl w:val="0"/>
          <w:numId w:val="10"/>
        </w:numPr>
        <w:tabs>
          <w:tab w:val="clear" w:pos="1440"/>
          <w:tab w:val="center" w:pos="180"/>
          <w:tab w:val="left" w:pos="720"/>
        </w:tabs>
        <w:ind w:left="720"/>
        <w:jc w:val="both"/>
        <w:rPr>
          <w:rFonts w:ascii="Arial" w:hAnsi="Arial" w:cs="Arial"/>
          <w:sz w:val="22"/>
          <w:szCs w:val="22"/>
        </w:rPr>
      </w:pPr>
      <w:r w:rsidRPr="00B30874">
        <w:rPr>
          <w:rFonts w:ascii="Arial" w:hAnsi="Arial" w:cs="Arial"/>
          <w:sz w:val="22"/>
          <w:szCs w:val="22"/>
        </w:rPr>
        <w:t>Excellent in Business proposal Risk Assessment. Highly effective management and organizational skills with ability to prioritize.</w:t>
      </w:r>
    </w:p>
    <w:p w:rsidR="001118CF" w:rsidRPr="00B30874" w:rsidRDefault="00F738BB" w:rsidP="00C37FCA">
      <w:pPr>
        <w:numPr>
          <w:ilvl w:val="0"/>
          <w:numId w:val="10"/>
        </w:numPr>
        <w:tabs>
          <w:tab w:val="clear" w:pos="1440"/>
          <w:tab w:val="center" w:pos="180"/>
          <w:tab w:val="left" w:pos="720"/>
        </w:tabs>
        <w:ind w:left="720"/>
        <w:jc w:val="both"/>
        <w:rPr>
          <w:rFonts w:ascii="Arial" w:hAnsi="Arial" w:cs="Arial"/>
          <w:sz w:val="22"/>
          <w:szCs w:val="22"/>
        </w:rPr>
      </w:pPr>
      <w:r w:rsidRPr="00B30874">
        <w:rPr>
          <w:rFonts w:ascii="Arial" w:hAnsi="Arial" w:cs="Arial"/>
          <w:sz w:val="22"/>
          <w:szCs w:val="22"/>
        </w:rPr>
        <w:t xml:space="preserve">Exposure to Client/Server, Web Application developmental tools and Software development and design.  </w:t>
      </w:r>
    </w:p>
    <w:p w:rsidR="00BF2E57" w:rsidRPr="00B30874" w:rsidRDefault="00BF2E57" w:rsidP="00BF2E57">
      <w:pPr>
        <w:jc w:val="both"/>
        <w:rPr>
          <w:rFonts w:ascii="Arial" w:hAnsi="Arial" w:cs="Arial"/>
          <w:b/>
          <w:sz w:val="22"/>
          <w:szCs w:val="22"/>
        </w:rPr>
      </w:pPr>
    </w:p>
    <w:p w:rsidR="00E95247" w:rsidRPr="00B30874" w:rsidRDefault="00E95247" w:rsidP="00E95247">
      <w:pPr>
        <w:tabs>
          <w:tab w:val="left" w:pos="900"/>
        </w:tabs>
        <w:jc w:val="both"/>
        <w:rPr>
          <w:rFonts w:ascii="Arial" w:hAnsi="Arial" w:cs="Arial"/>
          <w:b/>
          <w:bCs/>
          <w:sz w:val="22"/>
          <w:szCs w:val="22"/>
          <w:u w:val="single"/>
        </w:rPr>
      </w:pPr>
      <w:r w:rsidRPr="00B30874">
        <w:rPr>
          <w:rFonts w:ascii="Arial" w:hAnsi="Arial" w:cs="Arial"/>
          <w:b/>
          <w:bCs/>
          <w:sz w:val="22"/>
          <w:szCs w:val="22"/>
          <w:u w:val="single"/>
        </w:rPr>
        <w:t>Software/Hardware:</w:t>
      </w:r>
    </w:p>
    <w:p w:rsidR="00E95247" w:rsidRPr="00B30874" w:rsidRDefault="00294585" w:rsidP="00E95247">
      <w:pPr>
        <w:jc w:val="both"/>
        <w:rPr>
          <w:rFonts w:ascii="Arial" w:hAnsi="Arial" w:cs="Arial"/>
          <w:sz w:val="22"/>
          <w:szCs w:val="22"/>
        </w:rPr>
      </w:pPr>
      <w:r w:rsidRPr="00B30874">
        <w:rPr>
          <w:rFonts w:ascii="Arial" w:hAnsi="Arial" w:cs="Arial"/>
          <w:bCs/>
          <w:sz w:val="22"/>
          <w:szCs w:val="22"/>
        </w:rPr>
        <w:t>C,C++,S</w:t>
      </w:r>
      <w:r w:rsidR="008A7C54" w:rsidRPr="00B30874">
        <w:rPr>
          <w:rFonts w:ascii="Arial" w:hAnsi="Arial" w:cs="Arial"/>
          <w:bCs/>
          <w:sz w:val="22"/>
          <w:szCs w:val="22"/>
        </w:rPr>
        <w:t xml:space="preserve">QL, </w:t>
      </w:r>
      <w:r w:rsidR="00E95247" w:rsidRPr="00B30874">
        <w:rPr>
          <w:rFonts w:ascii="Arial" w:hAnsi="Arial" w:cs="Arial"/>
          <w:bCs/>
          <w:sz w:val="22"/>
          <w:szCs w:val="22"/>
        </w:rPr>
        <w:t xml:space="preserve">QTP, </w:t>
      </w:r>
      <w:r w:rsidR="00E95247" w:rsidRPr="00B30874">
        <w:rPr>
          <w:rFonts w:ascii="Arial" w:hAnsi="Arial" w:cs="Arial"/>
          <w:sz w:val="22"/>
          <w:szCs w:val="22"/>
        </w:rPr>
        <w:t xml:space="preserve">MS Windows NT 4.0/2000, Windows 95/98, Windows XP, </w:t>
      </w:r>
      <w:r w:rsidR="00E95247" w:rsidRPr="00B30874">
        <w:rPr>
          <w:rFonts w:ascii="Arial" w:hAnsi="Arial" w:cs="Arial"/>
          <w:bCs/>
          <w:sz w:val="22"/>
          <w:szCs w:val="22"/>
        </w:rPr>
        <w:t>MS Visual Studio, Power Builder</w:t>
      </w:r>
      <w:r w:rsidR="00E95247" w:rsidRPr="00B30874">
        <w:rPr>
          <w:rFonts w:ascii="Arial" w:hAnsi="Arial" w:cs="Arial"/>
          <w:sz w:val="22"/>
          <w:szCs w:val="22"/>
        </w:rPr>
        <w:t xml:space="preserve"> 5, 6.5, 7, Rational Rose, </w:t>
      </w:r>
      <w:r w:rsidR="00E95247" w:rsidRPr="00B30874">
        <w:rPr>
          <w:rFonts w:ascii="Arial" w:hAnsi="Arial" w:cs="Arial"/>
          <w:bCs/>
          <w:sz w:val="22"/>
          <w:szCs w:val="22"/>
        </w:rPr>
        <w:t xml:space="preserve">UML 2.0 </w:t>
      </w:r>
      <w:r w:rsidR="00632ECE" w:rsidRPr="00B30874">
        <w:rPr>
          <w:rFonts w:ascii="Arial" w:hAnsi="Arial" w:cs="Arial"/>
          <w:sz w:val="22"/>
          <w:szCs w:val="22"/>
        </w:rPr>
        <w:t>, RUP,</w:t>
      </w:r>
      <w:r w:rsidR="00252FC7" w:rsidRPr="00B30874">
        <w:rPr>
          <w:rFonts w:ascii="Arial" w:hAnsi="Arial" w:cs="Arial"/>
          <w:sz w:val="22"/>
          <w:szCs w:val="22"/>
        </w:rPr>
        <w:t xml:space="preserve"> NASCO,</w:t>
      </w:r>
      <w:r w:rsidR="00632ECE" w:rsidRPr="00B30874">
        <w:rPr>
          <w:rFonts w:ascii="Arial" w:hAnsi="Arial" w:cs="Arial"/>
          <w:sz w:val="22"/>
          <w:szCs w:val="22"/>
        </w:rPr>
        <w:t xml:space="preserve"> MS Visio</w:t>
      </w:r>
      <w:r w:rsidR="00E95247" w:rsidRPr="00B30874">
        <w:rPr>
          <w:rFonts w:ascii="Arial" w:hAnsi="Arial" w:cs="Arial"/>
          <w:sz w:val="22"/>
          <w:szCs w:val="22"/>
        </w:rPr>
        <w:t xml:space="preserve"> , </w:t>
      </w:r>
      <w:r w:rsidR="00EF71C0" w:rsidRPr="00B30874">
        <w:rPr>
          <w:rFonts w:ascii="Arial" w:hAnsi="Arial" w:cs="Arial"/>
          <w:sz w:val="22"/>
          <w:szCs w:val="22"/>
        </w:rPr>
        <w:t xml:space="preserve">Crystal Reports, </w:t>
      </w:r>
      <w:r w:rsidR="00E95247" w:rsidRPr="00B30874">
        <w:rPr>
          <w:rFonts w:ascii="Arial" w:hAnsi="Arial" w:cs="Arial"/>
          <w:sz w:val="22"/>
          <w:szCs w:val="22"/>
        </w:rPr>
        <w:t xml:space="preserve">Oracle 6 / 7.x / 8i / 9i, Oracle – TOAD, Informatica, </w:t>
      </w:r>
      <w:r w:rsidR="00776415" w:rsidRPr="00B30874">
        <w:rPr>
          <w:rFonts w:ascii="Arial" w:hAnsi="Arial" w:cs="Arial"/>
          <w:sz w:val="22"/>
          <w:szCs w:val="22"/>
        </w:rPr>
        <w:t xml:space="preserve">SharePoint, </w:t>
      </w:r>
      <w:r w:rsidR="00294EC1" w:rsidRPr="00B30874">
        <w:rPr>
          <w:rFonts w:ascii="Arial" w:hAnsi="Arial" w:cs="Arial"/>
          <w:sz w:val="22"/>
          <w:szCs w:val="22"/>
        </w:rPr>
        <w:t>Business</w:t>
      </w:r>
      <w:r w:rsidR="00632ECE" w:rsidRPr="00B30874">
        <w:rPr>
          <w:rFonts w:ascii="Arial" w:hAnsi="Arial" w:cs="Arial"/>
          <w:sz w:val="22"/>
          <w:szCs w:val="22"/>
        </w:rPr>
        <w:t xml:space="preserve"> Object, ETL</w:t>
      </w:r>
      <w:r w:rsidR="00E95247" w:rsidRPr="00B30874">
        <w:rPr>
          <w:rFonts w:ascii="Arial" w:hAnsi="Arial" w:cs="Arial"/>
          <w:sz w:val="22"/>
          <w:szCs w:val="22"/>
        </w:rPr>
        <w:t xml:space="preserve">, </w:t>
      </w:r>
      <w:r w:rsidR="008A7C54" w:rsidRPr="00B30874">
        <w:rPr>
          <w:rFonts w:ascii="Arial" w:hAnsi="Arial" w:cs="Arial"/>
          <w:sz w:val="22"/>
          <w:szCs w:val="22"/>
        </w:rPr>
        <w:t xml:space="preserve">PERL, </w:t>
      </w:r>
      <w:r w:rsidR="00E95247" w:rsidRPr="00B30874">
        <w:rPr>
          <w:rFonts w:ascii="Arial" w:hAnsi="Arial" w:cs="Arial"/>
          <w:sz w:val="22"/>
          <w:szCs w:val="22"/>
        </w:rPr>
        <w:t>MS Project, MS-Office</w:t>
      </w:r>
      <w:r w:rsidR="00632ECE" w:rsidRPr="00B30874">
        <w:rPr>
          <w:rFonts w:ascii="Arial" w:hAnsi="Arial" w:cs="Arial"/>
          <w:sz w:val="22"/>
          <w:szCs w:val="22"/>
        </w:rPr>
        <w:t>, Caliber, HP Quality Center</w:t>
      </w:r>
    </w:p>
    <w:p w:rsidR="00BF2E57" w:rsidRPr="00B30874" w:rsidRDefault="00BF2E57" w:rsidP="00BF2E57">
      <w:pPr>
        <w:jc w:val="both"/>
        <w:rPr>
          <w:rFonts w:ascii="Arial" w:hAnsi="Arial" w:cs="Arial"/>
          <w:b/>
          <w:sz w:val="22"/>
          <w:szCs w:val="22"/>
        </w:rPr>
      </w:pPr>
    </w:p>
    <w:p w:rsidR="000B6DA8" w:rsidRPr="00B30874" w:rsidRDefault="00BF2E57" w:rsidP="00BF2E57">
      <w:pPr>
        <w:jc w:val="both"/>
        <w:rPr>
          <w:rFonts w:ascii="Arial" w:hAnsi="Arial" w:cs="Arial"/>
          <w:b/>
          <w:sz w:val="22"/>
          <w:szCs w:val="22"/>
        </w:rPr>
      </w:pPr>
      <w:r w:rsidRPr="00B30874">
        <w:rPr>
          <w:rFonts w:ascii="Arial" w:hAnsi="Arial" w:cs="Arial"/>
          <w:b/>
          <w:sz w:val="22"/>
          <w:szCs w:val="22"/>
        </w:rPr>
        <w:t>PROFESSIONAL EXPERIENCE:</w:t>
      </w:r>
    </w:p>
    <w:p w:rsidR="00FA5729" w:rsidRPr="00B30874" w:rsidRDefault="00FA5729" w:rsidP="00492931">
      <w:pPr>
        <w:jc w:val="both"/>
        <w:rPr>
          <w:rFonts w:ascii="Arial" w:hAnsi="Arial" w:cs="Arial"/>
          <w:b/>
          <w:sz w:val="22"/>
          <w:szCs w:val="22"/>
          <w:u w:val="single"/>
        </w:rPr>
      </w:pPr>
    </w:p>
    <w:p w:rsidR="00492931" w:rsidRPr="00B30874" w:rsidRDefault="00492931" w:rsidP="00492931">
      <w:pPr>
        <w:jc w:val="both"/>
        <w:rPr>
          <w:rFonts w:ascii="Arial" w:hAnsi="Arial" w:cs="Arial"/>
          <w:b/>
          <w:sz w:val="22"/>
          <w:szCs w:val="22"/>
          <w:u w:val="single"/>
        </w:rPr>
      </w:pPr>
      <w:r w:rsidRPr="00B30874">
        <w:rPr>
          <w:rFonts w:ascii="Arial" w:hAnsi="Arial" w:cs="Arial"/>
          <w:b/>
          <w:sz w:val="22"/>
          <w:szCs w:val="22"/>
          <w:u w:val="single"/>
        </w:rPr>
        <w:t xml:space="preserve">Client: Emblem Health, New </w:t>
      </w:r>
      <w:r w:rsidR="009C3BD7" w:rsidRPr="00B30874">
        <w:rPr>
          <w:rFonts w:ascii="Arial" w:hAnsi="Arial" w:cs="Arial"/>
          <w:b/>
          <w:sz w:val="22"/>
          <w:szCs w:val="22"/>
          <w:u w:val="single"/>
        </w:rPr>
        <w:t>York, NY</w:t>
      </w:r>
      <w:r w:rsidRPr="00B30874">
        <w:rPr>
          <w:rFonts w:ascii="Arial" w:hAnsi="Arial" w:cs="Arial"/>
          <w:b/>
          <w:sz w:val="22"/>
          <w:szCs w:val="22"/>
          <w:u w:val="single"/>
        </w:rPr>
        <w:tab/>
      </w:r>
      <w:r w:rsidRPr="00B30874">
        <w:rPr>
          <w:rFonts w:ascii="Arial" w:hAnsi="Arial" w:cs="Arial"/>
          <w:b/>
          <w:sz w:val="22"/>
          <w:szCs w:val="22"/>
          <w:u w:val="single"/>
        </w:rPr>
        <w:tab/>
      </w:r>
      <w:r w:rsidRPr="00B30874">
        <w:rPr>
          <w:rFonts w:ascii="Arial" w:hAnsi="Arial" w:cs="Arial"/>
          <w:b/>
          <w:sz w:val="22"/>
          <w:szCs w:val="22"/>
          <w:u w:val="single"/>
        </w:rPr>
        <w:tab/>
      </w:r>
      <w:r w:rsidRPr="00B30874">
        <w:rPr>
          <w:rFonts w:ascii="Arial" w:hAnsi="Arial" w:cs="Arial"/>
          <w:b/>
          <w:sz w:val="22"/>
          <w:szCs w:val="22"/>
          <w:u w:val="single"/>
        </w:rPr>
        <w:tab/>
      </w:r>
      <w:r w:rsidRPr="00B30874">
        <w:rPr>
          <w:rFonts w:ascii="Arial" w:hAnsi="Arial" w:cs="Arial"/>
          <w:b/>
          <w:sz w:val="22"/>
          <w:szCs w:val="22"/>
          <w:u w:val="single"/>
        </w:rPr>
        <w:tab/>
      </w:r>
      <w:r w:rsidR="00B30874">
        <w:rPr>
          <w:rFonts w:ascii="Arial" w:hAnsi="Arial" w:cs="Arial"/>
          <w:b/>
          <w:sz w:val="22"/>
          <w:szCs w:val="22"/>
          <w:u w:val="single"/>
        </w:rPr>
        <w:t xml:space="preserve">    </w:t>
      </w:r>
      <w:r w:rsidR="004D5B5B" w:rsidRPr="00B30874">
        <w:rPr>
          <w:rFonts w:ascii="Arial" w:hAnsi="Arial" w:cs="Arial"/>
          <w:b/>
          <w:sz w:val="22"/>
          <w:szCs w:val="22"/>
          <w:u w:val="single"/>
        </w:rPr>
        <w:t xml:space="preserve"> May 14 </w:t>
      </w:r>
      <w:r w:rsidRPr="00B30874">
        <w:rPr>
          <w:rFonts w:ascii="Arial" w:hAnsi="Arial" w:cs="Arial"/>
          <w:b/>
          <w:sz w:val="22"/>
          <w:szCs w:val="22"/>
          <w:u w:val="single"/>
        </w:rPr>
        <w:t xml:space="preserve">- </w:t>
      </w:r>
      <w:r w:rsidR="005315FE" w:rsidRPr="00B30874">
        <w:rPr>
          <w:rFonts w:ascii="Arial" w:hAnsi="Arial" w:cs="Arial"/>
          <w:b/>
          <w:sz w:val="22"/>
          <w:szCs w:val="22"/>
          <w:u w:val="single"/>
        </w:rPr>
        <w:t>Present</w:t>
      </w:r>
    </w:p>
    <w:p w:rsidR="00B30874" w:rsidRDefault="00B30874" w:rsidP="00492931">
      <w:pPr>
        <w:pStyle w:val="Heading9"/>
        <w:ind w:left="0"/>
        <w:jc w:val="both"/>
        <w:rPr>
          <w:rFonts w:ascii="Arial" w:hAnsi="Arial" w:cs="Arial"/>
          <w:color w:val="auto"/>
          <w:sz w:val="22"/>
          <w:szCs w:val="22"/>
        </w:rPr>
      </w:pPr>
    </w:p>
    <w:p w:rsidR="00492931" w:rsidRPr="00B30874" w:rsidRDefault="00492931" w:rsidP="00492931">
      <w:pPr>
        <w:pStyle w:val="Heading9"/>
        <w:ind w:left="0"/>
        <w:jc w:val="both"/>
        <w:rPr>
          <w:rFonts w:ascii="Arial" w:hAnsi="Arial" w:cs="Arial"/>
          <w:color w:val="auto"/>
          <w:sz w:val="22"/>
          <w:szCs w:val="22"/>
        </w:rPr>
      </w:pPr>
      <w:r w:rsidRPr="00B30874">
        <w:rPr>
          <w:rFonts w:ascii="Arial" w:hAnsi="Arial" w:cs="Arial"/>
          <w:color w:val="auto"/>
          <w:sz w:val="22"/>
          <w:szCs w:val="22"/>
        </w:rPr>
        <w:t>Role</w:t>
      </w:r>
      <w:r w:rsidRPr="00B30874">
        <w:rPr>
          <w:rFonts w:ascii="Arial" w:hAnsi="Arial" w:cs="Arial"/>
          <w:b w:val="0"/>
          <w:color w:val="auto"/>
          <w:sz w:val="22"/>
          <w:szCs w:val="22"/>
        </w:rPr>
        <w:t xml:space="preserve">:  </w:t>
      </w:r>
      <w:r w:rsidR="00BA43BA" w:rsidRPr="00B30874">
        <w:rPr>
          <w:rFonts w:ascii="Arial" w:hAnsi="Arial" w:cs="Arial"/>
          <w:color w:val="auto"/>
          <w:sz w:val="22"/>
          <w:szCs w:val="22"/>
        </w:rPr>
        <w:t>Facets</w:t>
      </w:r>
      <w:r w:rsidR="005315FE" w:rsidRPr="00B30874">
        <w:rPr>
          <w:rFonts w:ascii="Arial" w:hAnsi="Arial" w:cs="Arial"/>
          <w:color w:val="auto"/>
          <w:sz w:val="22"/>
          <w:szCs w:val="22"/>
        </w:rPr>
        <w:t xml:space="preserve">Systems </w:t>
      </w:r>
      <w:r w:rsidRPr="00B30874">
        <w:rPr>
          <w:rFonts w:ascii="Arial" w:hAnsi="Arial" w:cs="Arial"/>
          <w:color w:val="auto"/>
          <w:sz w:val="22"/>
          <w:szCs w:val="22"/>
        </w:rPr>
        <w:t>Analyst</w:t>
      </w:r>
      <w:ins w:id="0" w:author="lkush" w:date="2015-08-03T13:55:00Z">
        <w:r w:rsidR="00B30874">
          <w:rPr>
            <w:rFonts w:ascii="Arial" w:hAnsi="Arial" w:cs="Arial"/>
            <w:color w:val="auto"/>
            <w:sz w:val="22"/>
            <w:szCs w:val="22"/>
          </w:rPr>
          <w:t xml:space="preserve"> </w:t>
        </w:r>
      </w:ins>
    </w:p>
    <w:p w:rsidR="00492931" w:rsidRPr="00B30874" w:rsidRDefault="005126FD" w:rsidP="00492931">
      <w:pPr>
        <w:pStyle w:val="NoSpacing"/>
        <w:rPr>
          <w:rFonts w:ascii="Arial" w:hAnsi="Arial" w:cs="Arial"/>
        </w:rPr>
      </w:pPr>
      <w:r w:rsidRPr="00B30874">
        <w:rPr>
          <w:rFonts w:ascii="Arial" w:hAnsi="Arial" w:cs="Arial"/>
        </w:rPr>
        <w:t xml:space="preserve">Emblem Health uses FACETS, a fully integrated, intelligent data processing and management information system for managed healthcare. </w:t>
      </w:r>
      <w:r w:rsidR="00632ECE" w:rsidRPr="00B30874">
        <w:rPr>
          <w:rFonts w:ascii="Arial" w:hAnsi="Arial" w:cs="Arial"/>
        </w:rPr>
        <w:t>I</w:t>
      </w:r>
      <w:r w:rsidR="00492931" w:rsidRPr="00B30874">
        <w:rPr>
          <w:rFonts w:ascii="Arial" w:hAnsi="Arial" w:cs="Arial"/>
        </w:rPr>
        <w:t xml:space="preserve"> am working under the project </w:t>
      </w:r>
      <w:r w:rsidR="00632ECE" w:rsidRPr="00B30874">
        <w:rPr>
          <w:rFonts w:ascii="Arial" w:hAnsi="Arial" w:cs="Arial"/>
        </w:rPr>
        <w:t xml:space="preserve">for provider and Member related changes in HIX (Health Information Exchange) </w:t>
      </w:r>
      <w:r w:rsidR="00492931" w:rsidRPr="00B30874">
        <w:rPr>
          <w:rFonts w:ascii="Arial" w:hAnsi="Arial" w:cs="Arial"/>
        </w:rPr>
        <w:t>and also work</w:t>
      </w:r>
      <w:r w:rsidR="00632ECE" w:rsidRPr="00B30874">
        <w:rPr>
          <w:rFonts w:ascii="Arial" w:hAnsi="Arial" w:cs="Arial"/>
        </w:rPr>
        <w:t>ed on other Member related</w:t>
      </w:r>
      <w:r w:rsidR="00492931" w:rsidRPr="00B30874">
        <w:rPr>
          <w:rFonts w:ascii="Arial" w:hAnsi="Arial" w:cs="Arial"/>
        </w:rPr>
        <w:t xml:space="preserve"> projects like </w:t>
      </w:r>
      <w:r w:rsidR="00632ECE" w:rsidRPr="00B30874">
        <w:rPr>
          <w:rFonts w:ascii="Arial" w:hAnsi="Arial" w:cs="Arial"/>
        </w:rPr>
        <w:t>HOMELESS INDICATOR, Demographic changes</w:t>
      </w:r>
      <w:r w:rsidR="00492931" w:rsidRPr="00B30874">
        <w:rPr>
          <w:rFonts w:ascii="Arial" w:hAnsi="Arial" w:cs="Arial"/>
        </w:rPr>
        <w:t xml:space="preserve"> etc.We created functional requirements document for </w:t>
      </w:r>
      <w:r w:rsidR="00632ECE" w:rsidRPr="00B30874">
        <w:rPr>
          <w:rFonts w:ascii="Arial" w:hAnsi="Arial" w:cs="Arial"/>
        </w:rPr>
        <w:t>the</w:t>
      </w:r>
      <w:r w:rsidR="00492931" w:rsidRPr="00B30874">
        <w:rPr>
          <w:rFonts w:ascii="Arial" w:hAnsi="Arial" w:cs="Arial"/>
        </w:rPr>
        <w:t xml:space="preserve"> project. Once FRD was created then did analysis on Functional Requirements and create as well as update the </w:t>
      </w:r>
      <w:r w:rsidR="00632ECE" w:rsidRPr="00B30874">
        <w:rPr>
          <w:rFonts w:ascii="Arial" w:hAnsi="Arial" w:cs="Arial"/>
        </w:rPr>
        <w:t>existing STTM</w:t>
      </w:r>
      <w:r w:rsidR="00492931" w:rsidRPr="00B30874">
        <w:rPr>
          <w:rFonts w:ascii="Arial" w:hAnsi="Arial" w:cs="Arial"/>
        </w:rPr>
        <w:t xml:space="preserve"> document. </w:t>
      </w:r>
      <w:r w:rsidR="00632ECE" w:rsidRPr="00B30874">
        <w:rPr>
          <w:rFonts w:ascii="Arial" w:hAnsi="Arial" w:cs="Arial"/>
        </w:rPr>
        <w:t>Once the coding is done after that we create a</w:t>
      </w:r>
      <w:r w:rsidR="00492931" w:rsidRPr="00B30874">
        <w:rPr>
          <w:rFonts w:ascii="Arial" w:hAnsi="Arial" w:cs="Arial"/>
        </w:rPr>
        <w:t xml:space="preserve"> testing scenarios and writing queries for testing specific fields in the oracle database.</w:t>
      </w:r>
    </w:p>
    <w:p w:rsidR="00FA5729" w:rsidRPr="00B30874" w:rsidRDefault="00492931" w:rsidP="00FA5729">
      <w:pPr>
        <w:widowControl w:val="0"/>
        <w:tabs>
          <w:tab w:val="left" w:pos="720"/>
        </w:tabs>
        <w:autoSpaceDE w:val="0"/>
        <w:autoSpaceDN w:val="0"/>
        <w:adjustRightInd w:val="0"/>
        <w:ind w:right="-46"/>
        <w:jc w:val="both"/>
        <w:rPr>
          <w:rFonts w:ascii="Arial" w:hAnsi="Arial" w:cs="Arial"/>
          <w:b/>
          <w:sz w:val="22"/>
          <w:szCs w:val="22"/>
          <w:lang w:val="en-US"/>
        </w:rPr>
      </w:pPr>
      <w:r w:rsidRPr="00B30874">
        <w:rPr>
          <w:rFonts w:ascii="Arial" w:hAnsi="Arial" w:cs="Arial"/>
          <w:b/>
          <w:sz w:val="22"/>
          <w:szCs w:val="22"/>
          <w:lang w:val="en-US"/>
        </w:rPr>
        <w:t>Responsibilities:</w:t>
      </w:r>
    </w:p>
    <w:p w:rsidR="00492931" w:rsidRPr="00B30874" w:rsidRDefault="00492931" w:rsidP="00FA5729">
      <w:pPr>
        <w:pStyle w:val="ListParagraph"/>
        <w:widowControl w:val="0"/>
        <w:numPr>
          <w:ilvl w:val="0"/>
          <w:numId w:val="49"/>
        </w:numPr>
        <w:tabs>
          <w:tab w:val="left" w:pos="720"/>
        </w:tabs>
        <w:autoSpaceDE w:val="0"/>
        <w:autoSpaceDN w:val="0"/>
        <w:adjustRightInd w:val="0"/>
        <w:ind w:right="-46"/>
        <w:jc w:val="both"/>
        <w:rPr>
          <w:rFonts w:ascii="Arial" w:hAnsi="Arial" w:cs="Arial"/>
          <w:b/>
          <w:sz w:val="22"/>
          <w:szCs w:val="22"/>
          <w:lang w:val="en-US"/>
        </w:rPr>
      </w:pPr>
      <w:r w:rsidRPr="00B30874">
        <w:rPr>
          <w:rFonts w:ascii="Arial" w:hAnsi="Arial" w:cs="Arial"/>
          <w:sz w:val="22"/>
          <w:szCs w:val="22"/>
        </w:rPr>
        <w:t>Conducted weekly meetings for deciding the Policies and Procedures to be followed while gathering Functional Requirements.</w:t>
      </w:r>
    </w:p>
    <w:p w:rsidR="00492931" w:rsidRPr="00B30874" w:rsidRDefault="00492931" w:rsidP="00492931">
      <w:pPr>
        <w:pStyle w:val="NoSpacing"/>
        <w:widowControl w:val="0"/>
        <w:numPr>
          <w:ilvl w:val="0"/>
          <w:numId w:val="29"/>
        </w:numPr>
        <w:tabs>
          <w:tab w:val="left" w:pos="720"/>
        </w:tabs>
        <w:autoSpaceDE w:val="0"/>
        <w:autoSpaceDN w:val="0"/>
        <w:adjustRightInd w:val="0"/>
        <w:ind w:right="-46"/>
        <w:jc w:val="both"/>
        <w:rPr>
          <w:rFonts w:ascii="Arial" w:hAnsi="Arial" w:cs="Arial"/>
        </w:rPr>
      </w:pPr>
      <w:r w:rsidRPr="00B30874">
        <w:rPr>
          <w:rFonts w:ascii="Arial" w:hAnsi="Arial" w:cs="Arial"/>
        </w:rPr>
        <w:t>Extracted the Functional Requirements from the end users keeping in mind their need for the application and prepared Functional Requirement Documents (FRD)</w:t>
      </w:r>
      <w:r w:rsidR="001A3518" w:rsidRPr="00B30874">
        <w:rPr>
          <w:rFonts w:ascii="Arial" w:hAnsi="Arial" w:cs="Arial"/>
        </w:rPr>
        <w:t>.</w:t>
      </w:r>
    </w:p>
    <w:p w:rsidR="005126FD" w:rsidRPr="00B30874" w:rsidRDefault="00492931" w:rsidP="00492931">
      <w:pPr>
        <w:pStyle w:val="NoSpacing"/>
        <w:widowControl w:val="0"/>
        <w:numPr>
          <w:ilvl w:val="0"/>
          <w:numId w:val="29"/>
        </w:numPr>
        <w:tabs>
          <w:tab w:val="left" w:pos="720"/>
        </w:tabs>
        <w:autoSpaceDE w:val="0"/>
        <w:autoSpaceDN w:val="0"/>
        <w:adjustRightInd w:val="0"/>
        <w:ind w:right="-46"/>
        <w:jc w:val="both"/>
        <w:rPr>
          <w:rFonts w:ascii="Arial" w:hAnsi="Arial" w:cs="Arial"/>
          <w:b/>
        </w:rPr>
      </w:pPr>
      <w:r w:rsidRPr="00B30874">
        <w:rPr>
          <w:rFonts w:ascii="Arial" w:hAnsi="Arial" w:cs="Arial"/>
        </w:rPr>
        <w:t>Performed the requirement analysis, impact analysis and documented the Analysis Result into mapping document</w:t>
      </w:r>
      <w:r w:rsidRPr="00B30874">
        <w:rPr>
          <w:rFonts w:ascii="Arial" w:hAnsi="Arial" w:cs="Arial"/>
          <w:b/>
        </w:rPr>
        <w:t>.</w:t>
      </w:r>
    </w:p>
    <w:p w:rsidR="00A006D9" w:rsidRPr="00B30874" w:rsidRDefault="005126FD" w:rsidP="00492931">
      <w:pPr>
        <w:pStyle w:val="NoSpacing"/>
        <w:widowControl w:val="0"/>
        <w:numPr>
          <w:ilvl w:val="0"/>
          <w:numId w:val="29"/>
        </w:numPr>
        <w:tabs>
          <w:tab w:val="left" w:pos="720"/>
        </w:tabs>
        <w:autoSpaceDE w:val="0"/>
        <w:autoSpaceDN w:val="0"/>
        <w:adjustRightInd w:val="0"/>
        <w:ind w:right="-46"/>
        <w:jc w:val="both"/>
        <w:rPr>
          <w:rFonts w:ascii="Arial" w:hAnsi="Arial" w:cs="Arial"/>
        </w:rPr>
      </w:pPr>
      <w:r w:rsidRPr="00B30874">
        <w:rPr>
          <w:rFonts w:ascii="Arial" w:hAnsi="Arial" w:cs="Arial"/>
        </w:rPr>
        <w:t>Used Facets Analytics for fast and easy retrieval, display and grouping of information for performing queries and generating reports</w:t>
      </w:r>
      <w:r w:rsidR="00A006D9" w:rsidRPr="00B30874">
        <w:rPr>
          <w:rFonts w:ascii="Arial" w:hAnsi="Arial" w:cs="Arial"/>
        </w:rPr>
        <w:t xml:space="preserve">. </w:t>
      </w:r>
    </w:p>
    <w:p w:rsidR="00492931" w:rsidRPr="00B30874" w:rsidRDefault="00A006D9" w:rsidP="00492931">
      <w:pPr>
        <w:pStyle w:val="NoSpacing"/>
        <w:widowControl w:val="0"/>
        <w:numPr>
          <w:ilvl w:val="0"/>
          <w:numId w:val="29"/>
        </w:numPr>
        <w:tabs>
          <w:tab w:val="left" w:pos="720"/>
        </w:tabs>
        <w:autoSpaceDE w:val="0"/>
        <w:autoSpaceDN w:val="0"/>
        <w:adjustRightInd w:val="0"/>
        <w:ind w:right="-46"/>
        <w:jc w:val="both"/>
        <w:rPr>
          <w:rFonts w:ascii="Arial" w:hAnsi="Arial" w:cs="Arial"/>
        </w:rPr>
      </w:pPr>
      <w:r w:rsidRPr="00B30874">
        <w:rPr>
          <w:rFonts w:ascii="Arial" w:hAnsi="Arial" w:cs="Arial"/>
        </w:rPr>
        <w:t>Served as a liaison between the internal and external business community (Claims, Billing, Membership, Capitation, Customer service, membership management, provider management, advanced Healthcare management, provider agreement management) and the project team.</w:t>
      </w:r>
    </w:p>
    <w:p w:rsidR="009C7918" w:rsidRPr="00B30874" w:rsidRDefault="009C7918" w:rsidP="009C7918">
      <w:pPr>
        <w:numPr>
          <w:ilvl w:val="0"/>
          <w:numId w:val="29"/>
        </w:numPr>
        <w:jc w:val="both"/>
        <w:rPr>
          <w:rFonts w:ascii="Arial" w:hAnsi="Arial" w:cs="Arial"/>
          <w:sz w:val="22"/>
          <w:szCs w:val="22"/>
        </w:rPr>
      </w:pPr>
      <w:r w:rsidRPr="00B30874">
        <w:rPr>
          <w:rFonts w:ascii="Arial" w:hAnsi="Arial" w:cs="Arial"/>
          <w:sz w:val="22"/>
          <w:szCs w:val="22"/>
        </w:rPr>
        <w:t xml:space="preserve">Assisted JAD sessions to identify the business flows and determine whether any current or proposed systems are impacted by the EDI X12 Transaction, Code set and Identifier aspects of HIPAA. </w:t>
      </w:r>
    </w:p>
    <w:p w:rsidR="009C7918" w:rsidRPr="00B30874" w:rsidRDefault="009C7918" w:rsidP="009C7918">
      <w:pPr>
        <w:numPr>
          <w:ilvl w:val="0"/>
          <w:numId w:val="29"/>
        </w:numPr>
        <w:jc w:val="both"/>
        <w:rPr>
          <w:rFonts w:ascii="Arial" w:hAnsi="Arial" w:cs="Arial"/>
          <w:sz w:val="22"/>
          <w:szCs w:val="22"/>
        </w:rPr>
      </w:pPr>
      <w:r w:rsidRPr="00B30874">
        <w:rPr>
          <w:rFonts w:ascii="Arial" w:hAnsi="Arial" w:cs="Arial"/>
          <w:sz w:val="22"/>
          <w:szCs w:val="22"/>
        </w:rPr>
        <w:t xml:space="preserve">Involved in the full HIPAA compliance lifecycle from GAP analysis, mapping, implementation, and testing for processing of Medicaid Claims. Worked on EDI transactions: 270, 271, 834, 835, and 837 (P.I.D) to identify key data set elements for designated record set. Interacted </w:t>
      </w:r>
      <w:r w:rsidR="00BA43BA" w:rsidRPr="00B30874">
        <w:rPr>
          <w:rFonts w:ascii="Arial" w:hAnsi="Arial" w:cs="Arial"/>
          <w:sz w:val="22"/>
          <w:szCs w:val="22"/>
        </w:rPr>
        <w:t>with Claims, Payments and Enrolment hence analys</w:t>
      </w:r>
      <w:r w:rsidRPr="00B30874">
        <w:rPr>
          <w:rFonts w:ascii="Arial" w:hAnsi="Arial" w:cs="Arial"/>
          <w:sz w:val="22"/>
          <w:szCs w:val="22"/>
        </w:rPr>
        <w:t>ing and documenting related business processes.</w:t>
      </w:r>
    </w:p>
    <w:p w:rsidR="00A006D9" w:rsidRPr="00B30874" w:rsidRDefault="00492931" w:rsidP="009C7918">
      <w:pPr>
        <w:pStyle w:val="NoSpacing"/>
        <w:widowControl w:val="0"/>
        <w:numPr>
          <w:ilvl w:val="0"/>
          <w:numId w:val="29"/>
        </w:numPr>
        <w:tabs>
          <w:tab w:val="left" w:pos="720"/>
        </w:tabs>
        <w:autoSpaceDE w:val="0"/>
        <w:autoSpaceDN w:val="0"/>
        <w:adjustRightInd w:val="0"/>
        <w:ind w:right="-46"/>
        <w:jc w:val="both"/>
        <w:rPr>
          <w:rFonts w:ascii="Arial" w:hAnsi="Arial" w:cs="Arial"/>
          <w:b/>
        </w:rPr>
      </w:pPr>
      <w:r w:rsidRPr="00B30874">
        <w:rPr>
          <w:rFonts w:ascii="Arial" w:hAnsi="Arial" w:cs="Arial"/>
          <w:bCs/>
        </w:rPr>
        <w:t xml:space="preserve">Work closely with Business Owners and Subject matter expert to outline Functional Requirements and Requirement Analysis. </w:t>
      </w:r>
    </w:p>
    <w:p w:rsidR="00492931" w:rsidRPr="00B30874" w:rsidRDefault="00A006D9" w:rsidP="009C7918">
      <w:pPr>
        <w:pStyle w:val="NoSpacing"/>
        <w:widowControl w:val="0"/>
        <w:numPr>
          <w:ilvl w:val="0"/>
          <w:numId w:val="29"/>
        </w:numPr>
        <w:tabs>
          <w:tab w:val="left" w:pos="720"/>
        </w:tabs>
        <w:autoSpaceDE w:val="0"/>
        <w:autoSpaceDN w:val="0"/>
        <w:adjustRightInd w:val="0"/>
        <w:ind w:right="-46"/>
        <w:jc w:val="both"/>
        <w:rPr>
          <w:rFonts w:ascii="Arial" w:hAnsi="Arial" w:cs="Arial"/>
          <w:b/>
        </w:rPr>
      </w:pPr>
      <w:r w:rsidRPr="00B30874">
        <w:rPr>
          <w:rFonts w:ascii="Arial" w:hAnsi="Arial" w:cs="Arial"/>
          <w:bCs/>
        </w:rPr>
        <w:t>Facets Product Configuration of new products and components including research, testing and trouble shooting in FACETS.</w:t>
      </w:r>
    </w:p>
    <w:p w:rsidR="00492931" w:rsidRPr="00B30874" w:rsidRDefault="00492931" w:rsidP="00492931">
      <w:pPr>
        <w:numPr>
          <w:ilvl w:val="0"/>
          <w:numId w:val="26"/>
        </w:numPr>
        <w:tabs>
          <w:tab w:val="right" w:pos="9900"/>
        </w:tabs>
        <w:suppressAutoHyphens/>
        <w:rPr>
          <w:rFonts w:ascii="Arial" w:hAnsi="Arial" w:cs="Arial"/>
          <w:bCs/>
          <w:sz w:val="22"/>
          <w:szCs w:val="22"/>
        </w:rPr>
      </w:pPr>
      <w:r w:rsidRPr="00B30874">
        <w:rPr>
          <w:rFonts w:ascii="Arial" w:hAnsi="Arial" w:cs="Arial"/>
          <w:bCs/>
          <w:sz w:val="22"/>
          <w:szCs w:val="22"/>
        </w:rPr>
        <w:t>Reviewed and analyzed data from various internal sources</w:t>
      </w:r>
      <w:r w:rsidR="001A3518" w:rsidRPr="00B30874">
        <w:rPr>
          <w:rFonts w:ascii="Arial" w:hAnsi="Arial" w:cs="Arial"/>
          <w:bCs/>
          <w:sz w:val="22"/>
          <w:szCs w:val="22"/>
        </w:rPr>
        <w:t xml:space="preserve"> and Created STTM document</w:t>
      </w:r>
      <w:r w:rsidRPr="00B30874">
        <w:rPr>
          <w:rFonts w:ascii="Arial" w:hAnsi="Arial" w:cs="Arial"/>
          <w:bCs/>
          <w:sz w:val="22"/>
          <w:szCs w:val="22"/>
        </w:rPr>
        <w:t>.</w:t>
      </w:r>
    </w:p>
    <w:p w:rsidR="00492931" w:rsidRPr="00B30874" w:rsidRDefault="00492931" w:rsidP="00492931">
      <w:pPr>
        <w:numPr>
          <w:ilvl w:val="0"/>
          <w:numId w:val="26"/>
        </w:numPr>
        <w:tabs>
          <w:tab w:val="right" w:pos="9900"/>
        </w:tabs>
        <w:suppressAutoHyphens/>
        <w:rPr>
          <w:rFonts w:ascii="Arial" w:hAnsi="Arial" w:cs="Arial"/>
          <w:bCs/>
          <w:sz w:val="22"/>
          <w:szCs w:val="22"/>
        </w:rPr>
      </w:pPr>
      <w:r w:rsidRPr="00B30874">
        <w:rPr>
          <w:rFonts w:ascii="Arial" w:hAnsi="Arial" w:cs="Arial"/>
          <w:bCs/>
          <w:sz w:val="22"/>
          <w:szCs w:val="22"/>
        </w:rPr>
        <w:t xml:space="preserve">Identified gaps and performed gap analysis. </w:t>
      </w:r>
    </w:p>
    <w:p w:rsidR="00492931" w:rsidRPr="00B30874" w:rsidRDefault="00492931" w:rsidP="00492931">
      <w:pPr>
        <w:numPr>
          <w:ilvl w:val="0"/>
          <w:numId w:val="26"/>
        </w:numPr>
        <w:tabs>
          <w:tab w:val="right" w:pos="9900"/>
        </w:tabs>
        <w:suppressAutoHyphens/>
        <w:rPr>
          <w:rFonts w:ascii="Arial" w:hAnsi="Arial" w:cs="Arial"/>
          <w:bCs/>
          <w:sz w:val="22"/>
          <w:szCs w:val="22"/>
        </w:rPr>
      </w:pPr>
      <w:r w:rsidRPr="00B30874">
        <w:rPr>
          <w:rFonts w:ascii="Arial" w:hAnsi="Arial" w:cs="Arial"/>
          <w:bCs/>
          <w:sz w:val="22"/>
          <w:szCs w:val="22"/>
        </w:rPr>
        <w:t>Understand the flow of data, Reviewed and analyzed data from various sources.</w:t>
      </w:r>
    </w:p>
    <w:p w:rsidR="00492931" w:rsidRPr="00B30874" w:rsidRDefault="00492931" w:rsidP="00492931">
      <w:pPr>
        <w:numPr>
          <w:ilvl w:val="0"/>
          <w:numId w:val="26"/>
        </w:numPr>
        <w:tabs>
          <w:tab w:val="right" w:pos="9900"/>
        </w:tabs>
        <w:suppressAutoHyphens/>
        <w:rPr>
          <w:rFonts w:ascii="Arial" w:hAnsi="Arial" w:cs="Arial"/>
          <w:bCs/>
          <w:sz w:val="22"/>
          <w:szCs w:val="22"/>
        </w:rPr>
      </w:pPr>
      <w:r w:rsidRPr="00B30874">
        <w:rPr>
          <w:rFonts w:ascii="Arial" w:hAnsi="Arial" w:cs="Arial"/>
          <w:bCs/>
          <w:sz w:val="22"/>
          <w:szCs w:val="22"/>
        </w:rPr>
        <w:lastRenderedPageBreak/>
        <w:t>Conducting session with developing teams for the coding of functional requirement for projects.</w:t>
      </w:r>
    </w:p>
    <w:p w:rsidR="00687DD8" w:rsidRPr="00B30874" w:rsidRDefault="00687DD8" w:rsidP="00492931">
      <w:pPr>
        <w:numPr>
          <w:ilvl w:val="0"/>
          <w:numId w:val="26"/>
        </w:numPr>
        <w:suppressAutoHyphens/>
        <w:jc w:val="both"/>
        <w:rPr>
          <w:rFonts w:ascii="Arial" w:hAnsi="Arial" w:cs="Arial"/>
          <w:bCs/>
          <w:sz w:val="22"/>
          <w:szCs w:val="22"/>
        </w:rPr>
      </w:pPr>
      <w:r w:rsidRPr="00B30874">
        <w:rPr>
          <w:rFonts w:ascii="Arial" w:hAnsi="Arial" w:cs="Arial"/>
          <w:sz w:val="22"/>
          <w:szCs w:val="22"/>
        </w:rPr>
        <w:t xml:space="preserve">Identified/documented data sources and transformation rules required to populate and maintain data warehouse content. </w:t>
      </w:r>
    </w:p>
    <w:p w:rsidR="00492931" w:rsidRPr="00B30874" w:rsidRDefault="00492931" w:rsidP="00492931">
      <w:pPr>
        <w:numPr>
          <w:ilvl w:val="0"/>
          <w:numId w:val="26"/>
        </w:numPr>
        <w:tabs>
          <w:tab w:val="right" w:pos="9900"/>
        </w:tabs>
        <w:suppressAutoHyphens/>
        <w:rPr>
          <w:rFonts w:ascii="Arial" w:hAnsi="Arial" w:cs="Arial"/>
          <w:bCs/>
          <w:sz w:val="22"/>
          <w:szCs w:val="22"/>
        </w:rPr>
      </w:pPr>
      <w:r w:rsidRPr="00B30874">
        <w:rPr>
          <w:rFonts w:ascii="Arial" w:hAnsi="Arial" w:cs="Arial"/>
          <w:bCs/>
          <w:sz w:val="22"/>
          <w:szCs w:val="22"/>
        </w:rPr>
        <w:t>Studied previously created mapping document and updating them according to the new requirement.</w:t>
      </w:r>
    </w:p>
    <w:p w:rsidR="00492931" w:rsidRPr="00B30874" w:rsidRDefault="001A3518" w:rsidP="00492931">
      <w:pPr>
        <w:numPr>
          <w:ilvl w:val="0"/>
          <w:numId w:val="26"/>
        </w:numPr>
        <w:tabs>
          <w:tab w:val="right" w:pos="9900"/>
        </w:tabs>
        <w:suppressAutoHyphens/>
        <w:rPr>
          <w:rFonts w:ascii="Arial" w:hAnsi="Arial" w:cs="Arial"/>
          <w:bCs/>
          <w:sz w:val="22"/>
          <w:szCs w:val="22"/>
        </w:rPr>
      </w:pPr>
      <w:r w:rsidRPr="00B30874">
        <w:rPr>
          <w:rFonts w:ascii="Arial" w:hAnsi="Arial" w:cs="Arial"/>
          <w:bCs/>
          <w:sz w:val="22"/>
          <w:szCs w:val="22"/>
        </w:rPr>
        <w:t>C</w:t>
      </w:r>
      <w:r w:rsidR="00492931" w:rsidRPr="00B30874">
        <w:rPr>
          <w:rFonts w:ascii="Arial" w:hAnsi="Arial" w:cs="Arial"/>
          <w:bCs/>
          <w:sz w:val="22"/>
          <w:szCs w:val="22"/>
        </w:rPr>
        <w:t>reat</w:t>
      </w:r>
      <w:r w:rsidRPr="00B30874">
        <w:rPr>
          <w:rFonts w:ascii="Arial" w:hAnsi="Arial" w:cs="Arial"/>
          <w:bCs/>
          <w:sz w:val="22"/>
          <w:szCs w:val="22"/>
        </w:rPr>
        <w:t>ing</w:t>
      </w:r>
      <w:r w:rsidR="00492931" w:rsidRPr="00B30874">
        <w:rPr>
          <w:rFonts w:ascii="Arial" w:hAnsi="Arial" w:cs="Arial"/>
          <w:bCs/>
          <w:sz w:val="22"/>
          <w:szCs w:val="22"/>
        </w:rPr>
        <w:t xml:space="preserve"> the testing scenarios, Queries</w:t>
      </w:r>
      <w:r w:rsidRPr="00B30874">
        <w:rPr>
          <w:rFonts w:ascii="Arial" w:hAnsi="Arial" w:cs="Arial"/>
          <w:bCs/>
          <w:sz w:val="22"/>
          <w:szCs w:val="22"/>
        </w:rPr>
        <w:t>, and test</w:t>
      </w:r>
      <w:r w:rsidR="00687DD8" w:rsidRPr="00B30874">
        <w:rPr>
          <w:rFonts w:ascii="Arial" w:hAnsi="Arial" w:cs="Arial"/>
          <w:bCs/>
          <w:sz w:val="22"/>
          <w:szCs w:val="22"/>
        </w:rPr>
        <w:t xml:space="preserve"> the different individual field. Related with the OBAMACARE health plan.</w:t>
      </w:r>
    </w:p>
    <w:p w:rsidR="00492931" w:rsidRPr="00B30874" w:rsidRDefault="00492931" w:rsidP="00492931">
      <w:pPr>
        <w:numPr>
          <w:ilvl w:val="0"/>
          <w:numId w:val="26"/>
        </w:numPr>
        <w:tabs>
          <w:tab w:val="right" w:pos="9900"/>
        </w:tabs>
        <w:suppressAutoHyphens/>
        <w:rPr>
          <w:rFonts w:ascii="Arial" w:hAnsi="Arial" w:cs="Arial"/>
          <w:bCs/>
          <w:sz w:val="22"/>
          <w:szCs w:val="22"/>
        </w:rPr>
      </w:pPr>
      <w:r w:rsidRPr="00B30874">
        <w:rPr>
          <w:rFonts w:ascii="Arial" w:hAnsi="Arial" w:cs="Arial"/>
          <w:bCs/>
          <w:sz w:val="22"/>
          <w:szCs w:val="22"/>
        </w:rPr>
        <w:t>Work with developing team to solve the defects generated by the Testing team.</w:t>
      </w:r>
    </w:p>
    <w:p w:rsidR="00492931" w:rsidRPr="00B30874" w:rsidRDefault="00492931" w:rsidP="00492931">
      <w:pPr>
        <w:numPr>
          <w:ilvl w:val="0"/>
          <w:numId w:val="26"/>
        </w:numPr>
        <w:tabs>
          <w:tab w:val="right" w:pos="9900"/>
        </w:tabs>
        <w:suppressAutoHyphens/>
        <w:rPr>
          <w:rFonts w:ascii="Arial" w:hAnsi="Arial" w:cs="Arial"/>
          <w:bCs/>
          <w:sz w:val="22"/>
          <w:szCs w:val="22"/>
        </w:rPr>
      </w:pPr>
      <w:r w:rsidRPr="00B30874">
        <w:rPr>
          <w:rFonts w:ascii="Arial" w:hAnsi="Arial" w:cs="Arial"/>
          <w:bCs/>
          <w:sz w:val="22"/>
          <w:szCs w:val="22"/>
        </w:rPr>
        <w:t>Uploading and Modifying document on SharePoint Site.</w:t>
      </w:r>
    </w:p>
    <w:p w:rsidR="00492931" w:rsidRPr="00B30874" w:rsidRDefault="00492931" w:rsidP="005315FE">
      <w:pPr>
        <w:tabs>
          <w:tab w:val="right" w:pos="9900"/>
        </w:tabs>
        <w:suppressAutoHyphens/>
        <w:rPr>
          <w:rFonts w:ascii="Arial" w:hAnsi="Arial" w:cs="Arial"/>
          <w:bCs/>
          <w:sz w:val="22"/>
          <w:szCs w:val="22"/>
        </w:rPr>
      </w:pPr>
      <w:r w:rsidRPr="00B30874">
        <w:rPr>
          <w:rFonts w:ascii="Arial" w:hAnsi="Arial" w:cs="Arial"/>
          <w:b/>
          <w:bCs/>
          <w:i/>
          <w:iCs/>
          <w:sz w:val="22"/>
          <w:szCs w:val="22"/>
        </w:rPr>
        <w:t>Environment</w:t>
      </w:r>
      <w:r w:rsidRPr="00B30874">
        <w:rPr>
          <w:rFonts w:ascii="Arial" w:hAnsi="Arial" w:cs="Arial"/>
          <w:b/>
          <w:bCs/>
          <w:sz w:val="22"/>
          <w:szCs w:val="22"/>
        </w:rPr>
        <w:t xml:space="preserve">: </w:t>
      </w:r>
      <w:r w:rsidRPr="00B30874">
        <w:rPr>
          <w:rFonts w:ascii="Arial" w:hAnsi="Arial" w:cs="Arial"/>
          <w:bCs/>
          <w:sz w:val="22"/>
          <w:szCs w:val="22"/>
        </w:rPr>
        <w:t xml:space="preserve">Windows </w:t>
      </w:r>
      <w:r w:rsidR="00222101" w:rsidRPr="00B30874">
        <w:rPr>
          <w:rFonts w:ascii="Arial" w:hAnsi="Arial" w:cs="Arial"/>
          <w:bCs/>
          <w:sz w:val="22"/>
          <w:szCs w:val="22"/>
        </w:rPr>
        <w:t>Vista</w:t>
      </w:r>
      <w:r w:rsidRPr="00B30874">
        <w:rPr>
          <w:rFonts w:ascii="Arial" w:hAnsi="Arial" w:cs="Arial"/>
          <w:bCs/>
          <w:sz w:val="22"/>
          <w:szCs w:val="22"/>
        </w:rPr>
        <w:t>, Toad-11,Toad-Data Modeler, HP Quality Center, MS Excel, MS Word, Visio, MS Power P</w:t>
      </w:r>
      <w:r w:rsidR="00222101" w:rsidRPr="00B30874">
        <w:rPr>
          <w:rFonts w:ascii="Arial" w:hAnsi="Arial" w:cs="Arial"/>
          <w:bCs/>
          <w:sz w:val="22"/>
          <w:szCs w:val="22"/>
        </w:rPr>
        <w:t xml:space="preserve">oint, SQL, </w:t>
      </w:r>
      <w:r w:rsidRPr="00B30874">
        <w:rPr>
          <w:rFonts w:ascii="Arial" w:hAnsi="Arial" w:cs="Arial"/>
          <w:bCs/>
          <w:sz w:val="22"/>
          <w:szCs w:val="22"/>
        </w:rPr>
        <w:t>SharePoint 2010</w:t>
      </w:r>
      <w:r w:rsidR="00222101" w:rsidRPr="00B30874">
        <w:rPr>
          <w:rFonts w:ascii="Arial" w:hAnsi="Arial" w:cs="Arial"/>
          <w:bCs/>
          <w:sz w:val="22"/>
          <w:szCs w:val="22"/>
        </w:rPr>
        <w:t xml:space="preserve">, Data stage 8.1, Ms Visual Studio </w:t>
      </w:r>
      <w:r w:rsidRPr="00B30874">
        <w:rPr>
          <w:rFonts w:ascii="Arial" w:hAnsi="Arial" w:cs="Arial"/>
          <w:bCs/>
          <w:sz w:val="22"/>
          <w:szCs w:val="22"/>
        </w:rPr>
        <w:t>.</w:t>
      </w:r>
    </w:p>
    <w:p w:rsidR="00492931" w:rsidRPr="00B30874" w:rsidRDefault="00492931" w:rsidP="008A7C54">
      <w:pPr>
        <w:jc w:val="both"/>
        <w:rPr>
          <w:rFonts w:ascii="Arial" w:hAnsi="Arial" w:cs="Arial"/>
          <w:b/>
          <w:sz w:val="22"/>
          <w:szCs w:val="22"/>
        </w:rPr>
      </w:pPr>
    </w:p>
    <w:p w:rsidR="008A7C54" w:rsidRPr="00B30874" w:rsidRDefault="008A7C54" w:rsidP="008A7C54">
      <w:pPr>
        <w:jc w:val="both"/>
        <w:rPr>
          <w:rFonts w:ascii="Arial" w:hAnsi="Arial" w:cs="Arial"/>
          <w:b/>
          <w:sz w:val="22"/>
          <w:szCs w:val="22"/>
          <w:u w:val="single"/>
        </w:rPr>
      </w:pPr>
      <w:r w:rsidRPr="00B30874">
        <w:rPr>
          <w:rFonts w:ascii="Arial" w:hAnsi="Arial" w:cs="Arial"/>
          <w:b/>
          <w:sz w:val="22"/>
          <w:szCs w:val="22"/>
          <w:u w:val="single"/>
        </w:rPr>
        <w:t xml:space="preserve">Client: CIGNA Healthcare, </w:t>
      </w:r>
      <w:r w:rsidR="004F0EA7" w:rsidRPr="00B30874">
        <w:rPr>
          <w:rFonts w:ascii="Arial" w:hAnsi="Arial" w:cs="Arial"/>
          <w:b/>
          <w:sz w:val="22"/>
          <w:szCs w:val="22"/>
          <w:u w:val="single"/>
        </w:rPr>
        <w:t xml:space="preserve">Greenwood Village, </w:t>
      </w:r>
      <w:r w:rsidR="00FA5729" w:rsidRPr="00B30874">
        <w:rPr>
          <w:rFonts w:ascii="Arial" w:hAnsi="Arial" w:cs="Arial"/>
          <w:b/>
          <w:sz w:val="22"/>
          <w:szCs w:val="22"/>
          <w:u w:val="single"/>
        </w:rPr>
        <w:t>CO</w:t>
      </w:r>
      <w:r w:rsidR="00B30874">
        <w:rPr>
          <w:rFonts w:ascii="Arial" w:hAnsi="Arial" w:cs="Arial"/>
          <w:b/>
          <w:sz w:val="22"/>
          <w:szCs w:val="22"/>
          <w:u w:val="single"/>
        </w:rPr>
        <w:tab/>
      </w:r>
      <w:r w:rsidR="00B30874">
        <w:rPr>
          <w:rFonts w:ascii="Arial" w:hAnsi="Arial" w:cs="Arial"/>
          <w:b/>
          <w:sz w:val="22"/>
          <w:szCs w:val="22"/>
          <w:u w:val="single"/>
        </w:rPr>
        <w:tab/>
      </w:r>
      <w:r w:rsidR="00B30874">
        <w:rPr>
          <w:rFonts w:ascii="Arial" w:hAnsi="Arial" w:cs="Arial"/>
          <w:b/>
          <w:sz w:val="22"/>
          <w:szCs w:val="22"/>
          <w:u w:val="single"/>
        </w:rPr>
        <w:tab/>
      </w:r>
      <w:r w:rsidR="004132F0" w:rsidRPr="00B30874">
        <w:rPr>
          <w:rFonts w:ascii="Arial" w:hAnsi="Arial" w:cs="Arial"/>
          <w:b/>
          <w:sz w:val="22"/>
          <w:szCs w:val="22"/>
          <w:u w:val="single"/>
        </w:rPr>
        <w:t>Jan13</w:t>
      </w:r>
      <w:r w:rsidRPr="00B30874">
        <w:rPr>
          <w:rFonts w:ascii="Arial" w:hAnsi="Arial" w:cs="Arial"/>
          <w:b/>
          <w:sz w:val="22"/>
          <w:szCs w:val="22"/>
          <w:u w:val="single"/>
        </w:rPr>
        <w:t xml:space="preserve">- </w:t>
      </w:r>
      <w:r w:rsidR="004D5B5B" w:rsidRPr="00B30874">
        <w:rPr>
          <w:rFonts w:ascii="Arial" w:hAnsi="Arial" w:cs="Arial"/>
          <w:b/>
          <w:sz w:val="22"/>
          <w:szCs w:val="22"/>
          <w:u w:val="single"/>
        </w:rPr>
        <w:t>May 14</w:t>
      </w:r>
    </w:p>
    <w:p w:rsidR="00B30874" w:rsidRDefault="00B30874" w:rsidP="008A7C54">
      <w:pPr>
        <w:pStyle w:val="Heading9"/>
        <w:ind w:left="0"/>
        <w:jc w:val="both"/>
        <w:rPr>
          <w:rFonts w:ascii="Arial" w:hAnsi="Arial" w:cs="Arial"/>
          <w:color w:val="auto"/>
          <w:sz w:val="22"/>
          <w:szCs w:val="22"/>
        </w:rPr>
      </w:pPr>
    </w:p>
    <w:p w:rsidR="008A7C54" w:rsidRPr="00B30874" w:rsidRDefault="008A7C54" w:rsidP="008A7C54">
      <w:pPr>
        <w:pStyle w:val="Heading9"/>
        <w:ind w:left="0"/>
        <w:jc w:val="both"/>
        <w:rPr>
          <w:rFonts w:ascii="Arial" w:hAnsi="Arial" w:cs="Arial"/>
          <w:color w:val="auto"/>
          <w:sz w:val="22"/>
          <w:szCs w:val="22"/>
        </w:rPr>
      </w:pPr>
      <w:r w:rsidRPr="00B30874">
        <w:rPr>
          <w:rFonts w:ascii="Arial" w:hAnsi="Arial" w:cs="Arial"/>
          <w:color w:val="auto"/>
          <w:sz w:val="22"/>
          <w:szCs w:val="22"/>
        </w:rPr>
        <w:t>Role</w:t>
      </w:r>
      <w:r w:rsidRPr="00B30874">
        <w:rPr>
          <w:rFonts w:ascii="Arial" w:hAnsi="Arial" w:cs="Arial"/>
          <w:b w:val="0"/>
          <w:color w:val="auto"/>
          <w:sz w:val="22"/>
          <w:szCs w:val="22"/>
        </w:rPr>
        <w:t xml:space="preserve">:    </w:t>
      </w:r>
      <w:r w:rsidRPr="00B30874">
        <w:rPr>
          <w:rFonts w:ascii="Arial" w:hAnsi="Arial" w:cs="Arial"/>
          <w:color w:val="auto"/>
          <w:sz w:val="22"/>
          <w:szCs w:val="22"/>
        </w:rPr>
        <w:t xml:space="preserve">Sr. </w:t>
      </w:r>
      <w:r w:rsidR="00D50FB7" w:rsidRPr="00B30874">
        <w:rPr>
          <w:rFonts w:ascii="Arial" w:hAnsi="Arial" w:cs="Arial"/>
          <w:color w:val="auto"/>
          <w:sz w:val="22"/>
          <w:szCs w:val="22"/>
        </w:rPr>
        <w:t xml:space="preserve">Business </w:t>
      </w:r>
      <w:r w:rsidRPr="00B30874">
        <w:rPr>
          <w:rFonts w:ascii="Arial" w:hAnsi="Arial" w:cs="Arial"/>
          <w:color w:val="auto"/>
          <w:sz w:val="22"/>
          <w:szCs w:val="22"/>
        </w:rPr>
        <w:t xml:space="preserve">System </w:t>
      </w:r>
      <w:r w:rsidR="005241BF" w:rsidRPr="00B30874">
        <w:rPr>
          <w:rFonts w:ascii="Arial" w:hAnsi="Arial" w:cs="Arial"/>
          <w:color w:val="auto"/>
          <w:sz w:val="22"/>
          <w:szCs w:val="22"/>
        </w:rPr>
        <w:t>Analyst</w:t>
      </w:r>
    </w:p>
    <w:p w:rsidR="008A7C54" w:rsidRPr="00B30874" w:rsidRDefault="008A7C54" w:rsidP="008A7C54">
      <w:pPr>
        <w:pStyle w:val="NoSpacing"/>
        <w:rPr>
          <w:rFonts w:ascii="Arial" w:hAnsi="Arial" w:cs="Arial"/>
        </w:rPr>
      </w:pPr>
      <w:r w:rsidRPr="00B30874">
        <w:rPr>
          <w:rFonts w:ascii="Arial" w:hAnsi="Arial" w:cs="Arial"/>
        </w:rPr>
        <w:t xml:space="preserve">I </w:t>
      </w:r>
      <w:r w:rsidR="00632ECE" w:rsidRPr="00B30874">
        <w:rPr>
          <w:rFonts w:ascii="Arial" w:hAnsi="Arial" w:cs="Arial"/>
        </w:rPr>
        <w:t>worked</w:t>
      </w:r>
      <w:r w:rsidRPr="00B30874">
        <w:rPr>
          <w:rFonts w:ascii="Arial" w:hAnsi="Arial" w:cs="Arial"/>
        </w:rPr>
        <w:t xml:space="preserve"> under the project CAQH (Proclaim</w:t>
      </w:r>
      <w:r w:rsidR="003B3FBA" w:rsidRPr="00B30874">
        <w:rPr>
          <w:rFonts w:ascii="Arial" w:hAnsi="Arial" w:cs="Arial"/>
        </w:rPr>
        <w:t>, CDB, EPRO, Facets</w:t>
      </w:r>
      <w:r w:rsidRPr="00B30874">
        <w:rPr>
          <w:rFonts w:ascii="Arial" w:hAnsi="Arial" w:cs="Arial"/>
        </w:rPr>
        <w:t xml:space="preserve">) and also </w:t>
      </w:r>
      <w:r w:rsidR="003B3FBA" w:rsidRPr="00B30874">
        <w:rPr>
          <w:rFonts w:ascii="Arial" w:hAnsi="Arial" w:cs="Arial"/>
        </w:rPr>
        <w:t xml:space="preserve">working on couple of more facets </w:t>
      </w:r>
      <w:r w:rsidR="005241BF" w:rsidRPr="00B30874">
        <w:rPr>
          <w:rFonts w:ascii="Arial" w:hAnsi="Arial" w:cs="Arial"/>
        </w:rPr>
        <w:t>related projects like CDHP etc..</w:t>
      </w:r>
      <w:r w:rsidRPr="00B30874">
        <w:rPr>
          <w:rFonts w:ascii="Arial" w:hAnsi="Arial" w:cs="Arial"/>
        </w:rPr>
        <w:t xml:space="preserve">We created functional requirements document for CAQH project. Once FRD was created then did analysis on </w:t>
      </w:r>
      <w:r w:rsidR="004F0EA7" w:rsidRPr="00B30874">
        <w:rPr>
          <w:rFonts w:ascii="Arial" w:hAnsi="Arial" w:cs="Arial"/>
        </w:rPr>
        <w:t xml:space="preserve">Functional Requirements and </w:t>
      </w:r>
      <w:r w:rsidR="005241BF" w:rsidRPr="00B30874">
        <w:rPr>
          <w:rFonts w:ascii="Arial" w:hAnsi="Arial" w:cs="Arial"/>
        </w:rPr>
        <w:t xml:space="preserve">create as well as </w:t>
      </w:r>
      <w:r w:rsidR="004F0EA7" w:rsidRPr="00B30874">
        <w:rPr>
          <w:rFonts w:ascii="Arial" w:hAnsi="Arial" w:cs="Arial"/>
        </w:rPr>
        <w:t xml:space="preserve">update the mapping document. Currently </w:t>
      </w:r>
      <w:r w:rsidR="005241BF" w:rsidRPr="00B30874">
        <w:rPr>
          <w:rFonts w:ascii="Arial" w:hAnsi="Arial" w:cs="Arial"/>
        </w:rPr>
        <w:t>the project is in testing phase and I am helping the Testing team</w:t>
      </w:r>
      <w:r w:rsidR="004F0EA7" w:rsidRPr="00B30874">
        <w:rPr>
          <w:rFonts w:ascii="Arial" w:hAnsi="Arial" w:cs="Arial"/>
        </w:rPr>
        <w:t xml:space="preserve"> for testing scenarios and writing queries for testing specific fields</w:t>
      </w:r>
      <w:r w:rsidR="0033652B" w:rsidRPr="00B30874">
        <w:rPr>
          <w:rFonts w:ascii="Arial" w:hAnsi="Arial" w:cs="Arial"/>
        </w:rPr>
        <w:t xml:space="preserve"> in the oracle </w:t>
      </w:r>
      <w:r w:rsidR="005241BF" w:rsidRPr="00B30874">
        <w:rPr>
          <w:rFonts w:ascii="Arial" w:hAnsi="Arial" w:cs="Arial"/>
        </w:rPr>
        <w:t>database.</w:t>
      </w:r>
    </w:p>
    <w:p w:rsidR="008A7C54" w:rsidRPr="00B30874" w:rsidRDefault="008A7C54" w:rsidP="008A7C54">
      <w:pPr>
        <w:widowControl w:val="0"/>
        <w:tabs>
          <w:tab w:val="left" w:pos="720"/>
        </w:tabs>
        <w:autoSpaceDE w:val="0"/>
        <w:autoSpaceDN w:val="0"/>
        <w:adjustRightInd w:val="0"/>
        <w:ind w:right="-46"/>
        <w:jc w:val="both"/>
        <w:rPr>
          <w:rFonts w:ascii="Arial" w:hAnsi="Arial" w:cs="Arial"/>
          <w:b/>
          <w:sz w:val="22"/>
          <w:szCs w:val="22"/>
          <w:lang w:val="en-US"/>
        </w:rPr>
      </w:pPr>
      <w:r w:rsidRPr="00B30874">
        <w:rPr>
          <w:rFonts w:ascii="Arial" w:hAnsi="Arial" w:cs="Arial"/>
          <w:b/>
          <w:sz w:val="22"/>
          <w:szCs w:val="22"/>
          <w:lang w:val="en-US"/>
        </w:rPr>
        <w:t>Responsibilities:</w:t>
      </w:r>
    </w:p>
    <w:p w:rsidR="008A7C54" w:rsidRPr="00B30874" w:rsidRDefault="008A7C54" w:rsidP="008A7C54">
      <w:pPr>
        <w:widowControl w:val="0"/>
        <w:tabs>
          <w:tab w:val="left" w:pos="720"/>
        </w:tabs>
        <w:autoSpaceDE w:val="0"/>
        <w:autoSpaceDN w:val="0"/>
        <w:adjustRightInd w:val="0"/>
        <w:ind w:right="-46"/>
        <w:jc w:val="both"/>
        <w:rPr>
          <w:rFonts w:ascii="Arial" w:hAnsi="Arial" w:cs="Arial"/>
          <w:b/>
          <w:sz w:val="22"/>
          <w:szCs w:val="22"/>
          <w:lang w:val="en-US"/>
        </w:rPr>
      </w:pPr>
    </w:p>
    <w:p w:rsidR="008A7C54" w:rsidRPr="00B30874" w:rsidRDefault="008A7C54" w:rsidP="008A7C54">
      <w:pPr>
        <w:pStyle w:val="NoSpacing"/>
        <w:numPr>
          <w:ilvl w:val="0"/>
          <w:numId w:val="29"/>
        </w:numPr>
        <w:rPr>
          <w:rFonts w:ascii="Arial" w:hAnsi="Arial" w:cs="Arial"/>
        </w:rPr>
      </w:pPr>
      <w:r w:rsidRPr="00B30874">
        <w:rPr>
          <w:rFonts w:ascii="Arial" w:hAnsi="Arial" w:cs="Arial"/>
        </w:rPr>
        <w:t xml:space="preserve">Conducted weekly meetings for deciding the Policies and Procedures to be followed while </w:t>
      </w:r>
      <w:r w:rsidR="000B5273" w:rsidRPr="00B30874">
        <w:rPr>
          <w:rFonts w:ascii="Arial" w:hAnsi="Arial" w:cs="Arial"/>
        </w:rPr>
        <w:t>gathering Functional Requirements.</w:t>
      </w:r>
    </w:p>
    <w:p w:rsidR="008A7C54" w:rsidRPr="00B30874" w:rsidRDefault="000B5273" w:rsidP="008A7C54">
      <w:pPr>
        <w:pStyle w:val="NoSpacing"/>
        <w:numPr>
          <w:ilvl w:val="0"/>
          <w:numId w:val="29"/>
        </w:numPr>
        <w:rPr>
          <w:rFonts w:ascii="Arial" w:hAnsi="Arial" w:cs="Arial"/>
        </w:rPr>
      </w:pPr>
      <w:r w:rsidRPr="00B30874">
        <w:rPr>
          <w:rFonts w:ascii="Arial" w:hAnsi="Arial" w:cs="Arial"/>
        </w:rPr>
        <w:t>Extracted the Functional</w:t>
      </w:r>
      <w:r w:rsidR="008A7C54" w:rsidRPr="00B30874">
        <w:rPr>
          <w:rFonts w:ascii="Arial" w:hAnsi="Arial" w:cs="Arial"/>
        </w:rPr>
        <w:t xml:space="preserve"> Requirements from the end users keeping in mind their need for the application and prepared </w:t>
      </w:r>
      <w:r w:rsidRPr="00B30874">
        <w:rPr>
          <w:rFonts w:ascii="Arial" w:hAnsi="Arial" w:cs="Arial"/>
        </w:rPr>
        <w:t>Functional Requirement Documents (F</w:t>
      </w:r>
      <w:r w:rsidR="008A7C54" w:rsidRPr="00B30874">
        <w:rPr>
          <w:rFonts w:ascii="Arial" w:hAnsi="Arial" w:cs="Arial"/>
        </w:rPr>
        <w:t>RD)</w:t>
      </w:r>
      <w:r w:rsidR="00184D3B" w:rsidRPr="00B30874">
        <w:rPr>
          <w:rFonts w:ascii="Arial" w:hAnsi="Arial" w:cs="Arial"/>
        </w:rPr>
        <w:t xml:space="preserve"> includes information of Functional Specification Document (FSD).</w:t>
      </w:r>
    </w:p>
    <w:p w:rsidR="00A006D9" w:rsidRPr="00B30874" w:rsidRDefault="008A7C54" w:rsidP="008A7C54">
      <w:pPr>
        <w:pStyle w:val="NoSpacing"/>
        <w:widowControl w:val="0"/>
        <w:numPr>
          <w:ilvl w:val="0"/>
          <w:numId w:val="29"/>
        </w:numPr>
        <w:tabs>
          <w:tab w:val="left" w:pos="720"/>
        </w:tabs>
        <w:autoSpaceDE w:val="0"/>
        <w:autoSpaceDN w:val="0"/>
        <w:adjustRightInd w:val="0"/>
        <w:ind w:right="-46"/>
        <w:jc w:val="both"/>
        <w:rPr>
          <w:rFonts w:ascii="Arial" w:hAnsi="Arial" w:cs="Arial"/>
          <w:b/>
        </w:rPr>
      </w:pPr>
      <w:r w:rsidRPr="00B30874">
        <w:rPr>
          <w:rFonts w:ascii="Arial" w:hAnsi="Arial" w:cs="Arial"/>
        </w:rPr>
        <w:t xml:space="preserve">Performed the requirement analysis, impact analysis and documented the </w:t>
      </w:r>
      <w:r w:rsidR="000B5273" w:rsidRPr="00B30874">
        <w:rPr>
          <w:rFonts w:ascii="Arial" w:hAnsi="Arial" w:cs="Arial"/>
        </w:rPr>
        <w:t>Analysis Result into mapping document</w:t>
      </w:r>
      <w:r w:rsidRPr="00B30874">
        <w:rPr>
          <w:rFonts w:ascii="Arial" w:hAnsi="Arial" w:cs="Arial"/>
        </w:rPr>
        <w:t>.</w:t>
      </w:r>
    </w:p>
    <w:p w:rsidR="00A006D9" w:rsidRPr="00B30874" w:rsidRDefault="00A006D9" w:rsidP="008A7C54">
      <w:pPr>
        <w:pStyle w:val="NoSpacing"/>
        <w:widowControl w:val="0"/>
        <w:numPr>
          <w:ilvl w:val="0"/>
          <w:numId w:val="29"/>
        </w:numPr>
        <w:tabs>
          <w:tab w:val="left" w:pos="720"/>
        </w:tabs>
        <w:autoSpaceDE w:val="0"/>
        <w:autoSpaceDN w:val="0"/>
        <w:adjustRightInd w:val="0"/>
        <w:ind w:right="-46"/>
        <w:jc w:val="both"/>
        <w:rPr>
          <w:rFonts w:ascii="Arial" w:hAnsi="Arial" w:cs="Arial"/>
          <w:b/>
        </w:rPr>
      </w:pPr>
      <w:r w:rsidRPr="00B30874">
        <w:rPr>
          <w:rFonts w:ascii="Arial" w:hAnsi="Arial" w:cs="Arial"/>
        </w:rPr>
        <w:t xml:space="preserve">Involved in requirement gathering and testing of consumer web portal for the enrollment of Medicare members. </w:t>
      </w:r>
    </w:p>
    <w:p w:rsidR="008A7C54" w:rsidRPr="00B30874" w:rsidRDefault="00A006D9" w:rsidP="008A7C54">
      <w:pPr>
        <w:pStyle w:val="NoSpacing"/>
        <w:widowControl w:val="0"/>
        <w:numPr>
          <w:ilvl w:val="0"/>
          <w:numId w:val="29"/>
        </w:numPr>
        <w:tabs>
          <w:tab w:val="left" w:pos="720"/>
        </w:tabs>
        <w:autoSpaceDE w:val="0"/>
        <w:autoSpaceDN w:val="0"/>
        <w:adjustRightInd w:val="0"/>
        <w:ind w:right="-46"/>
        <w:jc w:val="both"/>
        <w:rPr>
          <w:rFonts w:ascii="Arial" w:hAnsi="Arial" w:cs="Arial"/>
          <w:b/>
        </w:rPr>
      </w:pPr>
      <w:r w:rsidRPr="00B30874">
        <w:rPr>
          <w:rFonts w:ascii="Arial" w:hAnsi="Arial" w:cs="Arial"/>
        </w:rPr>
        <w:t>Worked on billing system a cash management module and enhanced the encrypting standards that are required for the application.</w:t>
      </w:r>
    </w:p>
    <w:p w:rsidR="008A7C54" w:rsidRPr="00B30874" w:rsidRDefault="008A7C54" w:rsidP="008A7C54">
      <w:pPr>
        <w:numPr>
          <w:ilvl w:val="0"/>
          <w:numId w:val="26"/>
        </w:numPr>
        <w:tabs>
          <w:tab w:val="right" w:pos="9900"/>
        </w:tabs>
        <w:suppressAutoHyphens/>
        <w:rPr>
          <w:rFonts w:ascii="Arial" w:hAnsi="Arial" w:cs="Arial"/>
          <w:bCs/>
          <w:sz w:val="22"/>
          <w:szCs w:val="22"/>
        </w:rPr>
      </w:pPr>
      <w:r w:rsidRPr="00B30874">
        <w:rPr>
          <w:rFonts w:ascii="Arial" w:hAnsi="Arial" w:cs="Arial"/>
          <w:bCs/>
          <w:sz w:val="22"/>
          <w:szCs w:val="22"/>
        </w:rPr>
        <w:t>Work closely with Business Owners</w:t>
      </w:r>
      <w:r w:rsidR="000B0CF0" w:rsidRPr="00B30874">
        <w:rPr>
          <w:rFonts w:ascii="Arial" w:hAnsi="Arial" w:cs="Arial"/>
          <w:bCs/>
          <w:sz w:val="22"/>
          <w:szCs w:val="22"/>
        </w:rPr>
        <w:t xml:space="preserve"> and Subject matter expert</w:t>
      </w:r>
      <w:r w:rsidRPr="00B30874">
        <w:rPr>
          <w:rFonts w:ascii="Arial" w:hAnsi="Arial" w:cs="Arial"/>
          <w:bCs/>
          <w:sz w:val="22"/>
          <w:szCs w:val="22"/>
        </w:rPr>
        <w:t xml:space="preserve"> to outline </w:t>
      </w:r>
      <w:r w:rsidR="000B5273" w:rsidRPr="00B30874">
        <w:rPr>
          <w:rFonts w:ascii="Arial" w:hAnsi="Arial" w:cs="Arial"/>
          <w:bCs/>
          <w:sz w:val="22"/>
          <w:szCs w:val="22"/>
        </w:rPr>
        <w:t>Functional</w:t>
      </w:r>
      <w:r w:rsidRPr="00B30874">
        <w:rPr>
          <w:rFonts w:ascii="Arial" w:hAnsi="Arial" w:cs="Arial"/>
          <w:bCs/>
          <w:sz w:val="22"/>
          <w:szCs w:val="22"/>
        </w:rPr>
        <w:t xml:space="preserve"> Requirements</w:t>
      </w:r>
      <w:r w:rsidR="000B5273" w:rsidRPr="00B30874">
        <w:rPr>
          <w:rFonts w:ascii="Arial" w:hAnsi="Arial" w:cs="Arial"/>
          <w:bCs/>
          <w:sz w:val="22"/>
          <w:szCs w:val="22"/>
        </w:rPr>
        <w:t xml:space="preserve"> and Requirement Analysis</w:t>
      </w:r>
      <w:r w:rsidRPr="00B30874">
        <w:rPr>
          <w:rFonts w:ascii="Arial" w:hAnsi="Arial" w:cs="Arial"/>
          <w:bCs/>
          <w:sz w:val="22"/>
          <w:szCs w:val="22"/>
        </w:rPr>
        <w:t xml:space="preserve">. </w:t>
      </w:r>
    </w:p>
    <w:p w:rsidR="007364CC" w:rsidRPr="00B30874" w:rsidRDefault="007364CC" w:rsidP="007364CC">
      <w:pPr>
        <w:numPr>
          <w:ilvl w:val="0"/>
          <w:numId w:val="26"/>
        </w:numPr>
        <w:tabs>
          <w:tab w:val="right" w:pos="9900"/>
        </w:tabs>
        <w:suppressAutoHyphens/>
        <w:rPr>
          <w:rFonts w:ascii="Arial" w:hAnsi="Arial" w:cs="Arial"/>
          <w:bCs/>
          <w:sz w:val="22"/>
          <w:szCs w:val="22"/>
        </w:rPr>
      </w:pPr>
      <w:r w:rsidRPr="00B30874">
        <w:rPr>
          <w:rFonts w:ascii="Arial" w:hAnsi="Arial" w:cs="Arial"/>
          <w:bCs/>
          <w:sz w:val="22"/>
          <w:szCs w:val="22"/>
        </w:rPr>
        <w:t xml:space="preserve">Reviewed and analyzed data from various </w:t>
      </w:r>
      <w:r w:rsidR="0033652B" w:rsidRPr="00B30874">
        <w:rPr>
          <w:rFonts w:ascii="Arial" w:hAnsi="Arial" w:cs="Arial"/>
          <w:bCs/>
          <w:sz w:val="22"/>
          <w:szCs w:val="22"/>
        </w:rPr>
        <w:t xml:space="preserve">internal </w:t>
      </w:r>
      <w:r w:rsidRPr="00B30874">
        <w:rPr>
          <w:rFonts w:ascii="Arial" w:hAnsi="Arial" w:cs="Arial"/>
          <w:bCs/>
          <w:sz w:val="22"/>
          <w:szCs w:val="22"/>
        </w:rPr>
        <w:t>sources.</w:t>
      </w:r>
    </w:p>
    <w:p w:rsidR="00D50FB7" w:rsidRPr="00B30874" w:rsidRDefault="0033652B" w:rsidP="007364CC">
      <w:pPr>
        <w:numPr>
          <w:ilvl w:val="0"/>
          <w:numId w:val="26"/>
        </w:numPr>
        <w:tabs>
          <w:tab w:val="right" w:pos="9900"/>
        </w:tabs>
        <w:suppressAutoHyphens/>
        <w:rPr>
          <w:rFonts w:ascii="Arial" w:hAnsi="Arial" w:cs="Arial"/>
          <w:bCs/>
          <w:sz w:val="22"/>
          <w:szCs w:val="22"/>
        </w:rPr>
      </w:pPr>
      <w:r w:rsidRPr="00B30874">
        <w:rPr>
          <w:rFonts w:ascii="Arial" w:hAnsi="Arial" w:cs="Arial"/>
          <w:bCs/>
          <w:sz w:val="22"/>
          <w:szCs w:val="22"/>
        </w:rPr>
        <w:t>Ability to analyse data and Business Process Flow across multiple platforms like Oracle Database and Mainframe.</w:t>
      </w:r>
    </w:p>
    <w:p w:rsidR="00A006D9" w:rsidRPr="00B30874" w:rsidRDefault="00D50FB7" w:rsidP="007364CC">
      <w:pPr>
        <w:numPr>
          <w:ilvl w:val="0"/>
          <w:numId w:val="26"/>
        </w:numPr>
        <w:tabs>
          <w:tab w:val="right" w:pos="9900"/>
        </w:tabs>
        <w:suppressAutoHyphens/>
        <w:rPr>
          <w:rFonts w:ascii="Arial" w:hAnsi="Arial" w:cs="Arial"/>
          <w:bCs/>
          <w:sz w:val="22"/>
          <w:szCs w:val="22"/>
        </w:rPr>
      </w:pPr>
      <w:r w:rsidRPr="00B30874">
        <w:rPr>
          <w:rFonts w:ascii="Arial" w:hAnsi="Arial" w:cs="Arial"/>
          <w:bCs/>
          <w:sz w:val="22"/>
          <w:szCs w:val="22"/>
        </w:rPr>
        <w:t>Defined Functional Test Cases, documented, Executed test script in Facets system.</w:t>
      </w:r>
    </w:p>
    <w:p w:rsidR="0033652B" w:rsidRPr="00B30874" w:rsidRDefault="00A006D9" w:rsidP="007364CC">
      <w:pPr>
        <w:numPr>
          <w:ilvl w:val="0"/>
          <w:numId w:val="26"/>
        </w:numPr>
        <w:tabs>
          <w:tab w:val="right" w:pos="9900"/>
        </w:tabs>
        <w:suppressAutoHyphens/>
        <w:rPr>
          <w:rFonts w:ascii="Arial" w:hAnsi="Arial" w:cs="Arial"/>
          <w:bCs/>
          <w:sz w:val="22"/>
          <w:szCs w:val="22"/>
        </w:rPr>
      </w:pPr>
      <w:r w:rsidRPr="00B30874">
        <w:rPr>
          <w:rFonts w:ascii="Arial" w:hAnsi="Arial" w:cs="Arial"/>
          <w:bCs/>
          <w:sz w:val="22"/>
          <w:szCs w:val="22"/>
        </w:rPr>
        <w:t>Identified the impacts the HIPPA 501</w:t>
      </w:r>
      <w:r w:rsidR="000802CB" w:rsidRPr="00B30874">
        <w:rPr>
          <w:rFonts w:ascii="Arial" w:hAnsi="Arial" w:cs="Arial"/>
          <w:bCs/>
          <w:sz w:val="22"/>
          <w:szCs w:val="22"/>
        </w:rPr>
        <w:t>0 &amp; ICD 10 project had on enrol</w:t>
      </w:r>
      <w:r w:rsidRPr="00B30874">
        <w:rPr>
          <w:rFonts w:ascii="Arial" w:hAnsi="Arial" w:cs="Arial"/>
          <w:bCs/>
          <w:sz w:val="22"/>
          <w:szCs w:val="22"/>
        </w:rPr>
        <w:t>ment Claims, FEP (Medicare and Medicaid program)</w:t>
      </w:r>
    </w:p>
    <w:p w:rsidR="007364CC" w:rsidRPr="00B30874" w:rsidRDefault="007364CC" w:rsidP="007364CC">
      <w:pPr>
        <w:numPr>
          <w:ilvl w:val="0"/>
          <w:numId w:val="26"/>
        </w:numPr>
        <w:tabs>
          <w:tab w:val="right" w:pos="9900"/>
        </w:tabs>
        <w:suppressAutoHyphens/>
        <w:rPr>
          <w:rFonts w:ascii="Arial" w:hAnsi="Arial" w:cs="Arial"/>
          <w:bCs/>
          <w:sz w:val="22"/>
          <w:szCs w:val="22"/>
        </w:rPr>
      </w:pPr>
      <w:r w:rsidRPr="00B30874">
        <w:rPr>
          <w:rFonts w:ascii="Arial" w:hAnsi="Arial" w:cs="Arial"/>
          <w:bCs/>
          <w:sz w:val="22"/>
          <w:szCs w:val="22"/>
        </w:rPr>
        <w:t>Identified gaps and performed gap analysis</w:t>
      </w:r>
      <w:r w:rsidR="00DC400B" w:rsidRPr="00B30874">
        <w:rPr>
          <w:rFonts w:ascii="Arial" w:hAnsi="Arial" w:cs="Arial"/>
          <w:bCs/>
          <w:sz w:val="22"/>
          <w:szCs w:val="22"/>
        </w:rPr>
        <w:t>.</w:t>
      </w:r>
    </w:p>
    <w:p w:rsidR="007364CC" w:rsidRPr="00B30874" w:rsidRDefault="007364CC" w:rsidP="007364CC">
      <w:pPr>
        <w:numPr>
          <w:ilvl w:val="0"/>
          <w:numId w:val="26"/>
        </w:numPr>
        <w:tabs>
          <w:tab w:val="right" w:pos="9900"/>
        </w:tabs>
        <w:suppressAutoHyphens/>
        <w:rPr>
          <w:rFonts w:ascii="Arial" w:hAnsi="Arial" w:cs="Arial"/>
          <w:bCs/>
          <w:sz w:val="22"/>
          <w:szCs w:val="22"/>
        </w:rPr>
      </w:pPr>
      <w:r w:rsidRPr="00B30874">
        <w:rPr>
          <w:rFonts w:ascii="Arial" w:hAnsi="Arial" w:cs="Arial"/>
          <w:bCs/>
          <w:sz w:val="22"/>
          <w:szCs w:val="22"/>
        </w:rPr>
        <w:t>Created Mapping Documents, Report Mock-ups and modified existing report mock-ups and finalized for development</w:t>
      </w:r>
      <w:r w:rsidR="00DC400B" w:rsidRPr="00B30874">
        <w:rPr>
          <w:rFonts w:ascii="Arial" w:hAnsi="Arial" w:cs="Arial"/>
          <w:bCs/>
          <w:sz w:val="22"/>
          <w:szCs w:val="22"/>
        </w:rPr>
        <w:t>.</w:t>
      </w:r>
    </w:p>
    <w:p w:rsidR="009C3BD7" w:rsidRPr="00B30874" w:rsidRDefault="009C3BD7" w:rsidP="009C3BD7">
      <w:pPr>
        <w:pStyle w:val="ColorfulList-Accent12"/>
        <w:numPr>
          <w:ilvl w:val="0"/>
          <w:numId w:val="26"/>
        </w:numPr>
        <w:jc w:val="both"/>
        <w:rPr>
          <w:rFonts w:ascii="Arial" w:hAnsi="Arial" w:cs="Arial"/>
          <w:sz w:val="22"/>
          <w:szCs w:val="22"/>
        </w:rPr>
      </w:pPr>
      <w:r w:rsidRPr="00B30874">
        <w:rPr>
          <w:rFonts w:ascii="Arial" w:hAnsi="Arial" w:cs="Arial"/>
          <w:sz w:val="22"/>
          <w:szCs w:val="22"/>
        </w:rPr>
        <w:t>Discuss with Business Team and Update the BRD to expand the functionality for the Claim Processing.</w:t>
      </w:r>
    </w:p>
    <w:p w:rsidR="009C3BD7" w:rsidRPr="00B30874" w:rsidRDefault="009C3BD7" w:rsidP="009C3BD7">
      <w:pPr>
        <w:pStyle w:val="ColorfulList-Accent12"/>
        <w:numPr>
          <w:ilvl w:val="0"/>
          <w:numId w:val="26"/>
        </w:numPr>
        <w:jc w:val="both"/>
        <w:rPr>
          <w:rFonts w:ascii="Arial" w:hAnsi="Arial" w:cs="Arial"/>
          <w:sz w:val="22"/>
          <w:szCs w:val="22"/>
        </w:rPr>
      </w:pPr>
      <w:r w:rsidRPr="00B30874">
        <w:rPr>
          <w:rFonts w:ascii="Arial" w:hAnsi="Arial" w:cs="Arial"/>
          <w:sz w:val="22"/>
          <w:szCs w:val="22"/>
        </w:rPr>
        <w:t>Gather the requirements for 270/271 (Generate the 271 response as per Clients Requests on 270)</w:t>
      </w:r>
    </w:p>
    <w:p w:rsidR="00D50FB7" w:rsidRPr="00B30874" w:rsidRDefault="009C3BD7" w:rsidP="00F849E3">
      <w:pPr>
        <w:pStyle w:val="Normal11arial"/>
        <w:numPr>
          <w:ilvl w:val="0"/>
          <w:numId w:val="26"/>
        </w:numPr>
        <w:jc w:val="both"/>
        <w:rPr>
          <w:rStyle w:val="normalchar"/>
          <w:rFonts w:ascii="Arial" w:hAnsi="Arial" w:cs="Arial"/>
        </w:rPr>
      </w:pPr>
      <w:r w:rsidRPr="00B30874">
        <w:rPr>
          <w:rStyle w:val="normalchar"/>
          <w:rFonts w:ascii="Arial" w:hAnsi="Arial" w:cs="Arial"/>
          <w:color w:val="auto"/>
        </w:rPr>
        <w:t xml:space="preserve">Designed and development of test cases based on functional requirements for </w:t>
      </w:r>
      <w:r w:rsidRPr="00B30874">
        <w:rPr>
          <w:rStyle w:val="normalchar"/>
          <w:rFonts w:ascii="Arial" w:hAnsi="Arial" w:cs="Arial"/>
          <w:bCs/>
          <w:color w:val="auto"/>
        </w:rPr>
        <w:t>Institutional</w:t>
      </w:r>
      <w:r w:rsidRPr="00B30874">
        <w:rPr>
          <w:rStyle w:val="normalchar"/>
          <w:rFonts w:ascii="Arial" w:hAnsi="Arial" w:cs="Arial"/>
          <w:color w:val="auto"/>
        </w:rPr>
        <w:t xml:space="preserve"> and </w:t>
      </w:r>
      <w:r w:rsidRPr="00B30874">
        <w:rPr>
          <w:rStyle w:val="normalchar"/>
          <w:rFonts w:ascii="Arial" w:hAnsi="Arial" w:cs="Arial"/>
          <w:bCs/>
          <w:color w:val="auto"/>
        </w:rPr>
        <w:t>Professional</w:t>
      </w:r>
      <w:r w:rsidRPr="00B30874">
        <w:rPr>
          <w:rStyle w:val="normalchar"/>
          <w:rFonts w:ascii="Arial" w:hAnsi="Arial" w:cs="Arial"/>
          <w:color w:val="auto"/>
        </w:rPr>
        <w:t xml:space="preserve"> claims for </w:t>
      </w:r>
      <w:r w:rsidRPr="00B30874">
        <w:rPr>
          <w:rStyle w:val="normalchar"/>
          <w:rFonts w:ascii="Arial" w:hAnsi="Arial" w:cs="Arial"/>
          <w:bCs/>
          <w:color w:val="auto"/>
        </w:rPr>
        <w:t xml:space="preserve">EDI </w:t>
      </w:r>
      <w:r w:rsidRPr="00B30874">
        <w:rPr>
          <w:rFonts w:ascii="Arial" w:hAnsi="Arial" w:cs="Arial"/>
        </w:rPr>
        <w:t xml:space="preserve">(Electronic data interchange) </w:t>
      </w:r>
      <w:r w:rsidRPr="00B30874">
        <w:rPr>
          <w:rStyle w:val="normalchar"/>
          <w:rFonts w:ascii="Arial" w:hAnsi="Arial" w:cs="Arial"/>
          <w:bCs/>
          <w:color w:val="auto"/>
        </w:rPr>
        <w:t>and HIPAA</w:t>
      </w:r>
      <w:r w:rsidRPr="00B30874">
        <w:rPr>
          <w:rStyle w:val="normalchar"/>
          <w:rFonts w:ascii="Arial" w:hAnsi="Arial" w:cs="Arial"/>
          <w:color w:val="auto"/>
        </w:rPr>
        <w:t xml:space="preserve"> Transactions</w:t>
      </w:r>
      <w:r w:rsidRPr="00B30874">
        <w:rPr>
          <w:rStyle w:val="normalchar"/>
          <w:rFonts w:ascii="Arial" w:hAnsi="Arial" w:cs="Arial"/>
          <w:bCs/>
          <w:color w:val="auto"/>
        </w:rPr>
        <w:t xml:space="preserve"> 837/835, 834, 270/271</w:t>
      </w:r>
      <w:r w:rsidRPr="00B30874">
        <w:rPr>
          <w:rStyle w:val="normalchar"/>
          <w:rFonts w:ascii="Arial" w:hAnsi="Arial" w:cs="Arial"/>
          <w:color w:val="auto"/>
        </w:rPr>
        <w:t xml:space="preserve"> testing.</w:t>
      </w:r>
    </w:p>
    <w:p w:rsidR="00F849E3" w:rsidRPr="00B30874" w:rsidRDefault="00D50FB7" w:rsidP="00F849E3">
      <w:pPr>
        <w:pStyle w:val="Normal11arial"/>
        <w:numPr>
          <w:ilvl w:val="0"/>
          <w:numId w:val="26"/>
        </w:numPr>
        <w:jc w:val="both"/>
        <w:rPr>
          <w:rFonts w:ascii="Arial" w:hAnsi="Arial" w:cs="Arial"/>
        </w:rPr>
      </w:pPr>
      <w:r w:rsidRPr="00B30874">
        <w:rPr>
          <w:rFonts w:ascii="Arial" w:hAnsi="Arial" w:cs="Arial"/>
          <w:color w:val="auto"/>
        </w:rPr>
        <w:t>Responsible for integrating with Facets .Designing test scripts for testing of Claims in Development, Integration and production environment.</w:t>
      </w:r>
      <w:r w:rsidR="00F849E3" w:rsidRPr="00B30874">
        <w:rPr>
          <w:rFonts w:ascii="Arial" w:hAnsi="Arial" w:cs="Arial"/>
        </w:rPr>
        <w:t xml:space="preserve">Thoroughly analyzed impacts to </w:t>
      </w:r>
      <w:r w:rsidR="00F849E3" w:rsidRPr="00B30874">
        <w:rPr>
          <w:rFonts w:ascii="Arial" w:hAnsi="Arial" w:cs="Arial"/>
        </w:rPr>
        <w:lastRenderedPageBreak/>
        <w:t xml:space="preserve">the system components (DB2 tables, copybook, and the data warehouse) in order to support the current functions, as well as prepare for updated or changed functions identified in the Business Rules Comparison. </w:t>
      </w:r>
    </w:p>
    <w:p w:rsidR="00A006D9" w:rsidRPr="00B30874" w:rsidRDefault="00DC400B" w:rsidP="007364CC">
      <w:pPr>
        <w:numPr>
          <w:ilvl w:val="0"/>
          <w:numId w:val="26"/>
        </w:numPr>
        <w:tabs>
          <w:tab w:val="right" w:pos="9900"/>
        </w:tabs>
        <w:suppressAutoHyphens/>
        <w:rPr>
          <w:rFonts w:ascii="Arial" w:hAnsi="Arial" w:cs="Arial"/>
          <w:bCs/>
          <w:sz w:val="22"/>
          <w:szCs w:val="22"/>
        </w:rPr>
      </w:pPr>
      <w:r w:rsidRPr="00B30874">
        <w:rPr>
          <w:rFonts w:ascii="Arial" w:hAnsi="Arial" w:cs="Arial"/>
          <w:bCs/>
          <w:sz w:val="22"/>
          <w:szCs w:val="22"/>
        </w:rPr>
        <w:t>Created a fast track mapping document for the defects filed which help the developing team to fix those defects.</w:t>
      </w:r>
    </w:p>
    <w:p w:rsidR="00DC400B" w:rsidRPr="00B30874" w:rsidRDefault="00A006D9" w:rsidP="007364CC">
      <w:pPr>
        <w:numPr>
          <w:ilvl w:val="0"/>
          <w:numId w:val="26"/>
        </w:numPr>
        <w:tabs>
          <w:tab w:val="right" w:pos="9900"/>
        </w:tabs>
        <w:suppressAutoHyphens/>
        <w:rPr>
          <w:rFonts w:ascii="Arial" w:hAnsi="Arial" w:cs="Arial"/>
          <w:bCs/>
          <w:sz w:val="22"/>
          <w:szCs w:val="22"/>
        </w:rPr>
      </w:pPr>
      <w:r w:rsidRPr="00B30874">
        <w:rPr>
          <w:rFonts w:ascii="Arial" w:hAnsi="Arial" w:cs="Arial"/>
          <w:bCs/>
          <w:sz w:val="22"/>
          <w:szCs w:val="22"/>
        </w:rPr>
        <w:t>Created Functional</w:t>
      </w:r>
      <w:r w:rsidR="000802CB" w:rsidRPr="00B30874">
        <w:rPr>
          <w:rFonts w:ascii="Arial" w:hAnsi="Arial" w:cs="Arial"/>
          <w:bCs/>
          <w:sz w:val="22"/>
          <w:szCs w:val="22"/>
        </w:rPr>
        <w:t xml:space="preserve"> Requirements for the 834 enrol</w:t>
      </w:r>
      <w:r w:rsidRPr="00B30874">
        <w:rPr>
          <w:rFonts w:ascii="Arial" w:hAnsi="Arial" w:cs="Arial"/>
          <w:bCs/>
          <w:sz w:val="22"/>
          <w:szCs w:val="22"/>
        </w:rPr>
        <w:t>ment files with their changed benefits in the Medicare program.</w:t>
      </w:r>
    </w:p>
    <w:p w:rsidR="008A7C54" w:rsidRPr="00B30874" w:rsidRDefault="000B5273" w:rsidP="008A7C54">
      <w:pPr>
        <w:numPr>
          <w:ilvl w:val="0"/>
          <w:numId w:val="26"/>
        </w:numPr>
        <w:tabs>
          <w:tab w:val="right" w:pos="9900"/>
        </w:tabs>
        <w:suppressAutoHyphens/>
        <w:rPr>
          <w:rFonts w:ascii="Arial" w:hAnsi="Arial" w:cs="Arial"/>
          <w:bCs/>
          <w:sz w:val="22"/>
          <w:szCs w:val="22"/>
        </w:rPr>
      </w:pPr>
      <w:r w:rsidRPr="00B30874">
        <w:rPr>
          <w:rFonts w:ascii="Arial" w:hAnsi="Arial" w:cs="Arial"/>
          <w:bCs/>
          <w:sz w:val="22"/>
          <w:szCs w:val="22"/>
        </w:rPr>
        <w:t xml:space="preserve">Understand the flow of data, </w:t>
      </w:r>
      <w:r w:rsidR="008A7C54" w:rsidRPr="00B30874">
        <w:rPr>
          <w:rFonts w:ascii="Arial" w:hAnsi="Arial" w:cs="Arial"/>
          <w:bCs/>
          <w:sz w:val="22"/>
          <w:szCs w:val="22"/>
        </w:rPr>
        <w:t>Reviewed and analyzed data from various sources.</w:t>
      </w:r>
    </w:p>
    <w:p w:rsidR="008A7C54" w:rsidRPr="00B30874" w:rsidRDefault="008A7C54" w:rsidP="008A7C54">
      <w:pPr>
        <w:numPr>
          <w:ilvl w:val="0"/>
          <w:numId w:val="26"/>
        </w:numPr>
        <w:tabs>
          <w:tab w:val="right" w:pos="9900"/>
        </w:tabs>
        <w:suppressAutoHyphens/>
        <w:rPr>
          <w:rFonts w:ascii="Arial" w:hAnsi="Arial" w:cs="Arial"/>
          <w:bCs/>
          <w:sz w:val="22"/>
          <w:szCs w:val="22"/>
        </w:rPr>
      </w:pPr>
      <w:r w:rsidRPr="00B30874">
        <w:rPr>
          <w:rFonts w:ascii="Arial" w:hAnsi="Arial" w:cs="Arial"/>
          <w:bCs/>
          <w:sz w:val="22"/>
          <w:szCs w:val="22"/>
        </w:rPr>
        <w:t xml:space="preserve">Conducting session with </w:t>
      </w:r>
      <w:r w:rsidR="000B5273" w:rsidRPr="00B30874">
        <w:rPr>
          <w:rFonts w:ascii="Arial" w:hAnsi="Arial" w:cs="Arial"/>
          <w:bCs/>
          <w:sz w:val="22"/>
          <w:szCs w:val="22"/>
        </w:rPr>
        <w:t xml:space="preserve">developing </w:t>
      </w:r>
      <w:r w:rsidRPr="00B30874">
        <w:rPr>
          <w:rFonts w:ascii="Arial" w:hAnsi="Arial" w:cs="Arial"/>
          <w:bCs/>
          <w:sz w:val="22"/>
          <w:szCs w:val="22"/>
        </w:rPr>
        <w:t xml:space="preserve">teams </w:t>
      </w:r>
      <w:r w:rsidR="000B5273" w:rsidRPr="00B30874">
        <w:rPr>
          <w:rFonts w:ascii="Arial" w:hAnsi="Arial" w:cs="Arial"/>
          <w:bCs/>
          <w:sz w:val="22"/>
          <w:szCs w:val="22"/>
        </w:rPr>
        <w:t xml:space="preserve">for the coding of </w:t>
      </w:r>
      <w:r w:rsidRPr="00B30874">
        <w:rPr>
          <w:rFonts w:ascii="Arial" w:hAnsi="Arial" w:cs="Arial"/>
          <w:bCs/>
          <w:sz w:val="22"/>
          <w:szCs w:val="22"/>
        </w:rPr>
        <w:t>functional requirement for projects.</w:t>
      </w:r>
    </w:p>
    <w:p w:rsidR="008A7C54" w:rsidRPr="00B30874" w:rsidRDefault="008A7C54" w:rsidP="008A7C54">
      <w:pPr>
        <w:numPr>
          <w:ilvl w:val="0"/>
          <w:numId w:val="26"/>
        </w:numPr>
        <w:tabs>
          <w:tab w:val="right" w:pos="9900"/>
        </w:tabs>
        <w:suppressAutoHyphens/>
        <w:rPr>
          <w:rFonts w:ascii="Arial" w:hAnsi="Arial" w:cs="Arial"/>
          <w:bCs/>
          <w:sz w:val="22"/>
          <w:szCs w:val="22"/>
        </w:rPr>
      </w:pPr>
      <w:r w:rsidRPr="00B30874">
        <w:rPr>
          <w:rFonts w:ascii="Arial" w:hAnsi="Arial" w:cs="Arial"/>
          <w:bCs/>
          <w:sz w:val="22"/>
          <w:szCs w:val="22"/>
        </w:rPr>
        <w:t xml:space="preserve">Studied previously created </w:t>
      </w:r>
      <w:r w:rsidR="000B5273" w:rsidRPr="00B30874">
        <w:rPr>
          <w:rFonts w:ascii="Arial" w:hAnsi="Arial" w:cs="Arial"/>
          <w:bCs/>
          <w:sz w:val="22"/>
          <w:szCs w:val="22"/>
        </w:rPr>
        <w:t xml:space="preserve">mapping document </w:t>
      </w:r>
      <w:r w:rsidRPr="00B30874">
        <w:rPr>
          <w:rFonts w:ascii="Arial" w:hAnsi="Arial" w:cs="Arial"/>
          <w:bCs/>
          <w:sz w:val="22"/>
          <w:szCs w:val="22"/>
        </w:rPr>
        <w:t>and updating them according to the new requirement.</w:t>
      </w:r>
    </w:p>
    <w:p w:rsidR="00F1334A" w:rsidRPr="00B30874" w:rsidRDefault="000B5273" w:rsidP="00F1334A">
      <w:pPr>
        <w:numPr>
          <w:ilvl w:val="0"/>
          <w:numId w:val="26"/>
        </w:numPr>
        <w:tabs>
          <w:tab w:val="right" w:pos="9900"/>
        </w:tabs>
        <w:suppressAutoHyphens/>
        <w:rPr>
          <w:rFonts w:ascii="Arial" w:hAnsi="Arial" w:cs="Arial"/>
          <w:bCs/>
          <w:sz w:val="22"/>
          <w:szCs w:val="22"/>
        </w:rPr>
      </w:pPr>
      <w:r w:rsidRPr="00B30874">
        <w:rPr>
          <w:rFonts w:ascii="Arial" w:hAnsi="Arial" w:cs="Arial"/>
          <w:bCs/>
          <w:sz w:val="22"/>
          <w:szCs w:val="22"/>
        </w:rPr>
        <w:t>Work with testing team to create the testing scenarios, Queries</w:t>
      </w:r>
      <w:r w:rsidR="00F1334A" w:rsidRPr="00B30874">
        <w:rPr>
          <w:rFonts w:ascii="Arial" w:hAnsi="Arial" w:cs="Arial"/>
          <w:bCs/>
          <w:sz w:val="22"/>
          <w:szCs w:val="22"/>
        </w:rPr>
        <w:t>, helping them to understand the logic.</w:t>
      </w:r>
    </w:p>
    <w:p w:rsidR="00F1334A" w:rsidRPr="00B30874" w:rsidRDefault="00F1334A" w:rsidP="00F1334A">
      <w:pPr>
        <w:numPr>
          <w:ilvl w:val="0"/>
          <w:numId w:val="26"/>
        </w:numPr>
        <w:tabs>
          <w:tab w:val="right" w:pos="9900"/>
        </w:tabs>
        <w:suppressAutoHyphens/>
        <w:rPr>
          <w:rFonts w:ascii="Arial" w:hAnsi="Arial" w:cs="Arial"/>
          <w:bCs/>
          <w:sz w:val="22"/>
          <w:szCs w:val="22"/>
        </w:rPr>
      </w:pPr>
      <w:r w:rsidRPr="00B30874">
        <w:rPr>
          <w:rFonts w:ascii="Arial" w:hAnsi="Arial" w:cs="Arial"/>
          <w:bCs/>
          <w:sz w:val="22"/>
          <w:szCs w:val="22"/>
        </w:rPr>
        <w:t>Work with developing team to solve the defects generated by the Testing team.</w:t>
      </w:r>
    </w:p>
    <w:p w:rsidR="00DC400B" w:rsidRPr="00B30874" w:rsidRDefault="00DC400B" w:rsidP="00DC400B">
      <w:pPr>
        <w:numPr>
          <w:ilvl w:val="0"/>
          <w:numId w:val="26"/>
        </w:numPr>
        <w:spacing w:beforeAutospacing="1"/>
        <w:jc w:val="both"/>
        <w:rPr>
          <w:rFonts w:ascii="Arial" w:hAnsi="Arial" w:cs="Arial"/>
          <w:sz w:val="22"/>
          <w:szCs w:val="22"/>
        </w:rPr>
      </w:pPr>
      <w:r w:rsidRPr="00B30874">
        <w:rPr>
          <w:rFonts w:ascii="Arial" w:hAnsi="Arial" w:cs="Arial"/>
          <w:bCs/>
          <w:sz w:val="22"/>
          <w:szCs w:val="22"/>
          <w:lang w:eastAsia="zh-CN"/>
        </w:rPr>
        <w:t>Conducted UAT to confirm that all derivative products can be successfully processed through stages of the trade life cycle.</w:t>
      </w:r>
    </w:p>
    <w:p w:rsidR="00DC400B" w:rsidRPr="00B30874" w:rsidRDefault="00DC400B" w:rsidP="00DC400B">
      <w:pPr>
        <w:numPr>
          <w:ilvl w:val="0"/>
          <w:numId w:val="26"/>
        </w:numPr>
        <w:spacing w:beforeAutospacing="1"/>
        <w:jc w:val="both"/>
        <w:rPr>
          <w:rFonts w:ascii="Arial" w:hAnsi="Arial" w:cs="Arial"/>
          <w:sz w:val="22"/>
          <w:szCs w:val="22"/>
        </w:rPr>
      </w:pPr>
      <w:r w:rsidRPr="00B30874">
        <w:rPr>
          <w:rFonts w:ascii="Arial" w:hAnsi="Arial" w:cs="Arial"/>
          <w:bCs/>
          <w:sz w:val="22"/>
          <w:szCs w:val="22"/>
          <w:lang w:eastAsia="zh-CN"/>
        </w:rPr>
        <w:t>Worked with Testing Team to solve the defects identifying during the regression testing, System testing and UAT testing.</w:t>
      </w:r>
    </w:p>
    <w:p w:rsidR="008A7C54" w:rsidRPr="00B30874" w:rsidRDefault="008A7C54" w:rsidP="008A7C54">
      <w:pPr>
        <w:numPr>
          <w:ilvl w:val="0"/>
          <w:numId w:val="26"/>
        </w:numPr>
        <w:tabs>
          <w:tab w:val="right" w:pos="9900"/>
        </w:tabs>
        <w:suppressAutoHyphens/>
        <w:rPr>
          <w:rFonts w:ascii="Arial" w:hAnsi="Arial" w:cs="Arial"/>
          <w:bCs/>
          <w:sz w:val="22"/>
          <w:szCs w:val="22"/>
        </w:rPr>
      </w:pPr>
      <w:r w:rsidRPr="00B30874">
        <w:rPr>
          <w:rFonts w:ascii="Arial" w:hAnsi="Arial" w:cs="Arial"/>
          <w:bCs/>
          <w:sz w:val="22"/>
          <w:szCs w:val="22"/>
        </w:rPr>
        <w:t xml:space="preserve">Uploading and Modifying document on SharePoint </w:t>
      </w:r>
      <w:r w:rsidR="00F1334A" w:rsidRPr="00B30874">
        <w:rPr>
          <w:rFonts w:ascii="Arial" w:hAnsi="Arial" w:cs="Arial"/>
          <w:bCs/>
          <w:sz w:val="22"/>
          <w:szCs w:val="22"/>
        </w:rPr>
        <w:t>Site</w:t>
      </w:r>
      <w:r w:rsidRPr="00B30874">
        <w:rPr>
          <w:rFonts w:ascii="Arial" w:hAnsi="Arial" w:cs="Arial"/>
          <w:bCs/>
          <w:sz w:val="22"/>
          <w:szCs w:val="22"/>
        </w:rPr>
        <w:t>.</w:t>
      </w:r>
    </w:p>
    <w:p w:rsidR="008A7C54" w:rsidRPr="00B30874" w:rsidRDefault="008A7C54" w:rsidP="009C7918">
      <w:pPr>
        <w:tabs>
          <w:tab w:val="right" w:pos="9900"/>
        </w:tabs>
        <w:suppressAutoHyphens/>
        <w:rPr>
          <w:rFonts w:ascii="Arial" w:hAnsi="Arial" w:cs="Arial"/>
          <w:bCs/>
          <w:sz w:val="22"/>
          <w:szCs w:val="22"/>
        </w:rPr>
      </w:pPr>
      <w:r w:rsidRPr="00B30874">
        <w:rPr>
          <w:rStyle w:val="NoSpacingChar"/>
          <w:rFonts w:ascii="Arial" w:hAnsi="Arial" w:cs="Arial"/>
          <w:b/>
        </w:rPr>
        <w:t>Environment:</w:t>
      </w:r>
      <w:r w:rsidRPr="00B30874">
        <w:rPr>
          <w:rFonts w:ascii="Arial" w:hAnsi="Arial" w:cs="Arial"/>
          <w:bCs/>
          <w:sz w:val="22"/>
          <w:szCs w:val="22"/>
        </w:rPr>
        <w:t xml:space="preserve">Windows </w:t>
      </w:r>
      <w:r w:rsidR="007C0D7A" w:rsidRPr="00B30874">
        <w:rPr>
          <w:rFonts w:ascii="Arial" w:hAnsi="Arial" w:cs="Arial"/>
          <w:bCs/>
          <w:sz w:val="22"/>
          <w:szCs w:val="22"/>
        </w:rPr>
        <w:t>XP (SP-3)</w:t>
      </w:r>
      <w:r w:rsidR="009A0FB2" w:rsidRPr="00B30874">
        <w:rPr>
          <w:rFonts w:ascii="Arial" w:hAnsi="Arial" w:cs="Arial"/>
          <w:bCs/>
          <w:sz w:val="22"/>
          <w:szCs w:val="22"/>
        </w:rPr>
        <w:t>, Caliber</w:t>
      </w:r>
      <w:r w:rsidRPr="00B30874">
        <w:rPr>
          <w:rFonts w:ascii="Arial" w:hAnsi="Arial" w:cs="Arial"/>
          <w:bCs/>
          <w:sz w:val="22"/>
          <w:szCs w:val="22"/>
        </w:rPr>
        <w:t>,</w:t>
      </w:r>
      <w:r w:rsidR="009A0FB2" w:rsidRPr="00B30874">
        <w:rPr>
          <w:rFonts w:ascii="Arial" w:hAnsi="Arial" w:cs="Arial"/>
          <w:bCs/>
          <w:sz w:val="22"/>
          <w:szCs w:val="22"/>
        </w:rPr>
        <w:t xml:space="preserve"> Toad-11,Toad-Data Modeler,</w:t>
      </w:r>
      <w:r w:rsidR="003617B8" w:rsidRPr="00B30874">
        <w:rPr>
          <w:rFonts w:ascii="Arial" w:hAnsi="Arial" w:cs="Arial"/>
          <w:bCs/>
          <w:sz w:val="22"/>
          <w:szCs w:val="22"/>
        </w:rPr>
        <w:t xml:space="preserve"> HP</w:t>
      </w:r>
      <w:r w:rsidR="009A0FB2" w:rsidRPr="00B30874">
        <w:rPr>
          <w:rFonts w:ascii="Arial" w:hAnsi="Arial" w:cs="Arial"/>
          <w:bCs/>
          <w:sz w:val="22"/>
          <w:szCs w:val="22"/>
        </w:rPr>
        <w:t xml:space="preserve"> Quality Center,</w:t>
      </w:r>
      <w:r w:rsidRPr="00B30874">
        <w:rPr>
          <w:rFonts w:ascii="Arial" w:hAnsi="Arial" w:cs="Arial"/>
          <w:bCs/>
          <w:sz w:val="22"/>
          <w:szCs w:val="22"/>
        </w:rPr>
        <w:t xml:space="preserve"> MS Excel, MS Word, Visio, MS Power Point, </w:t>
      </w:r>
      <w:r w:rsidR="0033652B" w:rsidRPr="00B30874">
        <w:rPr>
          <w:rFonts w:ascii="Arial" w:hAnsi="Arial" w:cs="Arial"/>
          <w:bCs/>
          <w:sz w:val="22"/>
          <w:szCs w:val="22"/>
        </w:rPr>
        <w:t xml:space="preserve">SQL, DB2, </w:t>
      </w:r>
      <w:r w:rsidRPr="00B30874">
        <w:rPr>
          <w:rFonts w:ascii="Arial" w:hAnsi="Arial" w:cs="Arial"/>
          <w:bCs/>
          <w:sz w:val="22"/>
          <w:szCs w:val="22"/>
        </w:rPr>
        <w:t>SharePoint 2010.</w:t>
      </w:r>
    </w:p>
    <w:p w:rsidR="008A7C54" w:rsidRPr="00B30874" w:rsidRDefault="008A7C54" w:rsidP="00BF2E57">
      <w:pPr>
        <w:jc w:val="both"/>
        <w:rPr>
          <w:rFonts w:ascii="Arial" w:hAnsi="Arial" w:cs="Arial"/>
          <w:b/>
          <w:sz w:val="22"/>
          <w:szCs w:val="22"/>
        </w:rPr>
      </w:pPr>
    </w:p>
    <w:p w:rsidR="00294EC1" w:rsidRPr="00B30874" w:rsidRDefault="00294EC1" w:rsidP="00294EC1">
      <w:pPr>
        <w:jc w:val="both"/>
        <w:rPr>
          <w:rFonts w:ascii="Arial" w:hAnsi="Arial" w:cs="Arial"/>
          <w:b/>
          <w:sz w:val="22"/>
          <w:szCs w:val="22"/>
          <w:u w:val="single"/>
        </w:rPr>
      </w:pPr>
      <w:r w:rsidRPr="00B30874">
        <w:rPr>
          <w:rFonts w:ascii="Arial" w:hAnsi="Arial" w:cs="Arial"/>
          <w:b/>
          <w:sz w:val="22"/>
          <w:szCs w:val="22"/>
          <w:u w:val="single"/>
        </w:rPr>
        <w:t xml:space="preserve">Client: </w:t>
      </w:r>
      <w:r w:rsidR="00FA5729" w:rsidRPr="00B30874">
        <w:rPr>
          <w:rFonts w:ascii="Arial" w:hAnsi="Arial" w:cs="Arial"/>
          <w:b/>
          <w:sz w:val="22"/>
          <w:szCs w:val="22"/>
          <w:u w:val="single"/>
        </w:rPr>
        <w:t>Genworth Financial, Richmond, VA</w:t>
      </w:r>
      <w:r w:rsidRPr="00B30874">
        <w:rPr>
          <w:rFonts w:ascii="Arial" w:hAnsi="Arial" w:cs="Arial"/>
          <w:b/>
          <w:sz w:val="22"/>
          <w:szCs w:val="22"/>
          <w:u w:val="single"/>
        </w:rPr>
        <w:tab/>
      </w:r>
      <w:r w:rsidRPr="00B30874">
        <w:rPr>
          <w:rFonts w:ascii="Arial" w:hAnsi="Arial" w:cs="Arial"/>
          <w:b/>
          <w:sz w:val="22"/>
          <w:szCs w:val="22"/>
          <w:u w:val="single"/>
        </w:rPr>
        <w:tab/>
      </w:r>
      <w:r w:rsidRPr="00B30874">
        <w:rPr>
          <w:rFonts w:ascii="Arial" w:hAnsi="Arial" w:cs="Arial"/>
          <w:b/>
          <w:sz w:val="22"/>
          <w:szCs w:val="22"/>
          <w:u w:val="single"/>
        </w:rPr>
        <w:tab/>
      </w:r>
      <w:r w:rsidR="00B30874">
        <w:rPr>
          <w:rFonts w:ascii="Arial" w:hAnsi="Arial" w:cs="Arial"/>
          <w:b/>
          <w:sz w:val="22"/>
          <w:szCs w:val="22"/>
          <w:u w:val="single"/>
        </w:rPr>
        <w:tab/>
      </w:r>
      <w:r w:rsidR="004132F0" w:rsidRPr="00B30874">
        <w:rPr>
          <w:rFonts w:ascii="Arial" w:hAnsi="Arial" w:cs="Arial"/>
          <w:b/>
          <w:sz w:val="22"/>
          <w:szCs w:val="22"/>
          <w:u w:val="single"/>
        </w:rPr>
        <w:t>Apr 10</w:t>
      </w:r>
      <w:r w:rsidRPr="00B30874">
        <w:rPr>
          <w:rFonts w:ascii="Arial" w:hAnsi="Arial" w:cs="Arial"/>
          <w:b/>
          <w:sz w:val="22"/>
          <w:szCs w:val="22"/>
          <w:u w:val="single"/>
        </w:rPr>
        <w:t xml:space="preserve">- </w:t>
      </w:r>
      <w:r w:rsidR="004132F0" w:rsidRPr="00B30874">
        <w:rPr>
          <w:rFonts w:ascii="Arial" w:hAnsi="Arial" w:cs="Arial"/>
          <w:b/>
          <w:sz w:val="22"/>
          <w:szCs w:val="22"/>
          <w:u w:val="single"/>
        </w:rPr>
        <w:t>Dec 12</w:t>
      </w:r>
    </w:p>
    <w:p w:rsidR="00294EC1" w:rsidRPr="00B30874" w:rsidRDefault="00294EC1" w:rsidP="00294EC1">
      <w:pPr>
        <w:pStyle w:val="Heading9"/>
        <w:ind w:left="0"/>
        <w:jc w:val="both"/>
        <w:rPr>
          <w:rFonts w:ascii="Arial" w:hAnsi="Arial" w:cs="Arial"/>
          <w:color w:val="auto"/>
          <w:sz w:val="22"/>
          <w:szCs w:val="22"/>
        </w:rPr>
      </w:pPr>
      <w:r w:rsidRPr="00B30874">
        <w:rPr>
          <w:rFonts w:ascii="Arial" w:hAnsi="Arial" w:cs="Arial"/>
          <w:color w:val="auto"/>
          <w:sz w:val="22"/>
          <w:szCs w:val="22"/>
        </w:rPr>
        <w:t>Role</w:t>
      </w:r>
      <w:r w:rsidRPr="00B30874">
        <w:rPr>
          <w:rFonts w:ascii="Arial" w:hAnsi="Arial" w:cs="Arial"/>
          <w:b w:val="0"/>
          <w:color w:val="auto"/>
          <w:sz w:val="22"/>
          <w:szCs w:val="22"/>
        </w:rPr>
        <w:t xml:space="preserve">:    </w:t>
      </w:r>
      <w:r w:rsidR="004D5B5B" w:rsidRPr="00B30874">
        <w:rPr>
          <w:rFonts w:ascii="Arial" w:hAnsi="Arial" w:cs="Arial"/>
          <w:color w:val="auto"/>
          <w:sz w:val="22"/>
          <w:szCs w:val="22"/>
        </w:rPr>
        <w:t>Business</w:t>
      </w:r>
      <w:r w:rsidRPr="00B30874">
        <w:rPr>
          <w:rFonts w:ascii="Arial" w:hAnsi="Arial" w:cs="Arial"/>
          <w:color w:val="auto"/>
          <w:sz w:val="22"/>
          <w:szCs w:val="22"/>
        </w:rPr>
        <w:t>Analyst</w:t>
      </w:r>
    </w:p>
    <w:p w:rsidR="00FA5729" w:rsidRPr="00B30874" w:rsidRDefault="00FA5729" w:rsidP="00FA5729">
      <w:pPr>
        <w:pStyle w:val="NoSpacing"/>
        <w:rPr>
          <w:rFonts w:ascii="Arial" w:hAnsi="Arial" w:cs="Arial"/>
        </w:rPr>
      </w:pPr>
      <w:r w:rsidRPr="00B30874">
        <w:rPr>
          <w:rFonts w:ascii="Arial" w:hAnsi="Arial" w:cs="Arial"/>
        </w:rPr>
        <w:t>Genworth Financial provides products that include fixed and variable annuities, life insurance, long-term care insurance, and a linked-benefits product that combines long-term care insurance with universal life insurance. ANB 3.0 was undertaken to improve the new business experience for the financial advisor, reduce annuities processing cost per application and deliver a processing solution that offers new business leadership flexible scalability options. The project involved delivering a new workflow and a processing system to increase the market share in the annuities space, thereby increasing overall scalability.</w:t>
      </w:r>
    </w:p>
    <w:p w:rsidR="00FA5729" w:rsidRPr="00B30874" w:rsidRDefault="00FA5729" w:rsidP="00FA5729">
      <w:pPr>
        <w:pStyle w:val="NoSpacing"/>
        <w:rPr>
          <w:rFonts w:ascii="Arial" w:hAnsi="Arial" w:cs="Arial"/>
          <w:b/>
        </w:rPr>
      </w:pPr>
      <w:r w:rsidRPr="00B30874">
        <w:rPr>
          <w:rFonts w:ascii="Arial" w:hAnsi="Arial" w:cs="Arial"/>
          <w:b/>
        </w:rPr>
        <w:t>Responsibilities:</w:t>
      </w:r>
    </w:p>
    <w:p w:rsidR="00FA5729" w:rsidRPr="00B30874" w:rsidRDefault="00FA5729" w:rsidP="00FA5729">
      <w:pPr>
        <w:pStyle w:val="NoSpacing"/>
        <w:numPr>
          <w:ilvl w:val="0"/>
          <w:numId w:val="48"/>
        </w:numPr>
        <w:rPr>
          <w:rFonts w:ascii="Arial" w:hAnsi="Arial" w:cs="Arial"/>
        </w:rPr>
      </w:pPr>
      <w:r w:rsidRPr="00B30874">
        <w:rPr>
          <w:rFonts w:ascii="Arial" w:hAnsi="Arial" w:cs="Arial"/>
        </w:rPr>
        <w:t>Interacting with the stakeholders to get a better understanding of client business processes and gather business requirements.</w:t>
      </w:r>
    </w:p>
    <w:p w:rsidR="00FA5729" w:rsidRPr="00B30874" w:rsidRDefault="00FA5729" w:rsidP="00FA5729">
      <w:pPr>
        <w:pStyle w:val="NoSpacing"/>
        <w:numPr>
          <w:ilvl w:val="0"/>
          <w:numId w:val="48"/>
        </w:numPr>
        <w:rPr>
          <w:rFonts w:ascii="Arial" w:hAnsi="Arial" w:cs="Arial"/>
        </w:rPr>
      </w:pPr>
      <w:r w:rsidRPr="00B30874">
        <w:rPr>
          <w:rFonts w:ascii="Arial" w:hAnsi="Arial" w:cs="Arial"/>
        </w:rPr>
        <w:t>Identified Use cases from the requirements and wrote Use Case Specifications</w:t>
      </w:r>
    </w:p>
    <w:p w:rsidR="00FA5729" w:rsidRPr="00B30874" w:rsidRDefault="00FA5729" w:rsidP="00FA5729">
      <w:pPr>
        <w:pStyle w:val="NoSpacing"/>
        <w:numPr>
          <w:ilvl w:val="0"/>
          <w:numId w:val="48"/>
        </w:numPr>
        <w:rPr>
          <w:rFonts w:ascii="Arial" w:hAnsi="Arial" w:cs="Arial"/>
        </w:rPr>
      </w:pPr>
      <w:r w:rsidRPr="00B30874">
        <w:rPr>
          <w:rFonts w:ascii="Arial" w:hAnsi="Arial" w:cs="Arial"/>
        </w:rPr>
        <w:t>Created business process workflow diagrams (Activity diagrams) in Rational Rose</w:t>
      </w:r>
    </w:p>
    <w:p w:rsidR="00FA5729" w:rsidRPr="00B30874" w:rsidRDefault="00FA5729" w:rsidP="00FA5729">
      <w:pPr>
        <w:pStyle w:val="NoSpacing"/>
        <w:numPr>
          <w:ilvl w:val="0"/>
          <w:numId w:val="48"/>
        </w:numPr>
        <w:rPr>
          <w:rFonts w:ascii="Arial" w:hAnsi="Arial" w:cs="Arial"/>
        </w:rPr>
      </w:pPr>
      <w:r w:rsidRPr="00B30874">
        <w:rPr>
          <w:rFonts w:ascii="Arial" w:hAnsi="Arial" w:cs="Arial"/>
        </w:rPr>
        <w:t>Link business processes to organizational objectives, perform critical path analysis, and identify opportunities for business process improvement</w:t>
      </w:r>
    </w:p>
    <w:p w:rsidR="00FA5729" w:rsidRPr="00B30874" w:rsidRDefault="00FA5729" w:rsidP="00FA5729">
      <w:pPr>
        <w:pStyle w:val="NoSpacing"/>
        <w:numPr>
          <w:ilvl w:val="0"/>
          <w:numId w:val="48"/>
        </w:numPr>
        <w:rPr>
          <w:rFonts w:ascii="Arial" w:hAnsi="Arial" w:cs="Arial"/>
        </w:rPr>
      </w:pPr>
      <w:r w:rsidRPr="00B30874">
        <w:rPr>
          <w:rFonts w:ascii="Arial" w:hAnsi="Arial" w:cs="Arial"/>
        </w:rPr>
        <w:t xml:space="preserve">Created Use-Cases and Business Use-Case Model after accessing the status and scope of the project and understanding the business processes </w:t>
      </w:r>
    </w:p>
    <w:p w:rsidR="00FA5729" w:rsidRPr="00B30874" w:rsidRDefault="00FA5729" w:rsidP="00FA5729">
      <w:pPr>
        <w:pStyle w:val="NoSpacing"/>
        <w:numPr>
          <w:ilvl w:val="0"/>
          <w:numId w:val="48"/>
        </w:numPr>
        <w:rPr>
          <w:rFonts w:ascii="Arial" w:hAnsi="Arial" w:cs="Arial"/>
        </w:rPr>
      </w:pPr>
      <w:r w:rsidRPr="00B30874">
        <w:rPr>
          <w:rFonts w:ascii="Arial" w:hAnsi="Arial" w:cs="Arial"/>
        </w:rPr>
        <w:t>Integrated Requisite Pro with Clear Quest and Rose to provide all teams visibility and maintain tractability among requirements, use cases and change requests</w:t>
      </w:r>
    </w:p>
    <w:p w:rsidR="00FA5729" w:rsidRPr="00B30874" w:rsidRDefault="00FA5729" w:rsidP="00FA5729">
      <w:pPr>
        <w:pStyle w:val="NoSpacing"/>
        <w:numPr>
          <w:ilvl w:val="0"/>
          <w:numId w:val="48"/>
        </w:numPr>
        <w:rPr>
          <w:rFonts w:ascii="Arial" w:hAnsi="Arial" w:cs="Arial"/>
        </w:rPr>
      </w:pPr>
      <w:r w:rsidRPr="00B30874">
        <w:rPr>
          <w:rFonts w:ascii="Arial" w:hAnsi="Arial" w:cs="Arial"/>
        </w:rPr>
        <w:t>Managed all the requirements in Requisite Pro, making requirements available to all team members.</w:t>
      </w:r>
    </w:p>
    <w:p w:rsidR="00FA5729" w:rsidRPr="00B30874" w:rsidRDefault="00FA5729" w:rsidP="00FA5729">
      <w:pPr>
        <w:pStyle w:val="NoSpacing"/>
        <w:numPr>
          <w:ilvl w:val="0"/>
          <w:numId w:val="48"/>
        </w:numPr>
        <w:rPr>
          <w:rFonts w:ascii="Arial" w:hAnsi="Arial" w:cs="Arial"/>
        </w:rPr>
      </w:pPr>
      <w:r w:rsidRPr="00B30874">
        <w:rPr>
          <w:rFonts w:ascii="Arial" w:hAnsi="Arial" w:cs="Arial"/>
        </w:rPr>
        <w:t xml:space="preserve">Performed Data mapping, logical data modelling, created class diagrams and ER diagrams and used SQL queries to filter data </w:t>
      </w:r>
    </w:p>
    <w:p w:rsidR="00FA5729" w:rsidRPr="00B30874" w:rsidRDefault="00FA5729" w:rsidP="00FA5729">
      <w:pPr>
        <w:pStyle w:val="NoSpacing"/>
        <w:numPr>
          <w:ilvl w:val="0"/>
          <w:numId w:val="48"/>
        </w:numPr>
        <w:rPr>
          <w:rFonts w:ascii="Arial" w:hAnsi="Arial" w:cs="Arial"/>
        </w:rPr>
      </w:pPr>
      <w:r w:rsidRPr="00B30874">
        <w:rPr>
          <w:rFonts w:ascii="Arial" w:hAnsi="Arial" w:cs="Arial"/>
        </w:rPr>
        <w:t>Designed Data Flow Diagrams (DFD’s), Entity Relationship Diagrams (ERD’s), and web page mock ups using modelling tools.</w:t>
      </w:r>
    </w:p>
    <w:p w:rsidR="00FA5729" w:rsidRPr="00B30874" w:rsidRDefault="00FA5729" w:rsidP="00FA5729">
      <w:pPr>
        <w:pStyle w:val="NoSpacing"/>
        <w:numPr>
          <w:ilvl w:val="0"/>
          <w:numId w:val="48"/>
        </w:numPr>
        <w:rPr>
          <w:rFonts w:ascii="Arial" w:hAnsi="Arial" w:cs="Arial"/>
        </w:rPr>
      </w:pPr>
      <w:r w:rsidRPr="00B30874">
        <w:rPr>
          <w:rFonts w:ascii="Arial" w:hAnsi="Arial" w:cs="Arial"/>
        </w:rPr>
        <w:t>Performed Data Analysis of existing data through SQL.</w:t>
      </w:r>
    </w:p>
    <w:p w:rsidR="00FA5729" w:rsidRPr="00B30874" w:rsidRDefault="00FA5729" w:rsidP="00FA5729">
      <w:pPr>
        <w:pStyle w:val="NoSpacing"/>
        <w:numPr>
          <w:ilvl w:val="0"/>
          <w:numId w:val="48"/>
        </w:numPr>
        <w:rPr>
          <w:rFonts w:ascii="Arial" w:hAnsi="Arial" w:cs="Arial"/>
        </w:rPr>
      </w:pPr>
      <w:r w:rsidRPr="00B30874">
        <w:rPr>
          <w:rFonts w:ascii="Arial" w:hAnsi="Arial" w:cs="Arial"/>
        </w:rPr>
        <w:t xml:space="preserve">Created test plan and test cases for user acceptance testing. Used Rational testing tools.  </w:t>
      </w:r>
    </w:p>
    <w:p w:rsidR="00FA5729" w:rsidRPr="00B30874" w:rsidRDefault="00FA5729" w:rsidP="00FA5729">
      <w:pPr>
        <w:pStyle w:val="NoSpacing"/>
        <w:numPr>
          <w:ilvl w:val="0"/>
          <w:numId w:val="48"/>
        </w:numPr>
        <w:rPr>
          <w:rFonts w:ascii="Arial" w:hAnsi="Arial" w:cs="Arial"/>
        </w:rPr>
      </w:pPr>
      <w:r w:rsidRPr="00B30874">
        <w:rPr>
          <w:rFonts w:ascii="Arial" w:hAnsi="Arial" w:cs="Arial"/>
        </w:rPr>
        <w:t xml:space="preserve">Conducted informal Sessions to develop an architectural solution that the application meets the business requirements, resolve open issues, and change requests </w:t>
      </w:r>
    </w:p>
    <w:p w:rsidR="00FA5729" w:rsidRPr="00B30874" w:rsidRDefault="00FA5729" w:rsidP="00FA5729">
      <w:pPr>
        <w:pStyle w:val="NoSpacing"/>
        <w:numPr>
          <w:ilvl w:val="0"/>
          <w:numId w:val="48"/>
        </w:numPr>
        <w:rPr>
          <w:rFonts w:ascii="Arial" w:hAnsi="Arial" w:cs="Arial"/>
        </w:rPr>
      </w:pPr>
      <w:r w:rsidRPr="00B30874">
        <w:rPr>
          <w:rFonts w:ascii="Arial" w:hAnsi="Arial" w:cs="Arial"/>
        </w:rPr>
        <w:lastRenderedPageBreak/>
        <w:t>Used the Unified Change Management from Rational to track changes to multiple artifacts by versioning artifacts, associating requirements to specific change request/defects to streamline the defect/change tracking process.</w:t>
      </w:r>
    </w:p>
    <w:p w:rsidR="00FA5729" w:rsidRPr="00B30874" w:rsidRDefault="00FA5729" w:rsidP="00FA5729">
      <w:pPr>
        <w:pStyle w:val="NoSpacing"/>
        <w:numPr>
          <w:ilvl w:val="0"/>
          <w:numId w:val="48"/>
        </w:numPr>
        <w:rPr>
          <w:rFonts w:ascii="Arial" w:hAnsi="Arial" w:cs="Arial"/>
        </w:rPr>
      </w:pPr>
      <w:r w:rsidRPr="00B30874">
        <w:rPr>
          <w:rFonts w:ascii="Arial" w:hAnsi="Arial" w:cs="Arial"/>
        </w:rPr>
        <w:t>Performed Feasibility Analysis and Risk Analysis on vendor/third party tools.</w:t>
      </w:r>
    </w:p>
    <w:p w:rsidR="00FA5729" w:rsidRPr="00B30874" w:rsidRDefault="00FA5729" w:rsidP="00FA5729">
      <w:pPr>
        <w:pStyle w:val="NoSpacing"/>
        <w:numPr>
          <w:ilvl w:val="0"/>
          <w:numId w:val="48"/>
        </w:numPr>
        <w:rPr>
          <w:rFonts w:ascii="Arial" w:hAnsi="Arial" w:cs="Arial"/>
        </w:rPr>
      </w:pPr>
      <w:r w:rsidRPr="00B30874">
        <w:rPr>
          <w:rFonts w:ascii="Arial" w:hAnsi="Arial" w:cs="Arial"/>
        </w:rPr>
        <w:t xml:space="preserve">Assured that all artifacts are in compliance with corporate SDLC Policies and guidelines. </w:t>
      </w:r>
    </w:p>
    <w:p w:rsidR="00FA5729" w:rsidRPr="00B30874" w:rsidRDefault="00FA5729" w:rsidP="00FA5729">
      <w:pPr>
        <w:pStyle w:val="NoSpacing"/>
        <w:numPr>
          <w:ilvl w:val="0"/>
          <w:numId w:val="48"/>
        </w:numPr>
        <w:rPr>
          <w:rFonts w:ascii="Arial" w:hAnsi="Arial" w:cs="Arial"/>
        </w:rPr>
      </w:pPr>
      <w:r w:rsidRPr="00B30874">
        <w:rPr>
          <w:rFonts w:ascii="Arial" w:hAnsi="Arial" w:cs="Arial"/>
        </w:rPr>
        <w:t>Coordinated and prioritized outstanding defects and enhancement/system requests based on business requirements, allowing sufficient time frame to ensure accuracy and consider deadlines.</w:t>
      </w:r>
    </w:p>
    <w:p w:rsidR="00FA5729" w:rsidRPr="00B30874" w:rsidRDefault="00FA5729" w:rsidP="00FA5729">
      <w:pPr>
        <w:pStyle w:val="NoSpacing"/>
        <w:numPr>
          <w:ilvl w:val="0"/>
          <w:numId w:val="48"/>
        </w:numPr>
        <w:rPr>
          <w:rFonts w:ascii="Arial" w:hAnsi="Arial" w:cs="Arial"/>
        </w:rPr>
      </w:pPr>
      <w:r w:rsidRPr="00B30874">
        <w:rPr>
          <w:rFonts w:ascii="Arial" w:hAnsi="Arial" w:cs="Arial"/>
        </w:rPr>
        <w:t>Monitored client expectations and conducted user interviews</w:t>
      </w:r>
    </w:p>
    <w:p w:rsidR="00FA5729" w:rsidRPr="00B30874" w:rsidRDefault="00FA5729" w:rsidP="00FA5729">
      <w:pPr>
        <w:pStyle w:val="NoSpacing"/>
        <w:rPr>
          <w:rFonts w:ascii="Arial" w:hAnsi="Arial" w:cs="Arial"/>
        </w:rPr>
      </w:pPr>
      <w:r w:rsidRPr="00B30874">
        <w:rPr>
          <w:rFonts w:ascii="Arial" w:hAnsi="Arial" w:cs="Arial"/>
          <w:b/>
        </w:rPr>
        <w:t>Environment:</w:t>
      </w:r>
      <w:r w:rsidRPr="00B30874">
        <w:rPr>
          <w:rFonts w:ascii="Arial" w:hAnsi="Arial" w:cs="Arial"/>
        </w:rPr>
        <w:t xml:space="preserve"> Rational Rose, Rational Requisite Pro, DB2,  Rational Clear Quest, Rational manager, Rational Administrator, SQA Basic, DOORS, SQL, VB.Net, Oracle, IBM Business Modeler, UML.</w:t>
      </w:r>
    </w:p>
    <w:p w:rsidR="00F47CBE" w:rsidRPr="00B30874" w:rsidRDefault="00F47CBE" w:rsidP="00F47CBE">
      <w:pPr>
        <w:tabs>
          <w:tab w:val="right" w:pos="9900"/>
        </w:tabs>
        <w:suppressAutoHyphens/>
        <w:rPr>
          <w:rFonts w:ascii="Arial" w:hAnsi="Arial" w:cs="Arial"/>
          <w:bCs/>
          <w:sz w:val="22"/>
          <w:szCs w:val="22"/>
        </w:rPr>
      </w:pPr>
    </w:p>
    <w:p w:rsidR="000B6DA8" w:rsidRPr="00B30874" w:rsidRDefault="000B6DA8" w:rsidP="00BF2E57">
      <w:pPr>
        <w:jc w:val="both"/>
        <w:rPr>
          <w:rFonts w:ascii="Arial" w:hAnsi="Arial" w:cs="Arial"/>
          <w:b/>
          <w:sz w:val="22"/>
          <w:szCs w:val="22"/>
        </w:rPr>
      </w:pPr>
    </w:p>
    <w:p w:rsidR="009A2C4E" w:rsidRPr="00B30874" w:rsidRDefault="009A2C4E" w:rsidP="009A2C4E">
      <w:pPr>
        <w:rPr>
          <w:rFonts w:ascii="Arial" w:hAnsi="Arial" w:cs="Arial"/>
          <w:b/>
          <w:bCs/>
          <w:iCs/>
          <w:sz w:val="22"/>
          <w:szCs w:val="22"/>
          <w:u w:val="single"/>
          <w:lang w:val="fr-FR"/>
        </w:rPr>
      </w:pPr>
      <w:r w:rsidRPr="00B30874">
        <w:rPr>
          <w:rFonts w:ascii="Arial" w:hAnsi="Arial" w:cs="Arial"/>
          <w:b/>
          <w:sz w:val="22"/>
          <w:szCs w:val="22"/>
          <w:u w:val="single"/>
          <w:lang w:val="fr-FR"/>
        </w:rPr>
        <w:t>Client :</w:t>
      </w:r>
      <w:r w:rsidRPr="00B30874">
        <w:rPr>
          <w:rFonts w:ascii="Arial" w:hAnsi="Arial" w:cs="Arial"/>
          <w:b/>
          <w:sz w:val="22"/>
          <w:szCs w:val="22"/>
          <w:u w:val="single"/>
          <w:lang w:val="fr-FR"/>
        </w:rPr>
        <w:tab/>
      </w:r>
      <w:r w:rsidRPr="00B30874">
        <w:rPr>
          <w:rFonts w:ascii="Arial" w:hAnsi="Arial" w:cs="Arial"/>
          <w:b/>
          <w:bCs/>
          <w:sz w:val="22"/>
          <w:szCs w:val="22"/>
          <w:u w:val="single"/>
        </w:rPr>
        <w:t>Affinity Hea</w:t>
      </w:r>
      <w:r w:rsidR="00B30874">
        <w:rPr>
          <w:rFonts w:ascii="Arial" w:hAnsi="Arial" w:cs="Arial"/>
          <w:b/>
          <w:bCs/>
          <w:sz w:val="22"/>
          <w:szCs w:val="22"/>
          <w:u w:val="single"/>
        </w:rPr>
        <w:t xml:space="preserve">lth Plan, NYC, NY </w:t>
      </w:r>
      <w:r w:rsidR="00B30874">
        <w:rPr>
          <w:rFonts w:ascii="Arial" w:hAnsi="Arial" w:cs="Arial"/>
          <w:b/>
          <w:bCs/>
          <w:sz w:val="22"/>
          <w:szCs w:val="22"/>
          <w:u w:val="single"/>
        </w:rPr>
        <w:tab/>
      </w:r>
      <w:r w:rsidR="00B30874">
        <w:rPr>
          <w:rFonts w:ascii="Arial" w:hAnsi="Arial" w:cs="Arial"/>
          <w:b/>
          <w:bCs/>
          <w:sz w:val="22"/>
          <w:szCs w:val="22"/>
          <w:u w:val="single"/>
        </w:rPr>
        <w:tab/>
      </w:r>
      <w:r w:rsidR="00B30874">
        <w:rPr>
          <w:rFonts w:ascii="Arial" w:hAnsi="Arial" w:cs="Arial"/>
          <w:b/>
          <w:bCs/>
          <w:sz w:val="22"/>
          <w:szCs w:val="22"/>
          <w:u w:val="single"/>
        </w:rPr>
        <w:tab/>
      </w:r>
      <w:r w:rsidR="00B30874">
        <w:rPr>
          <w:rFonts w:ascii="Arial" w:hAnsi="Arial" w:cs="Arial"/>
          <w:b/>
          <w:bCs/>
          <w:sz w:val="22"/>
          <w:szCs w:val="22"/>
          <w:u w:val="single"/>
        </w:rPr>
        <w:tab/>
        <w:t xml:space="preserve"> </w:t>
      </w:r>
      <w:r w:rsidR="000802CB" w:rsidRPr="00B30874">
        <w:rPr>
          <w:rFonts w:ascii="Arial" w:hAnsi="Arial" w:cs="Arial"/>
          <w:b/>
          <w:bCs/>
          <w:iCs/>
          <w:sz w:val="22"/>
          <w:szCs w:val="22"/>
          <w:u w:val="single"/>
          <w:lang w:val="fr-FR"/>
        </w:rPr>
        <w:t>Jul</w:t>
      </w:r>
      <w:r w:rsidR="00CD0F58" w:rsidRPr="00B30874">
        <w:rPr>
          <w:rFonts w:ascii="Arial" w:hAnsi="Arial" w:cs="Arial"/>
          <w:b/>
          <w:bCs/>
          <w:iCs/>
          <w:sz w:val="22"/>
          <w:szCs w:val="22"/>
          <w:u w:val="single"/>
          <w:lang w:val="fr-FR"/>
        </w:rPr>
        <w:t>09</w:t>
      </w:r>
      <w:r w:rsidRPr="00B30874">
        <w:rPr>
          <w:rFonts w:ascii="Arial" w:hAnsi="Arial" w:cs="Arial"/>
          <w:b/>
          <w:bCs/>
          <w:iCs/>
          <w:sz w:val="22"/>
          <w:szCs w:val="22"/>
          <w:u w:val="single"/>
          <w:lang w:val="fr-FR"/>
        </w:rPr>
        <w:t xml:space="preserve">– Mar </w:t>
      </w:r>
      <w:r w:rsidR="00CD0F58" w:rsidRPr="00B30874">
        <w:rPr>
          <w:rFonts w:ascii="Arial" w:hAnsi="Arial" w:cs="Arial"/>
          <w:b/>
          <w:bCs/>
          <w:iCs/>
          <w:sz w:val="22"/>
          <w:szCs w:val="22"/>
          <w:u w:val="single"/>
          <w:lang w:val="fr-FR"/>
        </w:rPr>
        <w:t>10</w:t>
      </w:r>
    </w:p>
    <w:p w:rsidR="00B30874" w:rsidRDefault="00B30874" w:rsidP="009A2C4E">
      <w:pPr>
        <w:pStyle w:val="BodyText"/>
        <w:rPr>
          <w:rFonts w:ascii="Arial" w:hAnsi="Arial" w:cs="Arial"/>
          <w:b/>
          <w:bCs/>
          <w:sz w:val="22"/>
          <w:szCs w:val="22"/>
        </w:rPr>
      </w:pPr>
    </w:p>
    <w:p w:rsidR="00FA5729" w:rsidRPr="00B30874" w:rsidRDefault="009A2C4E" w:rsidP="009A2C4E">
      <w:pPr>
        <w:pStyle w:val="BodyText"/>
        <w:rPr>
          <w:rFonts w:ascii="Arial" w:hAnsi="Arial" w:cs="Arial"/>
          <w:b/>
          <w:bCs/>
          <w:sz w:val="22"/>
          <w:szCs w:val="22"/>
        </w:rPr>
      </w:pPr>
      <w:r w:rsidRPr="00B30874">
        <w:rPr>
          <w:rFonts w:ascii="Arial" w:hAnsi="Arial" w:cs="Arial"/>
          <w:b/>
          <w:bCs/>
          <w:sz w:val="22"/>
          <w:szCs w:val="22"/>
        </w:rPr>
        <w:t xml:space="preserve">Role: </w:t>
      </w:r>
      <w:r w:rsidRPr="00B30874">
        <w:rPr>
          <w:rFonts w:ascii="Arial" w:hAnsi="Arial" w:cs="Arial"/>
          <w:b/>
          <w:bCs/>
          <w:sz w:val="22"/>
          <w:szCs w:val="22"/>
        </w:rPr>
        <w:tab/>
        <w:t>Business Analyst</w:t>
      </w:r>
    </w:p>
    <w:p w:rsidR="009A2C4E" w:rsidRPr="00B30874" w:rsidRDefault="009A2C4E" w:rsidP="009A2C4E">
      <w:pPr>
        <w:pStyle w:val="BodyText"/>
        <w:rPr>
          <w:rFonts w:ascii="Arial" w:hAnsi="Arial" w:cs="Arial"/>
          <w:b/>
          <w:bCs/>
          <w:sz w:val="22"/>
          <w:szCs w:val="22"/>
        </w:rPr>
      </w:pPr>
      <w:r w:rsidRPr="00B30874">
        <w:rPr>
          <w:rFonts w:ascii="Arial" w:eastAsia="Courier New" w:hAnsi="Arial" w:cs="Arial"/>
          <w:sz w:val="22"/>
          <w:szCs w:val="22"/>
          <w:lang w:val="en-US"/>
        </w:rPr>
        <w:t>Affinity Health Plan is an independent, non-profit managed care plan that serves the needs of over 210,000 underserved residents of the New York Metropolitan Area (New York City, Long Island, Westchester, Rockland and Orange Counties.) Affinity provides healthcare coverage through its Child Health Plus, Family Health Plus and Medicaid programs. Affinity Health Plan implemented Facets Extended Enterprise(TM) administrative system, a new core system, with updated technology to allow for more efficient claims processing, membership enrolment and provider data maintenance. Facets was highly efficient, automated, customizable, and flexible, to help affinity tackle new business opportunities and compete successfully in a dynamic healthcare industry. Moreover, TriZetto provided ongoing support and training.</w:t>
      </w:r>
    </w:p>
    <w:p w:rsidR="009A2C4E" w:rsidRPr="00B30874" w:rsidRDefault="009A2C4E" w:rsidP="009A2C4E">
      <w:pPr>
        <w:pStyle w:val="BodyText"/>
        <w:jc w:val="both"/>
        <w:rPr>
          <w:rFonts w:ascii="Arial" w:hAnsi="Arial" w:cs="Arial"/>
          <w:b/>
          <w:bCs/>
          <w:sz w:val="22"/>
          <w:szCs w:val="22"/>
        </w:rPr>
      </w:pPr>
      <w:r w:rsidRPr="00B30874">
        <w:rPr>
          <w:rFonts w:ascii="Arial" w:hAnsi="Arial" w:cs="Arial"/>
          <w:b/>
          <w:sz w:val="22"/>
          <w:szCs w:val="22"/>
        </w:rPr>
        <w:t>Responsibilities</w:t>
      </w:r>
      <w:r w:rsidRPr="00B30874">
        <w:rPr>
          <w:rFonts w:ascii="Arial" w:hAnsi="Arial" w:cs="Arial"/>
          <w:sz w:val="22"/>
          <w:szCs w:val="22"/>
        </w:rPr>
        <w:t>:</w:t>
      </w:r>
    </w:p>
    <w:p w:rsidR="009A2C4E" w:rsidRPr="00B30874" w:rsidRDefault="009A2C4E" w:rsidP="009A2C4E">
      <w:pPr>
        <w:numPr>
          <w:ilvl w:val="0"/>
          <w:numId w:val="1"/>
        </w:numPr>
        <w:suppressAutoHyphens/>
        <w:jc w:val="both"/>
        <w:rPr>
          <w:rFonts w:ascii="Arial" w:hAnsi="Arial" w:cs="Arial"/>
          <w:bCs/>
          <w:sz w:val="22"/>
          <w:szCs w:val="22"/>
        </w:rPr>
      </w:pPr>
      <w:r w:rsidRPr="00B30874">
        <w:rPr>
          <w:rFonts w:ascii="Arial" w:hAnsi="Arial" w:cs="Arial"/>
          <w:bCs/>
          <w:sz w:val="22"/>
          <w:szCs w:val="22"/>
        </w:rPr>
        <w:t>Used Requisite Pro for the Requirement Documents Preparation and Prepared Business Process Models that includes mode</w:t>
      </w:r>
      <w:r w:rsidR="00CD0F58" w:rsidRPr="00B30874">
        <w:rPr>
          <w:rFonts w:ascii="Arial" w:hAnsi="Arial" w:cs="Arial"/>
          <w:bCs/>
          <w:sz w:val="22"/>
          <w:szCs w:val="22"/>
        </w:rPr>
        <w:t>l</w:t>
      </w:r>
      <w:r w:rsidRPr="00B30874">
        <w:rPr>
          <w:rFonts w:ascii="Arial" w:hAnsi="Arial" w:cs="Arial"/>
          <w:bCs/>
          <w:sz w:val="22"/>
          <w:szCs w:val="22"/>
        </w:rPr>
        <w:t xml:space="preserve">ling of all the activities of the business from the conceptual to procedural level. Followed top down, leveled technique for building Business Process Models. </w:t>
      </w:r>
    </w:p>
    <w:p w:rsidR="009A2C4E" w:rsidRPr="00B30874" w:rsidRDefault="009A2C4E" w:rsidP="009A2C4E">
      <w:pPr>
        <w:numPr>
          <w:ilvl w:val="0"/>
          <w:numId w:val="1"/>
        </w:numPr>
        <w:tabs>
          <w:tab w:val="left" w:pos="0"/>
        </w:tabs>
        <w:jc w:val="both"/>
        <w:rPr>
          <w:rFonts w:ascii="Arial" w:hAnsi="Arial" w:cs="Arial"/>
          <w:sz w:val="22"/>
          <w:szCs w:val="22"/>
        </w:rPr>
      </w:pPr>
      <w:r w:rsidRPr="00B30874">
        <w:rPr>
          <w:rFonts w:ascii="Arial" w:hAnsi="Arial" w:cs="Arial"/>
          <w:sz w:val="22"/>
          <w:szCs w:val="22"/>
        </w:rPr>
        <w:t>Played a key role in the planning, user acceptance testing (UAT), and implementation of system developments and enhancements.</w:t>
      </w:r>
    </w:p>
    <w:p w:rsidR="009A2C4E" w:rsidRPr="00B30874" w:rsidRDefault="009A2C4E" w:rsidP="009A2C4E">
      <w:pPr>
        <w:pStyle w:val="ListParagraph"/>
        <w:numPr>
          <w:ilvl w:val="0"/>
          <w:numId w:val="1"/>
        </w:numPr>
        <w:tabs>
          <w:tab w:val="left" w:pos="1440"/>
        </w:tabs>
        <w:spacing w:line="240" w:lineRule="exact"/>
        <w:jc w:val="both"/>
        <w:rPr>
          <w:rFonts w:ascii="Arial" w:hAnsi="Arial" w:cs="Arial"/>
          <w:sz w:val="22"/>
          <w:szCs w:val="22"/>
        </w:rPr>
      </w:pPr>
      <w:r w:rsidRPr="00B30874">
        <w:rPr>
          <w:rFonts w:ascii="Arial" w:hAnsi="Arial" w:cs="Arial"/>
          <w:sz w:val="22"/>
          <w:szCs w:val="22"/>
        </w:rPr>
        <w:t xml:space="preserve">Modelled the As-Is system and performed a complete Gap Analysis to identify to-be state </w:t>
      </w:r>
    </w:p>
    <w:p w:rsidR="009A2C4E" w:rsidRPr="00B30874" w:rsidRDefault="009A2C4E" w:rsidP="009A2C4E">
      <w:pPr>
        <w:pStyle w:val="ListParagraph"/>
        <w:numPr>
          <w:ilvl w:val="0"/>
          <w:numId w:val="1"/>
        </w:numPr>
        <w:tabs>
          <w:tab w:val="left" w:pos="1440"/>
        </w:tabs>
        <w:spacing w:line="240" w:lineRule="exact"/>
        <w:jc w:val="both"/>
        <w:rPr>
          <w:rFonts w:ascii="Arial" w:hAnsi="Arial" w:cs="Arial"/>
          <w:sz w:val="22"/>
          <w:szCs w:val="22"/>
        </w:rPr>
      </w:pPr>
      <w:r w:rsidRPr="00B30874">
        <w:rPr>
          <w:rFonts w:ascii="Arial" w:hAnsi="Arial" w:cs="Arial"/>
          <w:bCs/>
          <w:sz w:val="22"/>
          <w:szCs w:val="22"/>
        </w:rPr>
        <w:t>Defined Functional Test Cases, documented , Executed test script in Facets system</w:t>
      </w:r>
    </w:p>
    <w:p w:rsidR="009A2C4E" w:rsidRPr="00B30874" w:rsidRDefault="009A2C4E" w:rsidP="009A2C4E">
      <w:pPr>
        <w:numPr>
          <w:ilvl w:val="0"/>
          <w:numId w:val="1"/>
        </w:numPr>
        <w:tabs>
          <w:tab w:val="left" w:pos="360"/>
        </w:tabs>
        <w:suppressAutoHyphens/>
        <w:jc w:val="both"/>
        <w:rPr>
          <w:rFonts w:ascii="Arial" w:hAnsi="Arial" w:cs="Arial"/>
          <w:sz w:val="22"/>
          <w:szCs w:val="22"/>
        </w:rPr>
      </w:pPr>
      <w:r w:rsidRPr="00B30874">
        <w:rPr>
          <w:rFonts w:ascii="Arial" w:hAnsi="Arial" w:cs="Arial"/>
          <w:sz w:val="22"/>
          <w:szCs w:val="22"/>
        </w:rPr>
        <w:t>Worked wi</w:t>
      </w:r>
      <w:r w:rsidR="00CD0F58" w:rsidRPr="00B30874">
        <w:rPr>
          <w:rFonts w:ascii="Arial" w:hAnsi="Arial" w:cs="Arial"/>
          <w:sz w:val="22"/>
          <w:szCs w:val="22"/>
        </w:rPr>
        <w:t>th the full SDLC, elicit, analys</w:t>
      </w:r>
      <w:r w:rsidRPr="00B30874">
        <w:rPr>
          <w:rFonts w:ascii="Arial" w:hAnsi="Arial" w:cs="Arial"/>
          <w:sz w:val="22"/>
          <w:szCs w:val="22"/>
        </w:rPr>
        <w:t xml:space="preserve">e and define requirements. </w:t>
      </w:r>
    </w:p>
    <w:p w:rsidR="009A2C4E" w:rsidRPr="00B30874" w:rsidRDefault="009A2C4E" w:rsidP="009A2C4E">
      <w:pPr>
        <w:numPr>
          <w:ilvl w:val="0"/>
          <w:numId w:val="1"/>
        </w:numPr>
        <w:tabs>
          <w:tab w:val="left" w:pos="360"/>
        </w:tabs>
        <w:suppressAutoHyphens/>
        <w:jc w:val="both"/>
        <w:rPr>
          <w:rFonts w:ascii="Arial" w:hAnsi="Arial" w:cs="Arial"/>
          <w:sz w:val="22"/>
          <w:szCs w:val="22"/>
        </w:rPr>
      </w:pPr>
      <w:r w:rsidRPr="00B30874">
        <w:rPr>
          <w:rFonts w:ascii="Arial" w:hAnsi="Arial" w:cs="Arial"/>
          <w:sz w:val="22"/>
          <w:szCs w:val="22"/>
        </w:rPr>
        <w:t>Responsible for architecting integrated,</w:t>
      </w:r>
      <w:r w:rsidRPr="00B30874">
        <w:rPr>
          <w:rFonts w:ascii="Arial" w:hAnsi="Arial" w:cs="Arial"/>
          <w:bCs/>
          <w:sz w:val="22"/>
          <w:szCs w:val="22"/>
        </w:rPr>
        <w:t xml:space="preserve"> Medicare solutions</w:t>
      </w:r>
      <w:r w:rsidRPr="00B30874">
        <w:rPr>
          <w:rFonts w:ascii="Arial" w:hAnsi="Arial" w:cs="Arial"/>
          <w:sz w:val="22"/>
          <w:szCs w:val="22"/>
        </w:rPr>
        <w:t xml:space="preserve">, </w:t>
      </w:r>
      <w:r w:rsidRPr="00B30874">
        <w:rPr>
          <w:rFonts w:ascii="Arial" w:hAnsi="Arial" w:cs="Arial"/>
          <w:bCs/>
          <w:sz w:val="22"/>
          <w:szCs w:val="22"/>
        </w:rPr>
        <w:t>Facets.</w:t>
      </w:r>
    </w:p>
    <w:p w:rsidR="009A2C4E" w:rsidRPr="00B30874" w:rsidRDefault="009A2C4E" w:rsidP="009A2C4E">
      <w:pPr>
        <w:numPr>
          <w:ilvl w:val="0"/>
          <w:numId w:val="1"/>
        </w:numPr>
        <w:suppressAutoHyphens/>
        <w:jc w:val="both"/>
        <w:rPr>
          <w:rFonts w:ascii="Arial" w:hAnsi="Arial" w:cs="Arial"/>
          <w:bCs/>
          <w:sz w:val="22"/>
          <w:szCs w:val="22"/>
        </w:rPr>
      </w:pPr>
      <w:r w:rsidRPr="00B30874">
        <w:rPr>
          <w:rFonts w:ascii="Arial" w:hAnsi="Arial" w:cs="Arial"/>
          <w:bCs/>
          <w:sz w:val="22"/>
          <w:szCs w:val="22"/>
        </w:rPr>
        <w:t xml:space="preserve">Created Use Cases / Activity Diagrams / State Chart Diagrams, Sequence Diagrams, and Collaboration </w:t>
      </w:r>
    </w:p>
    <w:p w:rsidR="009A2C4E" w:rsidRPr="00B30874" w:rsidRDefault="009A2C4E" w:rsidP="009A2C4E">
      <w:pPr>
        <w:numPr>
          <w:ilvl w:val="0"/>
          <w:numId w:val="1"/>
        </w:numPr>
        <w:jc w:val="both"/>
        <w:rPr>
          <w:rFonts w:ascii="Arial" w:hAnsi="Arial" w:cs="Arial"/>
          <w:sz w:val="22"/>
          <w:szCs w:val="22"/>
        </w:rPr>
      </w:pPr>
      <w:r w:rsidRPr="00B30874">
        <w:rPr>
          <w:rFonts w:ascii="Arial" w:hAnsi="Arial" w:cs="Arial"/>
          <w:sz w:val="22"/>
          <w:szCs w:val="22"/>
        </w:rPr>
        <w:t>D</w:t>
      </w:r>
      <w:r w:rsidR="00CD0F58" w:rsidRPr="00B30874">
        <w:rPr>
          <w:rFonts w:ascii="Arial" w:hAnsi="Arial" w:cs="Arial"/>
          <w:sz w:val="22"/>
          <w:szCs w:val="22"/>
        </w:rPr>
        <w:t>esigned High level design, for n</w:t>
      </w:r>
      <w:r w:rsidRPr="00B30874">
        <w:rPr>
          <w:rFonts w:ascii="Arial" w:hAnsi="Arial" w:cs="Arial"/>
          <w:sz w:val="22"/>
          <w:szCs w:val="22"/>
        </w:rPr>
        <w:t>ew process, integrating with legacy and Facets.</w:t>
      </w:r>
    </w:p>
    <w:p w:rsidR="009A2C4E" w:rsidRPr="00B30874" w:rsidRDefault="009A2C4E" w:rsidP="009A2C4E">
      <w:pPr>
        <w:numPr>
          <w:ilvl w:val="0"/>
          <w:numId w:val="1"/>
        </w:numPr>
        <w:suppressAutoHyphens/>
        <w:jc w:val="both"/>
        <w:rPr>
          <w:rFonts w:ascii="Arial" w:hAnsi="Arial" w:cs="Arial"/>
          <w:bCs/>
          <w:sz w:val="22"/>
          <w:szCs w:val="22"/>
        </w:rPr>
      </w:pPr>
      <w:r w:rsidRPr="00B30874">
        <w:rPr>
          <w:rFonts w:ascii="Arial" w:hAnsi="Arial" w:cs="Arial"/>
          <w:bCs/>
          <w:sz w:val="22"/>
          <w:szCs w:val="22"/>
        </w:rPr>
        <w:t xml:space="preserve">Diagrams thus defining the Data Process Model and Business Process Model. </w:t>
      </w:r>
    </w:p>
    <w:p w:rsidR="009A2C4E" w:rsidRPr="00B30874" w:rsidRDefault="009A2C4E" w:rsidP="009A2C4E">
      <w:pPr>
        <w:numPr>
          <w:ilvl w:val="0"/>
          <w:numId w:val="1"/>
        </w:numPr>
        <w:jc w:val="both"/>
        <w:rPr>
          <w:rFonts w:ascii="Arial" w:hAnsi="Arial" w:cs="Arial"/>
          <w:sz w:val="22"/>
          <w:szCs w:val="22"/>
        </w:rPr>
      </w:pPr>
      <w:r w:rsidRPr="00B30874">
        <w:rPr>
          <w:rFonts w:ascii="Arial" w:hAnsi="Arial" w:cs="Arial"/>
          <w:sz w:val="22"/>
          <w:szCs w:val="22"/>
        </w:rPr>
        <w:t xml:space="preserve">Assisted in on-going process improvement efforts to ensure Test Planning, Execution, and Reporting is effective, efficient, standardized, coordinated, and integrated. </w:t>
      </w:r>
    </w:p>
    <w:p w:rsidR="009A2C4E" w:rsidRPr="00B30874" w:rsidRDefault="009A2C4E" w:rsidP="009A2C4E">
      <w:pPr>
        <w:numPr>
          <w:ilvl w:val="0"/>
          <w:numId w:val="1"/>
        </w:numPr>
        <w:rPr>
          <w:rFonts w:ascii="Arial" w:hAnsi="Arial" w:cs="Arial"/>
          <w:iCs/>
          <w:sz w:val="22"/>
          <w:szCs w:val="22"/>
        </w:rPr>
      </w:pPr>
      <w:r w:rsidRPr="00B30874">
        <w:rPr>
          <w:rFonts w:ascii="Arial" w:hAnsi="Arial" w:cs="Arial"/>
          <w:iCs/>
          <w:sz w:val="22"/>
          <w:szCs w:val="22"/>
        </w:rPr>
        <w:t>Developed business process models in RUP to document existing and future business processes.</w:t>
      </w:r>
    </w:p>
    <w:p w:rsidR="009A2C4E" w:rsidRPr="00B30874" w:rsidRDefault="009A2C4E" w:rsidP="009A2C4E">
      <w:pPr>
        <w:numPr>
          <w:ilvl w:val="0"/>
          <w:numId w:val="1"/>
        </w:numPr>
        <w:suppressAutoHyphens/>
        <w:jc w:val="both"/>
        <w:rPr>
          <w:rFonts w:ascii="Arial" w:hAnsi="Arial" w:cs="Arial"/>
          <w:sz w:val="22"/>
          <w:szCs w:val="22"/>
        </w:rPr>
      </w:pPr>
      <w:r w:rsidRPr="00B30874">
        <w:rPr>
          <w:rFonts w:ascii="Arial" w:hAnsi="Arial" w:cs="Arial"/>
          <w:sz w:val="22"/>
          <w:szCs w:val="22"/>
        </w:rPr>
        <w:t>Worked on data modelling and produced data mapping and data definition documentation</w:t>
      </w:r>
    </w:p>
    <w:p w:rsidR="009A2C4E" w:rsidRPr="00B30874" w:rsidRDefault="009A2C4E" w:rsidP="009A2C4E">
      <w:pPr>
        <w:widowControl w:val="0"/>
        <w:numPr>
          <w:ilvl w:val="0"/>
          <w:numId w:val="1"/>
        </w:numPr>
        <w:autoSpaceDE w:val="0"/>
        <w:autoSpaceDN w:val="0"/>
        <w:adjustRightInd w:val="0"/>
        <w:jc w:val="both"/>
        <w:rPr>
          <w:rFonts w:ascii="Arial" w:hAnsi="Arial" w:cs="Arial"/>
          <w:sz w:val="22"/>
          <w:szCs w:val="22"/>
        </w:rPr>
      </w:pPr>
      <w:r w:rsidRPr="00B30874">
        <w:rPr>
          <w:rFonts w:ascii="Arial" w:hAnsi="Arial" w:cs="Arial"/>
          <w:color w:val="000000"/>
          <w:sz w:val="22"/>
          <w:szCs w:val="22"/>
        </w:rPr>
        <w:t>Worked in mainframe environment and used SQL to query various reporting databases.</w:t>
      </w:r>
    </w:p>
    <w:p w:rsidR="009A2C4E" w:rsidRPr="00B30874" w:rsidRDefault="009A2C4E" w:rsidP="009A2C4E">
      <w:pPr>
        <w:numPr>
          <w:ilvl w:val="0"/>
          <w:numId w:val="1"/>
        </w:numPr>
        <w:suppressAutoHyphens/>
        <w:jc w:val="both"/>
        <w:rPr>
          <w:rFonts w:ascii="Arial" w:hAnsi="Arial" w:cs="Arial"/>
          <w:bCs/>
          <w:sz w:val="22"/>
          <w:szCs w:val="22"/>
        </w:rPr>
      </w:pPr>
      <w:r w:rsidRPr="00B30874">
        <w:rPr>
          <w:rFonts w:ascii="Arial" w:hAnsi="Arial" w:cs="Arial"/>
          <w:bCs/>
          <w:sz w:val="22"/>
          <w:szCs w:val="22"/>
        </w:rPr>
        <w:t xml:space="preserve">Evaluated the Rational comprehensive approach to software development, featuring seamless integration between tools, services and best practices, enables the organization to successfully deliver high quality software while deriving impressive business benefits for their customers. </w:t>
      </w:r>
    </w:p>
    <w:p w:rsidR="009A2C4E" w:rsidRPr="00B30874" w:rsidRDefault="009A2C4E" w:rsidP="009A2C4E">
      <w:pPr>
        <w:numPr>
          <w:ilvl w:val="0"/>
          <w:numId w:val="1"/>
        </w:numPr>
        <w:jc w:val="both"/>
        <w:rPr>
          <w:rFonts w:ascii="Arial" w:hAnsi="Arial" w:cs="Arial"/>
          <w:sz w:val="22"/>
          <w:szCs w:val="22"/>
        </w:rPr>
      </w:pPr>
      <w:r w:rsidRPr="00B30874">
        <w:rPr>
          <w:rFonts w:ascii="Arial" w:hAnsi="Arial" w:cs="Arial"/>
          <w:sz w:val="22"/>
          <w:szCs w:val="22"/>
        </w:rPr>
        <w:t xml:space="preserve">Involved in generation and execution of SQL queries. </w:t>
      </w:r>
    </w:p>
    <w:p w:rsidR="009A2C4E" w:rsidRPr="00B30874" w:rsidRDefault="009A2C4E" w:rsidP="009A2C4E">
      <w:pPr>
        <w:pStyle w:val="BodyTextIndent2"/>
        <w:spacing w:after="0" w:line="240" w:lineRule="auto"/>
        <w:ind w:left="0"/>
        <w:jc w:val="both"/>
        <w:rPr>
          <w:rFonts w:ascii="Arial" w:hAnsi="Arial" w:cs="Arial"/>
          <w:sz w:val="22"/>
          <w:szCs w:val="22"/>
        </w:rPr>
      </w:pPr>
      <w:r w:rsidRPr="00B30874">
        <w:rPr>
          <w:rFonts w:ascii="Arial" w:hAnsi="Arial" w:cs="Arial"/>
          <w:b/>
          <w:sz w:val="22"/>
          <w:szCs w:val="22"/>
        </w:rPr>
        <w:lastRenderedPageBreak/>
        <w:t xml:space="preserve">Environment: </w:t>
      </w:r>
      <w:r w:rsidRPr="00B30874">
        <w:rPr>
          <w:rFonts w:ascii="Arial" w:hAnsi="Arial" w:cs="Arial"/>
          <w:sz w:val="22"/>
          <w:szCs w:val="22"/>
        </w:rPr>
        <w:t>Microsoft Office Suite, MS Visio, Java, C, Windows NT, SharePoint, Crystal Reports, JavaScript, UNIX, HTML, Oracle, SQL, Mercury TestDirector, Mainframe, Mercury LoadRunner</w:t>
      </w:r>
    </w:p>
    <w:p w:rsidR="009A2C4E" w:rsidRPr="00B30874" w:rsidRDefault="009A2C4E" w:rsidP="009A2C4E">
      <w:pPr>
        <w:pStyle w:val="BodyTextIndent2"/>
        <w:spacing w:after="0" w:line="240" w:lineRule="auto"/>
        <w:ind w:left="0"/>
        <w:jc w:val="both"/>
        <w:rPr>
          <w:rFonts w:ascii="Arial" w:hAnsi="Arial" w:cs="Arial"/>
          <w:sz w:val="22"/>
          <w:szCs w:val="22"/>
        </w:rPr>
      </w:pPr>
    </w:p>
    <w:p w:rsidR="00285FD2" w:rsidRPr="00B30874" w:rsidRDefault="00285FD2" w:rsidP="00285FD2">
      <w:pPr>
        <w:pBdr>
          <w:bottom w:val="single" w:sz="6" w:space="0" w:color="auto"/>
        </w:pBdr>
        <w:rPr>
          <w:rFonts w:ascii="Arial" w:hAnsi="Arial" w:cs="Arial"/>
          <w:b/>
          <w:sz w:val="22"/>
          <w:szCs w:val="22"/>
          <w:lang w:val="en-US"/>
        </w:rPr>
      </w:pPr>
      <w:r w:rsidRPr="00B30874">
        <w:rPr>
          <w:rFonts w:ascii="Arial" w:hAnsi="Arial" w:cs="Arial"/>
          <w:b/>
          <w:sz w:val="22"/>
          <w:szCs w:val="22"/>
          <w:lang w:val="en-US"/>
        </w:rPr>
        <w:t>Client:</w:t>
      </w:r>
      <w:r w:rsidRPr="00B30874">
        <w:rPr>
          <w:rFonts w:ascii="Arial" w:hAnsi="Arial" w:cs="Arial"/>
          <w:b/>
          <w:sz w:val="22"/>
          <w:szCs w:val="22"/>
          <w:lang w:val="en-US"/>
        </w:rPr>
        <w:tab/>
      </w:r>
      <w:r w:rsidR="00FA5729" w:rsidRPr="00B30874">
        <w:rPr>
          <w:rFonts w:ascii="Arial" w:hAnsi="Arial" w:cs="Arial"/>
          <w:b/>
          <w:sz w:val="22"/>
          <w:szCs w:val="22"/>
          <w:lang w:val="en-US"/>
        </w:rPr>
        <w:t>Barclays Capital, NY</w:t>
      </w:r>
      <w:r w:rsidR="00E87ABF" w:rsidRPr="00B30874">
        <w:rPr>
          <w:rFonts w:ascii="Arial" w:hAnsi="Arial" w:cs="Arial"/>
          <w:b/>
          <w:sz w:val="22"/>
          <w:szCs w:val="22"/>
          <w:lang w:val="en-US"/>
        </w:rPr>
        <w:t xml:space="preserve">            </w:t>
      </w:r>
      <w:r w:rsidR="00B30874">
        <w:rPr>
          <w:rFonts w:ascii="Arial" w:hAnsi="Arial" w:cs="Arial"/>
          <w:b/>
          <w:sz w:val="22"/>
          <w:szCs w:val="22"/>
          <w:lang w:val="en-US"/>
        </w:rPr>
        <w:tab/>
      </w:r>
      <w:r w:rsidR="00B30874">
        <w:rPr>
          <w:rFonts w:ascii="Arial" w:hAnsi="Arial" w:cs="Arial"/>
          <w:b/>
          <w:sz w:val="22"/>
          <w:szCs w:val="22"/>
          <w:lang w:val="en-US"/>
        </w:rPr>
        <w:tab/>
      </w:r>
      <w:r w:rsidR="00B30874">
        <w:rPr>
          <w:rFonts w:ascii="Arial" w:hAnsi="Arial" w:cs="Arial"/>
          <w:b/>
          <w:sz w:val="22"/>
          <w:szCs w:val="22"/>
          <w:lang w:val="en-US"/>
        </w:rPr>
        <w:tab/>
      </w:r>
      <w:r w:rsidR="00B30874">
        <w:rPr>
          <w:rFonts w:ascii="Arial" w:hAnsi="Arial" w:cs="Arial"/>
          <w:b/>
          <w:sz w:val="22"/>
          <w:szCs w:val="22"/>
          <w:lang w:val="en-US"/>
        </w:rPr>
        <w:tab/>
      </w:r>
      <w:r w:rsidR="00B30874">
        <w:rPr>
          <w:rFonts w:ascii="Arial" w:hAnsi="Arial" w:cs="Arial"/>
          <w:b/>
          <w:sz w:val="22"/>
          <w:szCs w:val="22"/>
          <w:lang w:val="en-US"/>
        </w:rPr>
        <w:tab/>
      </w:r>
      <w:r w:rsidR="00B30874">
        <w:rPr>
          <w:rFonts w:ascii="Arial" w:hAnsi="Arial" w:cs="Arial"/>
          <w:b/>
          <w:sz w:val="22"/>
          <w:szCs w:val="22"/>
          <w:lang w:val="en-US"/>
        </w:rPr>
        <w:tab/>
      </w:r>
      <w:r w:rsidR="00E87ABF" w:rsidRPr="00B30874">
        <w:rPr>
          <w:rFonts w:ascii="Arial" w:hAnsi="Arial" w:cs="Arial"/>
          <w:b/>
          <w:sz w:val="22"/>
          <w:szCs w:val="22"/>
          <w:lang w:val="en-US"/>
        </w:rPr>
        <w:t>Sep</w:t>
      </w:r>
      <w:bookmarkStart w:id="1" w:name="_GoBack"/>
      <w:bookmarkEnd w:id="1"/>
      <w:r w:rsidR="00E87ABF" w:rsidRPr="00B30874">
        <w:rPr>
          <w:rFonts w:ascii="Arial" w:hAnsi="Arial" w:cs="Arial"/>
          <w:b/>
          <w:sz w:val="22"/>
          <w:szCs w:val="22"/>
          <w:lang w:val="en-US"/>
        </w:rPr>
        <w:t xml:space="preserve"> 08</w:t>
      </w:r>
      <w:r w:rsidR="00CD0F58" w:rsidRPr="00B30874">
        <w:rPr>
          <w:rFonts w:ascii="Arial" w:hAnsi="Arial" w:cs="Arial"/>
          <w:b/>
          <w:sz w:val="22"/>
          <w:szCs w:val="22"/>
          <w:lang w:val="en-US"/>
        </w:rPr>
        <w:t xml:space="preserve"> – J</w:t>
      </w:r>
      <w:r w:rsidR="00D50FB7" w:rsidRPr="00B30874">
        <w:rPr>
          <w:rFonts w:ascii="Arial" w:hAnsi="Arial" w:cs="Arial"/>
          <w:b/>
          <w:sz w:val="22"/>
          <w:szCs w:val="22"/>
          <w:lang w:val="en-US"/>
        </w:rPr>
        <w:t>u</w:t>
      </w:r>
      <w:r w:rsidR="000802CB" w:rsidRPr="00B30874">
        <w:rPr>
          <w:rFonts w:ascii="Arial" w:hAnsi="Arial" w:cs="Arial"/>
          <w:b/>
          <w:sz w:val="22"/>
          <w:szCs w:val="22"/>
          <w:lang w:val="en-US"/>
        </w:rPr>
        <w:t xml:space="preserve">n </w:t>
      </w:r>
      <w:r w:rsidR="00E87ABF" w:rsidRPr="00B30874">
        <w:rPr>
          <w:rFonts w:ascii="Arial" w:hAnsi="Arial" w:cs="Arial"/>
          <w:b/>
          <w:sz w:val="22"/>
          <w:szCs w:val="22"/>
          <w:lang w:val="en-US"/>
        </w:rPr>
        <w:t>09</w:t>
      </w:r>
    </w:p>
    <w:p w:rsidR="00B30874" w:rsidRDefault="00B30874" w:rsidP="000802CB">
      <w:pPr>
        <w:tabs>
          <w:tab w:val="left" w:pos="360"/>
          <w:tab w:val="left" w:pos="450"/>
        </w:tabs>
        <w:rPr>
          <w:rFonts w:ascii="Arial" w:hAnsi="Arial" w:cs="Arial"/>
          <w:b/>
          <w:sz w:val="22"/>
          <w:szCs w:val="22"/>
        </w:rPr>
      </w:pPr>
    </w:p>
    <w:p w:rsidR="00FA5729" w:rsidRPr="00B30874" w:rsidRDefault="00285FD2" w:rsidP="000802CB">
      <w:pPr>
        <w:tabs>
          <w:tab w:val="left" w:pos="360"/>
          <w:tab w:val="left" w:pos="450"/>
        </w:tabs>
        <w:rPr>
          <w:rFonts w:ascii="Arial" w:hAnsi="Arial" w:cs="Arial"/>
          <w:b/>
          <w:sz w:val="22"/>
          <w:szCs w:val="22"/>
          <w:lang w:val="en-US"/>
        </w:rPr>
      </w:pPr>
      <w:r w:rsidRPr="00B30874">
        <w:rPr>
          <w:rFonts w:ascii="Arial" w:hAnsi="Arial" w:cs="Arial"/>
          <w:b/>
          <w:sz w:val="22"/>
          <w:szCs w:val="22"/>
        </w:rPr>
        <w:t>Role:</w:t>
      </w:r>
      <w:r w:rsidRPr="00B30874">
        <w:rPr>
          <w:rFonts w:ascii="Arial" w:hAnsi="Arial" w:cs="Arial"/>
          <w:b/>
          <w:sz w:val="22"/>
          <w:szCs w:val="22"/>
        </w:rPr>
        <w:tab/>
      </w:r>
      <w:r w:rsidRPr="00B30874">
        <w:rPr>
          <w:rFonts w:ascii="Arial" w:hAnsi="Arial" w:cs="Arial"/>
          <w:b/>
          <w:sz w:val="22"/>
          <w:szCs w:val="22"/>
          <w:lang w:val="en-US"/>
        </w:rPr>
        <w:t>Business/Systems Analyst</w:t>
      </w:r>
      <w:r w:rsidR="00FA5729" w:rsidRPr="00B30874">
        <w:rPr>
          <w:rFonts w:ascii="Arial" w:hAnsi="Arial" w:cs="Arial"/>
          <w:b/>
          <w:sz w:val="22"/>
          <w:szCs w:val="22"/>
        </w:rPr>
        <w:tab/>
      </w:r>
      <w:r w:rsidR="00FA5729" w:rsidRPr="00B30874">
        <w:rPr>
          <w:rFonts w:ascii="Arial" w:hAnsi="Arial" w:cs="Arial"/>
          <w:b/>
          <w:sz w:val="22"/>
          <w:szCs w:val="22"/>
        </w:rPr>
        <w:tab/>
      </w:r>
      <w:r w:rsidR="00FA5729" w:rsidRPr="00B30874">
        <w:rPr>
          <w:rFonts w:ascii="Arial" w:hAnsi="Arial" w:cs="Arial"/>
          <w:b/>
          <w:sz w:val="22"/>
          <w:szCs w:val="22"/>
        </w:rPr>
        <w:tab/>
      </w:r>
    </w:p>
    <w:p w:rsidR="00FA5729" w:rsidRPr="00B30874" w:rsidRDefault="00FA5729" w:rsidP="00FA5729">
      <w:pPr>
        <w:pStyle w:val="NoSpacing"/>
        <w:jc w:val="both"/>
        <w:rPr>
          <w:rFonts w:ascii="Arial" w:hAnsi="Arial" w:cs="Arial"/>
          <w:iCs/>
        </w:rPr>
      </w:pPr>
      <w:r w:rsidRPr="00B30874">
        <w:rPr>
          <w:rFonts w:ascii="Arial" w:hAnsi="Arial" w:cs="Arial"/>
        </w:rPr>
        <w:t xml:space="preserve">Barclays Capital Financial services provider engaged in retail and commercial banking, credit cards, investment banking, Mergers &amp; Acquisitions, wealth management and investment management services. The objective was to assist Managers in carrying out various kinds of Mergers &amp; Acquisition analysis and also worked as a credit analyst for a brief period of time also </w:t>
      </w:r>
      <w:r w:rsidRPr="00B30874">
        <w:rPr>
          <w:rFonts w:ascii="Arial" w:hAnsi="Arial" w:cs="Arial"/>
          <w:bCs/>
          <w:lang w:val="fr-FR"/>
        </w:rPr>
        <w:t>developed</w:t>
      </w:r>
      <w:r w:rsidRPr="00B30874">
        <w:rPr>
          <w:rFonts w:ascii="Arial" w:hAnsi="Arial" w:cs="Arial"/>
          <w:lang w:val="fr-FR"/>
        </w:rPr>
        <w:t>data conversion</w:t>
      </w:r>
      <w:r w:rsidRPr="00B30874">
        <w:rPr>
          <w:rFonts w:ascii="Arial" w:hAnsi="Arial" w:cs="Arial"/>
          <w:bCs/>
          <w:lang w:val="fr-FR"/>
        </w:rPr>
        <w:t>strategy for data migration fromlegacysystems to Technology product modules.</w:t>
      </w:r>
      <w:r w:rsidRPr="00B30874">
        <w:rPr>
          <w:rFonts w:ascii="Arial" w:hAnsi="Arial" w:cs="Arial"/>
          <w:iCs/>
        </w:rPr>
        <w:t>For the functionality of the client, customer and sales divisions used Loan Origination Systems (LOS) LPS Empower. Interfaces to other products and legacy systems including Lending exchange with ability to electronically order/track document services such as appraisal, credit reports, etc.</w:t>
      </w:r>
    </w:p>
    <w:p w:rsidR="00FA5729" w:rsidRPr="00B30874" w:rsidRDefault="00FA5729" w:rsidP="00FA5729">
      <w:pPr>
        <w:pStyle w:val="NoSpacing"/>
        <w:rPr>
          <w:rFonts w:ascii="Arial" w:hAnsi="Arial" w:cs="Arial"/>
          <w:b/>
        </w:rPr>
      </w:pPr>
      <w:r w:rsidRPr="00B30874">
        <w:rPr>
          <w:rFonts w:ascii="Arial" w:hAnsi="Arial" w:cs="Arial"/>
          <w:b/>
        </w:rPr>
        <w:t>Responsibilities:</w:t>
      </w:r>
    </w:p>
    <w:p w:rsidR="00FA5729" w:rsidRPr="00B30874" w:rsidRDefault="00FA5729" w:rsidP="00FA5729">
      <w:pPr>
        <w:pStyle w:val="NoSpacing"/>
        <w:numPr>
          <w:ilvl w:val="0"/>
          <w:numId w:val="50"/>
        </w:numPr>
        <w:autoSpaceDE w:val="0"/>
        <w:autoSpaceDN w:val="0"/>
        <w:adjustRightInd w:val="0"/>
        <w:rPr>
          <w:rFonts w:ascii="Arial" w:hAnsi="Arial" w:cs="Arial"/>
        </w:rPr>
      </w:pPr>
      <w:r w:rsidRPr="00B30874">
        <w:rPr>
          <w:rFonts w:ascii="Arial" w:hAnsi="Arial" w:cs="Arial"/>
        </w:rPr>
        <w:t>Created detailed Use Case documents, Business Requirement Document, Functional Requirement Documents (FRD) and other business documents necessary for the development team and their better understanding of project milestones.</w:t>
      </w:r>
    </w:p>
    <w:p w:rsidR="00FA5729" w:rsidRPr="00B30874" w:rsidRDefault="00FA5729" w:rsidP="00FA5729">
      <w:pPr>
        <w:pStyle w:val="NoSpacing"/>
        <w:numPr>
          <w:ilvl w:val="0"/>
          <w:numId w:val="50"/>
        </w:numPr>
        <w:autoSpaceDE w:val="0"/>
        <w:autoSpaceDN w:val="0"/>
        <w:adjustRightInd w:val="0"/>
        <w:rPr>
          <w:rFonts w:ascii="Arial" w:hAnsi="Arial" w:cs="Arial"/>
        </w:rPr>
      </w:pPr>
      <w:r w:rsidRPr="00B30874">
        <w:rPr>
          <w:rFonts w:ascii="Arial" w:hAnsi="Arial" w:cs="Arial"/>
        </w:rPr>
        <w:t>Facilitated and managed meeting sessions with committee of SMEs from various business areas of Mortgage.</w:t>
      </w:r>
    </w:p>
    <w:p w:rsidR="00FA5729" w:rsidRPr="00B30874" w:rsidRDefault="00FA5729" w:rsidP="00FA5729">
      <w:pPr>
        <w:pStyle w:val="NoSpacing"/>
        <w:numPr>
          <w:ilvl w:val="0"/>
          <w:numId w:val="50"/>
        </w:numPr>
        <w:autoSpaceDE w:val="0"/>
        <w:autoSpaceDN w:val="0"/>
        <w:adjustRightInd w:val="0"/>
        <w:rPr>
          <w:rFonts w:ascii="Arial" w:hAnsi="Arial" w:cs="Arial"/>
        </w:rPr>
      </w:pPr>
      <w:r w:rsidRPr="00B30874">
        <w:rPr>
          <w:rFonts w:ascii="Arial" w:hAnsi="Arial" w:cs="Arial"/>
        </w:rPr>
        <w:t>Conducted JAD sessions with stakeholders, management and LPS technical team to determine the scope, processes and requirements of the project</w:t>
      </w:r>
    </w:p>
    <w:p w:rsidR="00FA5729" w:rsidRPr="00B30874" w:rsidRDefault="00FA5729" w:rsidP="00FA5729">
      <w:pPr>
        <w:pStyle w:val="NoSpacing"/>
        <w:numPr>
          <w:ilvl w:val="0"/>
          <w:numId w:val="50"/>
        </w:numPr>
        <w:autoSpaceDE w:val="0"/>
        <w:autoSpaceDN w:val="0"/>
        <w:adjustRightInd w:val="0"/>
        <w:rPr>
          <w:rFonts w:ascii="Arial" w:hAnsi="Arial" w:cs="Arial"/>
        </w:rPr>
      </w:pPr>
      <w:r w:rsidRPr="00B30874">
        <w:rPr>
          <w:rFonts w:ascii="Arial" w:hAnsi="Arial" w:cs="Arial"/>
        </w:rPr>
        <w:t>Primary duties included analyzing existing Client Server Empower platform and work towards making it better and robust.</w:t>
      </w:r>
    </w:p>
    <w:p w:rsidR="00FA5729" w:rsidRPr="00B30874" w:rsidRDefault="00FA5729" w:rsidP="00FA5729">
      <w:pPr>
        <w:pStyle w:val="NoSpacing"/>
        <w:numPr>
          <w:ilvl w:val="0"/>
          <w:numId w:val="50"/>
        </w:numPr>
        <w:autoSpaceDE w:val="0"/>
        <w:autoSpaceDN w:val="0"/>
        <w:adjustRightInd w:val="0"/>
        <w:rPr>
          <w:rFonts w:ascii="Arial" w:hAnsi="Arial" w:cs="Arial"/>
        </w:rPr>
      </w:pPr>
      <w:r w:rsidRPr="00B30874">
        <w:rPr>
          <w:rFonts w:ascii="Arial" w:hAnsi="Arial" w:cs="Arial"/>
        </w:rPr>
        <w:t>Assisted Project manager in establishing project methodology, estimating resource needs, handling conflicts with finances and deadlines and presenting propositions to project sponsors.</w:t>
      </w:r>
    </w:p>
    <w:p w:rsidR="00FA5729" w:rsidRPr="00B30874" w:rsidRDefault="00FA5729" w:rsidP="00FA5729">
      <w:pPr>
        <w:pStyle w:val="NoSpacing"/>
        <w:numPr>
          <w:ilvl w:val="0"/>
          <w:numId w:val="50"/>
        </w:numPr>
        <w:autoSpaceDE w:val="0"/>
        <w:autoSpaceDN w:val="0"/>
        <w:adjustRightInd w:val="0"/>
        <w:rPr>
          <w:rFonts w:ascii="Arial" w:hAnsi="Arial" w:cs="Arial"/>
        </w:rPr>
      </w:pPr>
      <w:r w:rsidRPr="00B30874">
        <w:rPr>
          <w:rFonts w:ascii="Arial" w:hAnsi="Arial" w:cs="Arial"/>
        </w:rPr>
        <w:t>Involved in Client and user group interaction, Design and Specification development based on discussions with various users from different departments and studying the existing system.</w:t>
      </w:r>
    </w:p>
    <w:p w:rsidR="00FA5729" w:rsidRPr="00B30874" w:rsidRDefault="00FA5729" w:rsidP="00FA5729">
      <w:pPr>
        <w:pStyle w:val="NoSpacing"/>
        <w:numPr>
          <w:ilvl w:val="0"/>
          <w:numId w:val="50"/>
        </w:numPr>
        <w:autoSpaceDE w:val="0"/>
        <w:autoSpaceDN w:val="0"/>
        <w:adjustRightInd w:val="0"/>
        <w:rPr>
          <w:rFonts w:ascii="Arial" w:hAnsi="Arial" w:cs="Arial"/>
        </w:rPr>
      </w:pPr>
      <w:r w:rsidRPr="00B30874">
        <w:rPr>
          <w:rFonts w:ascii="Arial" w:hAnsi="Arial" w:cs="Arial"/>
        </w:rPr>
        <w:t>Developed script to perform Data validation on Account level by using Teradata SQL Assistant, SQL scripts.</w:t>
      </w:r>
    </w:p>
    <w:p w:rsidR="00FA5729" w:rsidRPr="00B30874" w:rsidRDefault="00FA5729" w:rsidP="00FA5729">
      <w:pPr>
        <w:pStyle w:val="NoSpacing"/>
        <w:numPr>
          <w:ilvl w:val="0"/>
          <w:numId w:val="50"/>
        </w:numPr>
        <w:autoSpaceDE w:val="0"/>
        <w:autoSpaceDN w:val="0"/>
        <w:adjustRightInd w:val="0"/>
        <w:rPr>
          <w:rFonts w:ascii="Arial" w:hAnsi="Arial" w:cs="Arial"/>
        </w:rPr>
      </w:pPr>
      <w:r w:rsidRPr="00B30874">
        <w:rPr>
          <w:rFonts w:ascii="Arial" w:hAnsi="Arial" w:cs="Arial"/>
        </w:rPr>
        <w:t xml:space="preserve">Exposed to and worked with Subject Matter Experts in Fixed Income Annuities, Equities, Swaps, Finance, Trading Cycle, Portfolio Analysis &amp; Management, Asset Management, Bonds and Bond Trading Cycle, Pricing, Derivatives. </w:t>
      </w:r>
    </w:p>
    <w:p w:rsidR="00FA5729" w:rsidRPr="00B30874" w:rsidRDefault="00FA5729" w:rsidP="00FA5729">
      <w:pPr>
        <w:pStyle w:val="NoSpacing"/>
        <w:numPr>
          <w:ilvl w:val="0"/>
          <w:numId w:val="50"/>
        </w:numPr>
        <w:autoSpaceDE w:val="0"/>
        <w:autoSpaceDN w:val="0"/>
        <w:adjustRightInd w:val="0"/>
        <w:rPr>
          <w:rFonts w:ascii="Arial" w:hAnsi="Arial" w:cs="Arial"/>
        </w:rPr>
      </w:pPr>
      <w:r w:rsidRPr="00B30874">
        <w:rPr>
          <w:rFonts w:ascii="Arial" w:hAnsi="Arial" w:cs="Arial"/>
        </w:rPr>
        <w:t>Worked on compliance related regulatory issues.</w:t>
      </w:r>
    </w:p>
    <w:p w:rsidR="00FA5729" w:rsidRPr="00B30874" w:rsidRDefault="00FA5729" w:rsidP="00FA5729">
      <w:pPr>
        <w:pStyle w:val="NoSpacing"/>
        <w:numPr>
          <w:ilvl w:val="0"/>
          <w:numId w:val="50"/>
        </w:numPr>
        <w:autoSpaceDE w:val="0"/>
        <w:autoSpaceDN w:val="0"/>
        <w:adjustRightInd w:val="0"/>
        <w:rPr>
          <w:rFonts w:ascii="Arial" w:hAnsi="Arial" w:cs="Arial"/>
        </w:rPr>
      </w:pPr>
      <w:r w:rsidRPr="00B30874">
        <w:rPr>
          <w:rFonts w:ascii="Arial" w:hAnsi="Arial" w:cs="Arial"/>
        </w:rPr>
        <w:t>Performed Data mapping, logical data modeling, created class diagrams and ER diagrams and used SQL queries to filter data.</w:t>
      </w:r>
    </w:p>
    <w:p w:rsidR="00FA5729" w:rsidRPr="00B30874" w:rsidRDefault="00FA5729" w:rsidP="00FA5729">
      <w:pPr>
        <w:pStyle w:val="NoSpacing"/>
        <w:numPr>
          <w:ilvl w:val="0"/>
          <w:numId w:val="50"/>
        </w:numPr>
        <w:autoSpaceDE w:val="0"/>
        <w:autoSpaceDN w:val="0"/>
        <w:adjustRightInd w:val="0"/>
        <w:rPr>
          <w:rFonts w:ascii="Arial" w:hAnsi="Arial" w:cs="Arial"/>
        </w:rPr>
      </w:pPr>
      <w:r w:rsidRPr="00B30874">
        <w:rPr>
          <w:rFonts w:ascii="Arial" w:hAnsi="Arial" w:cs="Arial"/>
        </w:rPr>
        <w:t>Modifying existing reporting procedures to eliminate dependence on current Client Server Empower systems thus making reporting error free and accurate. It involved migrating existing processes from Client Server Empower systems to Empower.net systems.</w:t>
      </w:r>
    </w:p>
    <w:p w:rsidR="00FA5729" w:rsidRPr="00B30874" w:rsidRDefault="00FA5729" w:rsidP="00FA5729">
      <w:pPr>
        <w:pStyle w:val="NoSpacing"/>
        <w:numPr>
          <w:ilvl w:val="0"/>
          <w:numId w:val="50"/>
        </w:numPr>
        <w:autoSpaceDE w:val="0"/>
        <w:autoSpaceDN w:val="0"/>
        <w:adjustRightInd w:val="0"/>
        <w:rPr>
          <w:rFonts w:ascii="Arial" w:hAnsi="Arial" w:cs="Arial"/>
        </w:rPr>
      </w:pPr>
      <w:r w:rsidRPr="00B30874">
        <w:rPr>
          <w:rFonts w:ascii="Arial" w:hAnsi="Arial" w:cs="Arial"/>
        </w:rPr>
        <w:t>Obtained Data requirements, identified data sources, determined the content of data fields and created Data Mapping Documents and performed Data Extraction and Data Compilation using SQL queries.</w:t>
      </w:r>
    </w:p>
    <w:p w:rsidR="00FA5729" w:rsidRPr="00B30874" w:rsidRDefault="00FA5729" w:rsidP="00FA5729">
      <w:pPr>
        <w:pStyle w:val="NoSpacing"/>
        <w:numPr>
          <w:ilvl w:val="0"/>
          <w:numId w:val="50"/>
        </w:numPr>
        <w:autoSpaceDE w:val="0"/>
        <w:autoSpaceDN w:val="0"/>
        <w:adjustRightInd w:val="0"/>
        <w:rPr>
          <w:rFonts w:ascii="Arial" w:hAnsi="Arial" w:cs="Arial"/>
        </w:rPr>
      </w:pPr>
      <w:r w:rsidRPr="00B30874">
        <w:rPr>
          <w:rFonts w:ascii="Arial" w:hAnsi="Arial" w:cs="Arial"/>
        </w:rPr>
        <w:t>Preparing for conducted User Acceptance Testing (UAT) before Empower.net can be released.</w:t>
      </w:r>
    </w:p>
    <w:p w:rsidR="00FA5729" w:rsidRPr="00B30874" w:rsidRDefault="00FA5729" w:rsidP="00FA5729">
      <w:pPr>
        <w:pStyle w:val="NoSpacing"/>
        <w:numPr>
          <w:ilvl w:val="0"/>
          <w:numId w:val="50"/>
        </w:numPr>
        <w:autoSpaceDE w:val="0"/>
        <w:autoSpaceDN w:val="0"/>
        <w:adjustRightInd w:val="0"/>
        <w:rPr>
          <w:rFonts w:ascii="Arial" w:hAnsi="Arial" w:cs="Arial"/>
        </w:rPr>
      </w:pPr>
      <w:r w:rsidRPr="00B30874">
        <w:rPr>
          <w:rFonts w:ascii="Arial" w:hAnsi="Arial" w:cs="Arial"/>
        </w:rPr>
        <w:t>Designed, developed, and maintained various Business unit reports by using Teradata, SQL, and Ms Excel.</w:t>
      </w:r>
    </w:p>
    <w:p w:rsidR="00FA5729" w:rsidRPr="00B30874" w:rsidRDefault="00FA5729" w:rsidP="00FA5729">
      <w:pPr>
        <w:pStyle w:val="NoSpacing"/>
        <w:numPr>
          <w:ilvl w:val="0"/>
          <w:numId w:val="50"/>
        </w:numPr>
        <w:autoSpaceDE w:val="0"/>
        <w:autoSpaceDN w:val="0"/>
        <w:adjustRightInd w:val="0"/>
        <w:rPr>
          <w:rFonts w:ascii="Arial" w:hAnsi="Arial" w:cs="Arial"/>
        </w:rPr>
      </w:pPr>
      <w:r w:rsidRPr="00B30874">
        <w:rPr>
          <w:rFonts w:ascii="Arial" w:hAnsi="Arial" w:cs="Arial"/>
        </w:rPr>
        <w:t>Extract data from Teradata, Excel and flat files into SAS Datasets.</w:t>
      </w:r>
    </w:p>
    <w:p w:rsidR="00FA5729" w:rsidRPr="00B30874" w:rsidRDefault="00FA5729" w:rsidP="00FA5729">
      <w:pPr>
        <w:pStyle w:val="NoSpacing"/>
        <w:numPr>
          <w:ilvl w:val="0"/>
          <w:numId w:val="50"/>
        </w:numPr>
        <w:autoSpaceDE w:val="0"/>
        <w:autoSpaceDN w:val="0"/>
        <w:adjustRightInd w:val="0"/>
        <w:rPr>
          <w:rFonts w:ascii="Arial" w:hAnsi="Arial" w:cs="Arial"/>
        </w:rPr>
      </w:pPr>
      <w:r w:rsidRPr="00B30874">
        <w:rPr>
          <w:rFonts w:ascii="Arial" w:hAnsi="Arial" w:cs="Arial"/>
        </w:rPr>
        <w:t>Worked closely with the technical and QA teams during all phases of the project starting from inception to transition.</w:t>
      </w:r>
    </w:p>
    <w:p w:rsidR="00FA5729" w:rsidRPr="00B30874" w:rsidRDefault="00FA5729" w:rsidP="00FA5729">
      <w:pPr>
        <w:pStyle w:val="NoSpacing"/>
        <w:rPr>
          <w:rFonts w:ascii="Arial" w:hAnsi="Arial" w:cs="Arial"/>
        </w:rPr>
      </w:pPr>
      <w:r w:rsidRPr="00B30874">
        <w:rPr>
          <w:rFonts w:ascii="Arial" w:hAnsi="Arial" w:cs="Arial"/>
          <w:b/>
        </w:rPr>
        <w:lastRenderedPageBreak/>
        <w:t>Environment:</w:t>
      </w:r>
      <w:r w:rsidRPr="00B30874">
        <w:rPr>
          <w:rFonts w:ascii="Arial" w:hAnsi="Arial" w:cs="Arial"/>
        </w:rPr>
        <w:t xml:space="preserve"> Microsoft Office Suite, Casewise modeler, Borland Caliber RM, Unix, Documentum, Windows NT/XP, Oracle, SQL, SQL Server, Sybase, VBScript, C#. DOORS, C++, NET, ASP.NET, Business Objects, Test Director, Load Runner</w:t>
      </w:r>
    </w:p>
    <w:p w:rsidR="004B1C20" w:rsidRPr="00B30874" w:rsidRDefault="004B1C20">
      <w:pPr>
        <w:rPr>
          <w:rFonts w:ascii="Calibri" w:hAnsi="Calibri"/>
          <w:sz w:val="22"/>
          <w:szCs w:val="22"/>
        </w:rPr>
      </w:pPr>
    </w:p>
    <w:sectPr w:rsidR="004B1C20" w:rsidRPr="00B30874" w:rsidSect="00105935">
      <w:headerReference w:type="default" r:id="rId8"/>
      <w:pgSz w:w="11906" w:h="16838"/>
      <w:pgMar w:top="360" w:right="1296" w:bottom="1238" w:left="1296"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58A4" w:rsidRDefault="00B658A4" w:rsidP="00105935">
      <w:pPr>
        <w:ind w:right="-187"/>
      </w:pPr>
      <w:r>
        <w:separator/>
      </w:r>
    </w:p>
  </w:endnote>
  <w:endnote w:type="continuationSeparator" w:id="1">
    <w:p w:rsidR="00B658A4" w:rsidRDefault="00B658A4" w:rsidP="00105935">
      <w:pPr>
        <w:ind w:right="-187"/>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58A4" w:rsidRDefault="00B658A4" w:rsidP="00105935">
      <w:pPr>
        <w:ind w:right="-187"/>
      </w:pPr>
      <w:r>
        <w:separator/>
      </w:r>
    </w:p>
  </w:footnote>
  <w:footnote w:type="continuationSeparator" w:id="1">
    <w:p w:rsidR="00B658A4" w:rsidRDefault="00B658A4" w:rsidP="00105935">
      <w:pPr>
        <w:ind w:right="-187"/>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456" w:rsidRDefault="00897456">
    <w:pPr>
      <w:rPr>
        <w:b/>
        <w:bCs/>
        <w:sz w:val="16"/>
        <w:szCs w:val="20"/>
      </w:rPr>
    </w:pPr>
    <w:r>
      <w:tab/>
    </w:r>
  </w:p>
  <w:p w:rsidR="00897456" w:rsidRPr="00BA43BA" w:rsidRDefault="00897456">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BD891A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955167"/>
    <w:multiLevelType w:val="hybridMultilevel"/>
    <w:tmpl w:val="6A084590"/>
    <w:lvl w:ilvl="0" w:tplc="0409000B">
      <w:start w:val="1"/>
      <w:numFmt w:val="bullet"/>
      <w:lvlText w:val=""/>
      <w:lvlJc w:val="left"/>
      <w:pPr>
        <w:tabs>
          <w:tab w:val="num" w:pos="360"/>
        </w:tabs>
        <w:ind w:left="36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nsid w:val="0E032DB3"/>
    <w:multiLevelType w:val="hybridMultilevel"/>
    <w:tmpl w:val="774E8770"/>
    <w:lvl w:ilvl="0" w:tplc="04090001">
      <w:start w:val="1"/>
      <w:numFmt w:val="bullet"/>
      <w:lvlText w:val=""/>
      <w:lvlJc w:val="left"/>
      <w:pPr>
        <w:tabs>
          <w:tab w:val="num" w:pos="720"/>
        </w:tabs>
        <w:ind w:left="720" w:hanging="360"/>
      </w:pPr>
      <w:rPr>
        <w:rFonts w:ascii="Symbol" w:hAnsi="Symbol" w:hint="default"/>
      </w:rPr>
    </w:lvl>
    <w:lvl w:ilvl="1" w:tplc="DB98F130">
      <w:start w:val="1"/>
      <w:numFmt w:val="bullet"/>
      <w:lvlText w:val=""/>
      <w:lvlJc w:val="left"/>
      <w:pPr>
        <w:tabs>
          <w:tab w:val="num" w:pos="1440"/>
        </w:tabs>
        <w:ind w:left="1440" w:hanging="360"/>
      </w:pPr>
      <w:rPr>
        <w:rFonts w:ascii="Symbol" w:hAnsi="Symbol" w:hint="default"/>
        <w:color w:val="auto"/>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A332FA"/>
    <w:multiLevelType w:val="hybridMultilevel"/>
    <w:tmpl w:val="E2022C4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1A0CBA"/>
    <w:multiLevelType w:val="hybridMultilevel"/>
    <w:tmpl w:val="BD1C752A"/>
    <w:lvl w:ilvl="0" w:tplc="E3D288B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1C610E"/>
    <w:multiLevelType w:val="hybridMultilevel"/>
    <w:tmpl w:val="669A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426A8F"/>
    <w:multiLevelType w:val="hybridMultilevel"/>
    <w:tmpl w:val="57B42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C83741"/>
    <w:multiLevelType w:val="hybridMultilevel"/>
    <w:tmpl w:val="245E6DA0"/>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205E65"/>
    <w:multiLevelType w:val="hybridMultilevel"/>
    <w:tmpl w:val="4696413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19591AAD"/>
    <w:multiLevelType w:val="hybridMultilevel"/>
    <w:tmpl w:val="E832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97836"/>
    <w:multiLevelType w:val="hybridMultilevel"/>
    <w:tmpl w:val="1F40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695C50"/>
    <w:multiLevelType w:val="hybridMultilevel"/>
    <w:tmpl w:val="2A880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Arial Unicode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Unicode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Unicode MS"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B3C06DD"/>
    <w:multiLevelType w:val="hybridMultilevel"/>
    <w:tmpl w:val="FF3C3638"/>
    <w:lvl w:ilvl="0" w:tplc="0409000B">
      <w:start w:val="1"/>
      <w:numFmt w:val="bullet"/>
      <w:lvlText w:val=""/>
      <w:lvlJc w:val="left"/>
      <w:pPr>
        <w:tabs>
          <w:tab w:val="num" w:pos="360"/>
        </w:tabs>
        <w:ind w:left="36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3">
    <w:nsid w:val="1B91444C"/>
    <w:multiLevelType w:val="hybridMultilevel"/>
    <w:tmpl w:val="6988EC5E"/>
    <w:lvl w:ilvl="0" w:tplc="7CF4FC2E">
      <w:start w:val="1"/>
      <w:numFmt w:val="bullet"/>
      <w:pStyle w:val="NormalArial"/>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1C010A5E"/>
    <w:multiLevelType w:val="hybridMultilevel"/>
    <w:tmpl w:val="D72AEDF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F983445"/>
    <w:multiLevelType w:val="hybridMultilevel"/>
    <w:tmpl w:val="F4565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10042AD"/>
    <w:multiLevelType w:val="hybridMultilevel"/>
    <w:tmpl w:val="6E787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24F6D32"/>
    <w:multiLevelType w:val="hybridMultilevel"/>
    <w:tmpl w:val="BDDA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3201BC"/>
    <w:multiLevelType w:val="hybridMultilevel"/>
    <w:tmpl w:val="86608F52"/>
    <w:lvl w:ilvl="0" w:tplc="583EC466">
      <w:start w:val="1"/>
      <w:numFmt w:val="bullet"/>
      <w:lvlText w:val=""/>
      <w:lvlJc w:val="left"/>
      <w:pPr>
        <w:tabs>
          <w:tab w:val="num" w:pos="540"/>
        </w:tabs>
        <w:ind w:left="540" w:hanging="360"/>
      </w:pPr>
      <w:rPr>
        <w:rFonts w:ascii="Symbol" w:hAnsi="Symbol" w:hint="default"/>
        <w:sz w:val="18"/>
        <w:szCs w:val="18"/>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9">
    <w:nsid w:val="2E0004E4"/>
    <w:multiLevelType w:val="hybridMultilevel"/>
    <w:tmpl w:val="B036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32577912"/>
    <w:multiLevelType w:val="hybridMultilevel"/>
    <w:tmpl w:val="F4B6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C83E90"/>
    <w:multiLevelType w:val="hybridMultilevel"/>
    <w:tmpl w:val="E8FCAFA6"/>
    <w:lvl w:ilvl="0" w:tplc="3BA20184">
      <w:start w:val="1"/>
      <w:numFmt w:val="bullet"/>
      <w:lvlText w:val=""/>
      <w:lvlJc w:val="left"/>
      <w:pPr>
        <w:tabs>
          <w:tab w:val="num" w:pos="360"/>
        </w:tabs>
        <w:ind w:left="360" w:hanging="360"/>
      </w:pPr>
      <w:rPr>
        <w:rFonts w:ascii="Symbol" w:hAnsi="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43F19D5"/>
    <w:multiLevelType w:val="hybridMultilevel"/>
    <w:tmpl w:val="27846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B032534"/>
    <w:multiLevelType w:val="hybridMultilevel"/>
    <w:tmpl w:val="CB1A32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nsid w:val="3B557947"/>
    <w:multiLevelType w:val="hybridMultilevel"/>
    <w:tmpl w:val="B8CAA4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DAB777E"/>
    <w:multiLevelType w:val="hybridMultilevel"/>
    <w:tmpl w:val="FD5A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8">
    <w:nsid w:val="40E55BEE"/>
    <w:multiLevelType w:val="hybridMultilevel"/>
    <w:tmpl w:val="27FC3C1E"/>
    <w:lvl w:ilvl="0" w:tplc="0409000B">
      <w:start w:val="1"/>
      <w:numFmt w:val="bullet"/>
      <w:lvlText w:val=""/>
      <w:lvlJc w:val="left"/>
      <w:pPr>
        <w:tabs>
          <w:tab w:val="num" w:pos="360"/>
        </w:tabs>
        <w:ind w:left="36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9">
    <w:nsid w:val="43F8544D"/>
    <w:multiLevelType w:val="hybridMultilevel"/>
    <w:tmpl w:val="CC183DF4"/>
    <w:lvl w:ilvl="0" w:tplc="FFFFFFFF">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Symbol"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Symbol"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Symbol"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0">
    <w:nsid w:val="490B7279"/>
    <w:multiLevelType w:val="hybridMultilevel"/>
    <w:tmpl w:val="9FDC52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B3F7F26"/>
    <w:multiLevelType w:val="hybridMultilevel"/>
    <w:tmpl w:val="805A9164"/>
    <w:lvl w:ilvl="0" w:tplc="1526D7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D713F8"/>
    <w:multiLevelType w:val="hybridMultilevel"/>
    <w:tmpl w:val="A126AC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57B1F06"/>
    <w:multiLevelType w:val="hybridMultilevel"/>
    <w:tmpl w:val="B9D24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A97B20"/>
    <w:multiLevelType w:val="hybridMultilevel"/>
    <w:tmpl w:val="7BD888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73D0CE7"/>
    <w:multiLevelType w:val="hybridMultilevel"/>
    <w:tmpl w:val="42808A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59E1534A"/>
    <w:multiLevelType w:val="hybridMultilevel"/>
    <w:tmpl w:val="77E6433C"/>
    <w:lvl w:ilvl="0" w:tplc="139CA2D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1927158"/>
    <w:multiLevelType w:val="hybridMultilevel"/>
    <w:tmpl w:val="318C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1532D5"/>
    <w:multiLevelType w:val="hybridMultilevel"/>
    <w:tmpl w:val="B9B85F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690C4A28"/>
    <w:multiLevelType w:val="hybridMultilevel"/>
    <w:tmpl w:val="4A7A77E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0">
    <w:nsid w:val="6A8960EF"/>
    <w:multiLevelType w:val="hybridMultilevel"/>
    <w:tmpl w:val="873EC730"/>
    <w:lvl w:ilvl="0" w:tplc="F4B438A0">
      <w:numFmt w:val="bullet"/>
      <w:lvlText w:val=""/>
      <w:lvlJc w:val="left"/>
      <w:pPr>
        <w:tabs>
          <w:tab w:val="num" w:pos="720"/>
        </w:tabs>
        <w:ind w:left="720" w:hanging="360"/>
      </w:pPr>
      <w:rPr>
        <w:rFonts w:ascii="Symbol" w:eastAsia="Times New Roman" w:hAnsi="Symbol" w:cs="Times New Roman"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AA622C3"/>
    <w:multiLevelType w:val="hybridMultilevel"/>
    <w:tmpl w:val="737C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407D0C"/>
    <w:multiLevelType w:val="hybridMultilevel"/>
    <w:tmpl w:val="2482FCF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Verdan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Verdan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Verdan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nsid w:val="6E0F13AC"/>
    <w:multiLevelType w:val="hybridMultilevel"/>
    <w:tmpl w:val="2E92F916"/>
    <w:lvl w:ilvl="0" w:tplc="04090001">
      <w:start w:val="1"/>
      <w:numFmt w:val="bullet"/>
      <w:lvlText w:val=""/>
      <w:lvlJc w:val="left"/>
      <w:pPr>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3F71A1A"/>
    <w:multiLevelType w:val="hybridMultilevel"/>
    <w:tmpl w:val="0118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AC1727"/>
    <w:multiLevelType w:val="hybridMultilevel"/>
    <w:tmpl w:val="F5D80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682E41"/>
    <w:multiLevelType w:val="hybridMultilevel"/>
    <w:tmpl w:val="604A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E96056"/>
    <w:multiLevelType w:val="hybridMultilevel"/>
    <w:tmpl w:val="3736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2A6546"/>
    <w:multiLevelType w:val="hybridMultilevel"/>
    <w:tmpl w:val="088405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7ED874A0"/>
    <w:multiLevelType w:val="hybridMultilevel"/>
    <w:tmpl w:val="C24A164C"/>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40"/>
  </w:num>
  <w:num w:numId="2">
    <w:abstractNumId w:val="36"/>
  </w:num>
  <w:num w:numId="3">
    <w:abstractNumId w:val="29"/>
  </w:num>
  <w:num w:numId="4">
    <w:abstractNumId w:val="25"/>
  </w:num>
  <w:num w:numId="5">
    <w:abstractNumId w:val="2"/>
  </w:num>
  <w:num w:numId="6">
    <w:abstractNumId w:val="30"/>
  </w:num>
  <w:num w:numId="7">
    <w:abstractNumId w:val="26"/>
  </w:num>
  <w:num w:numId="8">
    <w:abstractNumId w:val="41"/>
  </w:num>
  <w:num w:numId="9">
    <w:abstractNumId w:val="33"/>
  </w:num>
  <w:num w:numId="10">
    <w:abstractNumId w:val="42"/>
  </w:num>
  <w:num w:numId="11">
    <w:abstractNumId w:val="0"/>
  </w:num>
  <w:num w:numId="12">
    <w:abstractNumId w:val="13"/>
  </w:num>
  <w:num w:numId="13">
    <w:abstractNumId w:val="3"/>
  </w:num>
  <w:num w:numId="14">
    <w:abstractNumId w:val="43"/>
  </w:num>
  <w:num w:numId="15">
    <w:abstractNumId w:val="49"/>
  </w:num>
  <w:num w:numId="16">
    <w:abstractNumId w:val="22"/>
  </w:num>
  <w:num w:numId="17">
    <w:abstractNumId w:val="18"/>
  </w:num>
  <w:num w:numId="18">
    <w:abstractNumId w:val="9"/>
  </w:num>
  <w:num w:numId="19">
    <w:abstractNumId w:val="38"/>
  </w:num>
  <w:num w:numId="20">
    <w:abstractNumId w:val="35"/>
  </w:num>
  <w:num w:numId="21">
    <w:abstractNumId w:val="32"/>
  </w:num>
  <w:num w:numId="22">
    <w:abstractNumId w:val="8"/>
  </w:num>
  <w:num w:numId="23">
    <w:abstractNumId w:val="39"/>
  </w:num>
  <w:num w:numId="24">
    <w:abstractNumId w:val="4"/>
  </w:num>
  <w:num w:numId="25">
    <w:abstractNumId w:val="16"/>
  </w:num>
  <w:num w:numId="26">
    <w:abstractNumId w:val="34"/>
  </w:num>
  <w:num w:numId="27">
    <w:abstractNumId w:val="27"/>
  </w:num>
  <w:num w:numId="28">
    <w:abstractNumId w:val="44"/>
  </w:num>
  <w:num w:numId="29">
    <w:abstractNumId w:val="47"/>
  </w:num>
  <w:num w:numId="30">
    <w:abstractNumId w:val="37"/>
  </w:num>
  <w:num w:numId="31">
    <w:abstractNumId w:val="46"/>
  </w:num>
  <w:num w:numId="32">
    <w:abstractNumId w:val="10"/>
  </w:num>
  <w:num w:numId="33">
    <w:abstractNumId w:val="31"/>
  </w:num>
  <w:num w:numId="34">
    <w:abstractNumId w:val="11"/>
  </w:num>
  <w:num w:numId="35">
    <w:abstractNumId w:val="15"/>
  </w:num>
  <w:num w:numId="36">
    <w:abstractNumId w:val="21"/>
  </w:num>
  <w:num w:numId="37">
    <w:abstractNumId w:val="23"/>
  </w:num>
  <w:num w:numId="38">
    <w:abstractNumId w:val="5"/>
  </w:num>
  <w:num w:numId="39">
    <w:abstractNumId w:val="12"/>
  </w:num>
  <w:num w:numId="40">
    <w:abstractNumId w:val="28"/>
  </w:num>
  <w:num w:numId="41">
    <w:abstractNumId w:val="24"/>
  </w:num>
  <w:num w:numId="42">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num>
  <w:num w:numId="44">
    <w:abstractNumId w:val="1"/>
  </w:num>
  <w:num w:numId="45">
    <w:abstractNumId w:val="7"/>
  </w:num>
  <w:num w:numId="46">
    <w:abstractNumId w:val="48"/>
  </w:num>
  <w:num w:numId="47">
    <w:abstractNumId w:val="19"/>
  </w:num>
  <w:num w:numId="48">
    <w:abstractNumId w:val="6"/>
  </w:num>
  <w:num w:numId="49">
    <w:abstractNumId w:val="45"/>
  </w:num>
  <w:num w:numId="50">
    <w:abstractNumId w:val="1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footnote w:id="0"/>
    <w:footnote w:id="1"/>
  </w:footnotePr>
  <w:endnotePr>
    <w:endnote w:id="0"/>
    <w:endnote w:id="1"/>
  </w:endnotePr>
  <w:compat/>
  <w:rsids>
    <w:rsidRoot w:val="00BF2E57"/>
    <w:rsid w:val="00000062"/>
    <w:rsid w:val="00005D3D"/>
    <w:rsid w:val="00006E99"/>
    <w:rsid w:val="00014485"/>
    <w:rsid w:val="00016C66"/>
    <w:rsid w:val="0001714C"/>
    <w:rsid w:val="000216C2"/>
    <w:rsid w:val="00023D93"/>
    <w:rsid w:val="000324CE"/>
    <w:rsid w:val="00033E0D"/>
    <w:rsid w:val="00035352"/>
    <w:rsid w:val="00045623"/>
    <w:rsid w:val="000525B4"/>
    <w:rsid w:val="000661B3"/>
    <w:rsid w:val="00066247"/>
    <w:rsid w:val="00067A9E"/>
    <w:rsid w:val="000710B7"/>
    <w:rsid w:val="00071806"/>
    <w:rsid w:val="0007507D"/>
    <w:rsid w:val="000802CB"/>
    <w:rsid w:val="0009151A"/>
    <w:rsid w:val="00093DFC"/>
    <w:rsid w:val="00097D81"/>
    <w:rsid w:val="000A0A41"/>
    <w:rsid w:val="000A1237"/>
    <w:rsid w:val="000A2298"/>
    <w:rsid w:val="000B0CF0"/>
    <w:rsid w:val="000B5273"/>
    <w:rsid w:val="000B6893"/>
    <w:rsid w:val="000B6DA8"/>
    <w:rsid w:val="000C570A"/>
    <w:rsid w:val="000C6FC1"/>
    <w:rsid w:val="000D4C15"/>
    <w:rsid w:val="000D724B"/>
    <w:rsid w:val="000E7054"/>
    <w:rsid w:val="000F21B4"/>
    <w:rsid w:val="000F54B0"/>
    <w:rsid w:val="00100CD2"/>
    <w:rsid w:val="00102D84"/>
    <w:rsid w:val="001033FF"/>
    <w:rsid w:val="00103B40"/>
    <w:rsid w:val="0010476A"/>
    <w:rsid w:val="00105935"/>
    <w:rsid w:val="00107ED7"/>
    <w:rsid w:val="001118CF"/>
    <w:rsid w:val="001123FF"/>
    <w:rsid w:val="00114C31"/>
    <w:rsid w:val="001211B1"/>
    <w:rsid w:val="00121E1D"/>
    <w:rsid w:val="001272CA"/>
    <w:rsid w:val="00127569"/>
    <w:rsid w:val="00127782"/>
    <w:rsid w:val="00131315"/>
    <w:rsid w:val="00131663"/>
    <w:rsid w:val="00133F06"/>
    <w:rsid w:val="00136F86"/>
    <w:rsid w:val="00141B35"/>
    <w:rsid w:val="00145C3A"/>
    <w:rsid w:val="00146A23"/>
    <w:rsid w:val="0014783A"/>
    <w:rsid w:val="00152855"/>
    <w:rsid w:val="00162475"/>
    <w:rsid w:val="00163FAC"/>
    <w:rsid w:val="00165082"/>
    <w:rsid w:val="001655E1"/>
    <w:rsid w:val="00166281"/>
    <w:rsid w:val="00175C78"/>
    <w:rsid w:val="001767DA"/>
    <w:rsid w:val="001800CA"/>
    <w:rsid w:val="001814CA"/>
    <w:rsid w:val="0018236B"/>
    <w:rsid w:val="00182A80"/>
    <w:rsid w:val="00184D3B"/>
    <w:rsid w:val="00190793"/>
    <w:rsid w:val="001A1329"/>
    <w:rsid w:val="001A3518"/>
    <w:rsid w:val="001A3C41"/>
    <w:rsid w:val="001A4776"/>
    <w:rsid w:val="001B2C1C"/>
    <w:rsid w:val="001B72EE"/>
    <w:rsid w:val="001C7431"/>
    <w:rsid w:val="001D4773"/>
    <w:rsid w:val="001D7717"/>
    <w:rsid w:val="001E20DF"/>
    <w:rsid w:val="00200AB4"/>
    <w:rsid w:val="0020459E"/>
    <w:rsid w:val="0020488C"/>
    <w:rsid w:val="002057AF"/>
    <w:rsid w:val="002160CF"/>
    <w:rsid w:val="0021654A"/>
    <w:rsid w:val="0022149F"/>
    <w:rsid w:val="00221FFC"/>
    <w:rsid w:val="002220EC"/>
    <w:rsid w:val="00222101"/>
    <w:rsid w:val="00230D6A"/>
    <w:rsid w:val="00235534"/>
    <w:rsid w:val="00244B94"/>
    <w:rsid w:val="0024603A"/>
    <w:rsid w:val="00250199"/>
    <w:rsid w:val="00251401"/>
    <w:rsid w:val="00252FC7"/>
    <w:rsid w:val="00260EE0"/>
    <w:rsid w:val="00271A17"/>
    <w:rsid w:val="00271D6A"/>
    <w:rsid w:val="00282A3A"/>
    <w:rsid w:val="00285FD2"/>
    <w:rsid w:val="00285FEC"/>
    <w:rsid w:val="00287F02"/>
    <w:rsid w:val="00294585"/>
    <w:rsid w:val="00294EC1"/>
    <w:rsid w:val="00295BF8"/>
    <w:rsid w:val="002A46BE"/>
    <w:rsid w:val="002A58B6"/>
    <w:rsid w:val="002C2D20"/>
    <w:rsid w:val="002C6363"/>
    <w:rsid w:val="002D2193"/>
    <w:rsid w:val="002D35C1"/>
    <w:rsid w:val="002E0A3C"/>
    <w:rsid w:val="002E68E5"/>
    <w:rsid w:val="003129F6"/>
    <w:rsid w:val="00317EEE"/>
    <w:rsid w:val="0032378A"/>
    <w:rsid w:val="0033652B"/>
    <w:rsid w:val="00340141"/>
    <w:rsid w:val="0034533B"/>
    <w:rsid w:val="00347FA6"/>
    <w:rsid w:val="00350662"/>
    <w:rsid w:val="0035140A"/>
    <w:rsid w:val="00354455"/>
    <w:rsid w:val="00355642"/>
    <w:rsid w:val="003600ED"/>
    <w:rsid w:val="003617B8"/>
    <w:rsid w:val="003625C3"/>
    <w:rsid w:val="00363E5D"/>
    <w:rsid w:val="00366B98"/>
    <w:rsid w:val="00366D5A"/>
    <w:rsid w:val="00371304"/>
    <w:rsid w:val="003718CD"/>
    <w:rsid w:val="00374EF9"/>
    <w:rsid w:val="003836D9"/>
    <w:rsid w:val="00386E98"/>
    <w:rsid w:val="00387DCE"/>
    <w:rsid w:val="0039224D"/>
    <w:rsid w:val="00392ACE"/>
    <w:rsid w:val="003A0A10"/>
    <w:rsid w:val="003A399F"/>
    <w:rsid w:val="003B0499"/>
    <w:rsid w:val="003B3FBA"/>
    <w:rsid w:val="003C74B8"/>
    <w:rsid w:val="003C7ED5"/>
    <w:rsid w:val="003D7536"/>
    <w:rsid w:val="003D7D81"/>
    <w:rsid w:val="003E7611"/>
    <w:rsid w:val="003F11F8"/>
    <w:rsid w:val="003F2AEA"/>
    <w:rsid w:val="003F3EFD"/>
    <w:rsid w:val="003F480C"/>
    <w:rsid w:val="00401D88"/>
    <w:rsid w:val="00402EE8"/>
    <w:rsid w:val="0040434A"/>
    <w:rsid w:val="00404CAA"/>
    <w:rsid w:val="00404ED1"/>
    <w:rsid w:val="00406770"/>
    <w:rsid w:val="004132F0"/>
    <w:rsid w:val="004229B2"/>
    <w:rsid w:val="0042332D"/>
    <w:rsid w:val="0043406A"/>
    <w:rsid w:val="004345D3"/>
    <w:rsid w:val="00440CE7"/>
    <w:rsid w:val="00441325"/>
    <w:rsid w:val="0044165D"/>
    <w:rsid w:val="004438AD"/>
    <w:rsid w:val="00446F10"/>
    <w:rsid w:val="004559B2"/>
    <w:rsid w:val="00455C66"/>
    <w:rsid w:val="00456E83"/>
    <w:rsid w:val="00467FDD"/>
    <w:rsid w:val="00470A68"/>
    <w:rsid w:val="004835A5"/>
    <w:rsid w:val="00484F6A"/>
    <w:rsid w:val="00485777"/>
    <w:rsid w:val="00492224"/>
    <w:rsid w:val="00492931"/>
    <w:rsid w:val="00492A3F"/>
    <w:rsid w:val="00494A66"/>
    <w:rsid w:val="004B1C20"/>
    <w:rsid w:val="004C16A1"/>
    <w:rsid w:val="004D19F7"/>
    <w:rsid w:val="004D4EED"/>
    <w:rsid w:val="004D5B5B"/>
    <w:rsid w:val="004D5FEF"/>
    <w:rsid w:val="004E74BB"/>
    <w:rsid w:val="004F0EA7"/>
    <w:rsid w:val="004F7097"/>
    <w:rsid w:val="00510FFA"/>
    <w:rsid w:val="00512316"/>
    <w:rsid w:val="005126FD"/>
    <w:rsid w:val="00521DFF"/>
    <w:rsid w:val="0052227B"/>
    <w:rsid w:val="00522893"/>
    <w:rsid w:val="00523B22"/>
    <w:rsid w:val="005241BF"/>
    <w:rsid w:val="005315FE"/>
    <w:rsid w:val="005320A3"/>
    <w:rsid w:val="00533412"/>
    <w:rsid w:val="005347F3"/>
    <w:rsid w:val="0053524F"/>
    <w:rsid w:val="00536646"/>
    <w:rsid w:val="0053701B"/>
    <w:rsid w:val="005437DD"/>
    <w:rsid w:val="00545F51"/>
    <w:rsid w:val="00555587"/>
    <w:rsid w:val="005560BB"/>
    <w:rsid w:val="0055785E"/>
    <w:rsid w:val="00557C71"/>
    <w:rsid w:val="00565CF8"/>
    <w:rsid w:val="00570680"/>
    <w:rsid w:val="00571450"/>
    <w:rsid w:val="00575370"/>
    <w:rsid w:val="00580E0A"/>
    <w:rsid w:val="00584CA1"/>
    <w:rsid w:val="00585A90"/>
    <w:rsid w:val="00587D41"/>
    <w:rsid w:val="005917D2"/>
    <w:rsid w:val="00594970"/>
    <w:rsid w:val="005B3494"/>
    <w:rsid w:val="005B5D77"/>
    <w:rsid w:val="005C65D2"/>
    <w:rsid w:val="005D1933"/>
    <w:rsid w:val="005D4134"/>
    <w:rsid w:val="005E2D96"/>
    <w:rsid w:val="005E5BED"/>
    <w:rsid w:val="005E6063"/>
    <w:rsid w:val="0060405A"/>
    <w:rsid w:val="0060519B"/>
    <w:rsid w:val="00605B4A"/>
    <w:rsid w:val="00605E77"/>
    <w:rsid w:val="006125AB"/>
    <w:rsid w:val="00621EC7"/>
    <w:rsid w:val="00623743"/>
    <w:rsid w:val="00625860"/>
    <w:rsid w:val="00632ECE"/>
    <w:rsid w:val="00637109"/>
    <w:rsid w:val="0064222C"/>
    <w:rsid w:val="006451FB"/>
    <w:rsid w:val="00650F73"/>
    <w:rsid w:val="0065148C"/>
    <w:rsid w:val="00653D3C"/>
    <w:rsid w:val="00673D71"/>
    <w:rsid w:val="006747F1"/>
    <w:rsid w:val="0067572C"/>
    <w:rsid w:val="00676118"/>
    <w:rsid w:val="00680502"/>
    <w:rsid w:val="00687DD8"/>
    <w:rsid w:val="006906C7"/>
    <w:rsid w:val="00691A35"/>
    <w:rsid w:val="00693C6C"/>
    <w:rsid w:val="00694464"/>
    <w:rsid w:val="006C0DE2"/>
    <w:rsid w:val="006C1F4E"/>
    <w:rsid w:val="006C7EB1"/>
    <w:rsid w:val="006D7EA8"/>
    <w:rsid w:val="006F2941"/>
    <w:rsid w:val="006F4864"/>
    <w:rsid w:val="006F6ECC"/>
    <w:rsid w:val="00700F7C"/>
    <w:rsid w:val="00705DE7"/>
    <w:rsid w:val="007060A1"/>
    <w:rsid w:val="0072438E"/>
    <w:rsid w:val="007267DB"/>
    <w:rsid w:val="00726EB6"/>
    <w:rsid w:val="007364CC"/>
    <w:rsid w:val="00736683"/>
    <w:rsid w:val="00737876"/>
    <w:rsid w:val="0074510E"/>
    <w:rsid w:val="007454D4"/>
    <w:rsid w:val="0074673B"/>
    <w:rsid w:val="00746AD8"/>
    <w:rsid w:val="00747DBF"/>
    <w:rsid w:val="00753CFD"/>
    <w:rsid w:val="00756312"/>
    <w:rsid w:val="007639C8"/>
    <w:rsid w:val="00766F6B"/>
    <w:rsid w:val="00770C04"/>
    <w:rsid w:val="00771F51"/>
    <w:rsid w:val="00776415"/>
    <w:rsid w:val="00783424"/>
    <w:rsid w:val="00784D51"/>
    <w:rsid w:val="00787D2C"/>
    <w:rsid w:val="0079702C"/>
    <w:rsid w:val="007976FC"/>
    <w:rsid w:val="007A0E0A"/>
    <w:rsid w:val="007A3EFA"/>
    <w:rsid w:val="007A43DD"/>
    <w:rsid w:val="007B1273"/>
    <w:rsid w:val="007B1E7C"/>
    <w:rsid w:val="007B32C0"/>
    <w:rsid w:val="007B52C2"/>
    <w:rsid w:val="007B535A"/>
    <w:rsid w:val="007B69B2"/>
    <w:rsid w:val="007C0D7A"/>
    <w:rsid w:val="007C1484"/>
    <w:rsid w:val="007C1FA2"/>
    <w:rsid w:val="007D6361"/>
    <w:rsid w:val="007D642D"/>
    <w:rsid w:val="007E090C"/>
    <w:rsid w:val="007E3CDE"/>
    <w:rsid w:val="007E4408"/>
    <w:rsid w:val="007E4B03"/>
    <w:rsid w:val="007E4C06"/>
    <w:rsid w:val="007F1324"/>
    <w:rsid w:val="007F5CC8"/>
    <w:rsid w:val="00801716"/>
    <w:rsid w:val="00804566"/>
    <w:rsid w:val="008047AE"/>
    <w:rsid w:val="00804CAA"/>
    <w:rsid w:val="00810887"/>
    <w:rsid w:val="00816A08"/>
    <w:rsid w:val="00816C35"/>
    <w:rsid w:val="0081781B"/>
    <w:rsid w:val="00820139"/>
    <w:rsid w:val="008215A8"/>
    <w:rsid w:val="00831394"/>
    <w:rsid w:val="00833FC0"/>
    <w:rsid w:val="008503C6"/>
    <w:rsid w:val="00850A1B"/>
    <w:rsid w:val="00850BE2"/>
    <w:rsid w:val="00852DBB"/>
    <w:rsid w:val="00853233"/>
    <w:rsid w:val="00855852"/>
    <w:rsid w:val="00863F8B"/>
    <w:rsid w:val="00870F48"/>
    <w:rsid w:val="00875FC9"/>
    <w:rsid w:val="008776B5"/>
    <w:rsid w:val="00880778"/>
    <w:rsid w:val="008903B3"/>
    <w:rsid w:val="0089418E"/>
    <w:rsid w:val="00895980"/>
    <w:rsid w:val="008963F9"/>
    <w:rsid w:val="00897456"/>
    <w:rsid w:val="008A34AA"/>
    <w:rsid w:val="008A7C54"/>
    <w:rsid w:val="008B01C9"/>
    <w:rsid w:val="008B52EF"/>
    <w:rsid w:val="008C3C47"/>
    <w:rsid w:val="008C4828"/>
    <w:rsid w:val="008C4A71"/>
    <w:rsid w:val="008D335B"/>
    <w:rsid w:val="00901459"/>
    <w:rsid w:val="009052DB"/>
    <w:rsid w:val="0091047C"/>
    <w:rsid w:val="009126ED"/>
    <w:rsid w:val="009155F4"/>
    <w:rsid w:val="00921071"/>
    <w:rsid w:val="009241D3"/>
    <w:rsid w:val="00932764"/>
    <w:rsid w:val="00933448"/>
    <w:rsid w:val="00933F82"/>
    <w:rsid w:val="009370C6"/>
    <w:rsid w:val="00937100"/>
    <w:rsid w:val="009374AD"/>
    <w:rsid w:val="00937D62"/>
    <w:rsid w:val="009475C4"/>
    <w:rsid w:val="00951A81"/>
    <w:rsid w:val="009622B7"/>
    <w:rsid w:val="0096584C"/>
    <w:rsid w:val="0096630D"/>
    <w:rsid w:val="0097452B"/>
    <w:rsid w:val="00975D50"/>
    <w:rsid w:val="00981A5F"/>
    <w:rsid w:val="009902C9"/>
    <w:rsid w:val="0099187B"/>
    <w:rsid w:val="009A0FB2"/>
    <w:rsid w:val="009A2C4E"/>
    <w:rsid w:val="009A3AD2"/>
    <w:rsid w:val="009A63E7"/>
    <w:rsid w:val="009B1425"/>
    <w:rsid w:val="009B2A79"/>
    <w:rsid w:val="009C1B93"/>
    <w:rsid w:val="009C2308"/>
    <w:rsid w:val="009C3BD7"/>
    <w:rsid w:val="009C7918"/>
    <w:rsid w:val="009D31E2"/>
    <w:rsid w:val="009D7C0C"/>
    <w:rsid w:val="009E571C"/>
    <w:rsid w:val="009E79BC"/>
    <w:rsid w:val="009F1802"/>
    <w:rsid w:val="00A001DC"/>
    <w:rsid w:val="00A006D9"/>
    <w:rsid w:val="00A01BD9"/>
    <w:rsid w:val="00A10D23"/>
    <w:rsid w:val="00A11184"/>
    <w:rsid w:val="00A1192F"/>
    <w:rsid w:val="00A148F7"/>
    <w:rsid w:val="00A15E87"/>
    <w:rsid w:val="00A22E80"/>
    <w:rsid w:val="00A27AB1"/>
    <w:rsid w:val="00A366BF"/>
    <w:rsid w:val="00A378D2"/>
    <w:rsid w:val="00A40B66"/>
    <w:rsid w:val="00A61AA6"/>
    <w:rsid w:val="00A624FF"/>
    <w:rsid w:val="00A6588B"/>
    <w:rsid w:val="00A70C5A"/>
    <w:rsid w:val="00A71E1E"/>
    <w:rsid w:val="00A75ED7"/>
    <w:rsid w:val="00A761C3"/>
    <w:rsid w:val="00A80D21"/>
    <w:rsid w:val="00A81819"/>
    <w:rsid w:val="00A82368"/>
    <w:rsid w:val="00A824D8"/>
    <w:rsid w:val="00A8679E"/>
    <w:rsid w:val="00A90A5C"/>
    <w:rsid w:val="00A93BBA"/>
    <w:rsid w:val="00AB2BF5"/>
    <w:rsid w:val="00AB4786"/>
    <w:rsid w:val="00AB62A6"/>
    <w:rsid w:val="00AC39A9"/>
    <w:rsid w:val="00AC3BD4"/>
    <w:rsid w:val="00AD0540"/>
    <w:rsid w:val="00AD189B"/>
    <w:rsid w:val="00AD79BB"/>
    <w:rsid w:val="00AF210A"/>
    <w:rsid w:val="00AF2B6B"/>
    <w:rsid w:val="00B00A5F"/>
    <w:rsid w:val="00B01776"/>
    <w:rsid w:val="00B03AFE"/>
    <w:rsid w:val="00B04220"/>
    <w:rsid w:val="00B112B4"/>
    <w:rsid w:val="00B155F1"/>
    <w:rsid w:val="00B17DFB"/>
    <w:rsid w:val="00B17DFD"/>
    <w:rsid w:val="00B25E7E"/>
    <w:rsid w:val="00B30874"/>
    <w:rsid w:val="00B3146A"/>
    <w:rsid w:val="00B40826"/>
    <w:rsid w:val="00B46B3A"/>
    <w:rsid w:val="00B47873"/>
    <w:rsid w:val="00B556D5"/>
    <w:rsid w:val="00B5609F"/>
    <w:rsid w:val="00B658A4"/>
    <w:rsid w:val="00B67B53"/>
    <w:rsid w:val="00B703BA"/>
    <w:rsid w:val="00B7514F"/>
    <w:rsid w:val="00B917F1"/>
    <w:rsid w:val="00B91D14"/>
    <w:rsid w:val="00B96537"/>
    <w:rsid w:val="00BA43BA"/>
    <w:rsid w:val="00BC762E"/>
    <w:rsid w:val="00BD2D3F"/>
    <w:rsid w:val="00BE2003"/>
    <w:rsid w:val="00BE20C8"/>
    <w:rsid w:val="00BE458A"/>
    <w:rsid w:val="00BE495A"/>
    <w:rsid w:val="00BE6050"/>
    <w:rsid w:val="00BE77DE"/>
    <w:rsid w:val="00BF00FA"/>
    <w:rsid w:val="00BF2669"/>
    <w:rsid w:val="00BF2E57"/>
    <w:rsid w:val="00C06EA5"/>
    <w:rsid w:val="00C117A1"/>
    <w:rsid w:val="00C1267F"/>
    <w:rsid w:val="00C12900"/>
    <w:rsid w:val="00C15BF4"/>
    <w:rsid w:val="00C15C45"/>
    <w:rsid w:val="00C22AEC"/>
    <w:rsid w:val="00C26D6B"/>
    <w:rsid w:val="00C30678"/>
    <w:rsid w:val="00C30883"/>
    <w:rsid w:val="00C322CD"/>
    <w:rsid w:val="00C3624E"/>
    <w:rsid w:val="00C36AC1"/>
    <w:rsid w:val="00C37FCA"/>
    <w:rsid w:val="00C40377"/>
    <w:rsid w:val="00C47A33"/>
    <w:rsid w:val="00C54935"/>
    <w:rsid w:val="00C71345"/>
    <w:rsid w:val="00C73738"/>
    <w:rsid w:val="00C74A63"/>
    <w:rsid w:val="00C85566"/>
    <w:rsid w:val="00C865D3"/>
    <w:rsid w:val="00C90360"/>
    <w:rsid w:val="00C93B58"/>
    <w:rsid w:val="00C95287"/>
    <w:rsid w:val="00C953BA"/>
    <w:rsid w:val="00C958CB"/>
    <w:rsid w:val="00C97C88"/>
    <w:rsid w:val="00CB4552"/>
    <w:rsid w:val="00CB7EBB"/>
    <w:rsid w:val="00CC230A"/>
    <w:rsid w:val="00CC4975"/>
    <w:rsid w:val="00CD0F58"/>
    <w:rsid w:val="00CD18E9"/>
    <w:rsid w:val="00CD1E1C"/>
    <w:rsid w:val="00CD21C6"/>
    <w:rsid w:val="00CD24BE"/>
    <w:rsid w:val="00CD2EB5"/>
    <w:rsid w:val="00CD7051"/>
    <w:rsid w:val="00CE25E2"/>
    <w:rsid w:val="00CE332C"/>
    <w:rsid w:val="00CE5BC5"/>
    <w:rsid w:val="00CF1C2B"/>
    <w:rsid w:val="00CF5ECA"/>
    <w:rsid w:val="00CF62FF"/>
    <w:rsid w:val="00D00ABE"/>
    <w:rsid w:val="00D06406"/>
    <w:rsid w:val="00D15D38"/>
    <w:rsid w:val="00D1664F"/>
    <w:rsid w:val="00D17625"/>
    <w:rsid w:val="00D22052"/>
    <w:rsid w:val="00D2530E"/>
    <w:rsid w:val="00D36359"/>
    <w:rsid w:val="00D44652"/>
    <w:rsid w:val="00D4754C"/>
    <w:rsid w:val="00D50FB7"/>
    <w:rsid w:val="00D53565"/>
    <w:rsid w:val="00D5498D"/>
    <w:rsid w:val="00D56284"/>
    <w:rsid w:val="00D65189"/>
    <w:rsid w:val="00D81469"/>
    <w:rsid w:val="00D90B68"/>
    <w:rsid w:val="00D93E5A"/>
    <w:rsid w:val="00DA311C"/>
    <w:rsid w:val="00DA3B01"/>
    <w:rsid w:val="00DA5F63"/>
    <w:rsid w:val="00DB30B9"/>
    <w:rsid w:val="00DB54AB"/>
    <w:rsid w:val="00DB55D8"/>
    <w:rsid w:val="00DC0267"/>
    <w:rsid w:val="00DC0E20"/>
    <w:rsid w:val="00DC14B3"/>
    <w:rsid w:val="00DC400B"/>
    <w:rsid w:val="00DE2CD3"/>
    <w:rsid w:val="00DE6727"/>
    <w:rsid w:val="00DE764F"/>
    <w:rsid w:val="00DF0A53"/>
    <w:rsid w:val="00DF26B3"/>
    <w:rsid w:val="00DF4487"/>
    <w:rsid w:val="00E116AA"/>
    <w:rsid w:val="00E147FE"/>
    <w:rsid w:val="00E15732"/>
    <w:rsid w:val="00E30095"/>
    <w:rsid w:val="00E359E0"/>
    <w:rsid w:val="00E41F79"/>
    <w:rsid w:val="00E75EDF"/>
    <w:rsid w:val="00E844EB"/>
    <w:rsid w:val="00E85840"/>
    <w:rsid w:val="00E85AC4"/>
    <w:rsid w:val="00E876A6"/>
    <w:rsid w:val="00E87ABF"/>
    <w:rsid w:val="00E9013F"/>
    <w:rsid w:val="00E91AB4"/>
    <w:rsid w:val="00E91C7D"/>
    <w:rsid w:val="00E95247"/>
    <w:rsid w:val="00E97342"/>
    <w:rsid w:val="00E97B09"/>
    <w:rsid w:val="00E97E93"/>
    <w:rsid w:val="00EA3802"/>
    <w:rsid w:val="00EA4F80"/>
    <w:rsid w:val="00EB0684"/>
    <w:rsid w:val="00EB3893"/>
    <w:rsid w:val="00EB540C"/>
    <w:rsid w:val="00EC12E4"/>
    <w:rsid w:val="00EC5D5E"/>
    <w:rsid w:val="00ED1044"/>
    <w:rsid w:val="00ED205D"/>
    <w:rsid w:val="00EE7455"/>
    <w:rsid w:val="00EE7A5E"/>
    <w:rsid w:val="00EF71C0"/>
    <w:rsid w:val="00F05DB7"/>
    <w:rsid w:val="00F07A8B"/>
    <w:rsid w:val="00F1334A"/>
    <w:rsid w:val="00F1420F"/>
    <w:rsid w:val="00F21192"/>
    <w:rsid w:val="00F213CE"/>
    <w:rsid w:val="00F24F55"/>
    <w:rsid w:val="00F33B7A"/>
    <w:rsid w:val="00F42CF2"/>
    <w:rsid w:val="00F44DE0"/>
    <w:rsid w:val="00F47603"/>
    <w:rsid w:val="00F47CBE"/>
    <w:rsid w:val="00F54B34"/>
    <w:rsid w:val="00F6333C"/>
    <w:rsid w:val="00F63568"/>
    <w:rsid w:val="00F738B4"/>
    <w:rsid w:val="00F738BB"/>
    <w:rsid w:val="00F7596C"/>
    <w:rsid w:val="00F80261"/>
    <w:rsid w:val="00F8126E"/>
    <w:rsid w:val="00F8296E"/>
    <w:rsid w:val="00F83E9D"/>
    <w:rsid w:val="00F849E3"/>
    <w:rsid w:val="00F90AB9"/>
    <w:rsid w:val="00F9120F"/>
    <w:rsid w:val="00F91522"/>
    <w:rsid w:val="00F91F63"/>
    <w:rsid w:val="00FA5729"/>
    <w:rsid w:val="00FC49A6"/>
    <w:rsid w:val="00FD39A8"/>
    <w:rsid w:val="00FD7378"/>
    <w:rsid w:val="00FE66DB"/>
    <w:rsid w:val="00FF1752"/>
    <w:rsid w:val="00FF72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Typewriter"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E57"/>
    <w:rPr>
      <w:rFonts w:ascii="Times New Roman" w:eastAsia="Times New Roman" w:hAnsi="Times New Roman"/>
      <w:sz w:val="24"/>
      <w:szCs w:val="24"/>
      <w:lang w:val="en-AU"/>
    </w:rPr>
  </w:style>
  <w:style w:type="paragraph" w:styleId="Heading1">
    <w:name w:val="heading 1"/>
    <w:basedOn w:val="Normal"/>
    <w:next w:val="Normal"/>
    <w:link w:val="Heading1Char"/>
    <w:qFormat/>
    <w:rsid w:val="00BF2E57"/>
    <w:pPr>
      <w:keepNext/>
      <w:outlineLvl w:val="0"/>
    </w:pPr>
    <w:rPr>
      <w:b/>
      <w:bCs/>
      <w:lang w:val="en-US"/>
    </w:rPr>
  </w:style>
  <w:style w:type="paragraph" w:styleId="Heading5">
    <w:name w:val="heading 5"/>
    <w:basedOn w:val="Normal"/>
    <w:next w:val="Normal"/>
    <w:link w:val="Heading5Char"/>
    <w:qFormat/>
    <w:rsid w:val="00BF2E57"/>
    <w:pPr>
      <w:spacing w:before="240" w:after="60"/>
      <w:outlineLvl w:val="4"/>
    </w:pPr>
    <w:rPr>
      <w:rFonts w:ascii="Calibri" w:hAnsi="Calibri"/>
      <w:b/>
      <w:bCs/>
      <w:i/>
      <w:iCs/>
      <w:sz w:val="26"/>
      <w:szCs w:val="26"/>
    </w:rPr>
  </w:style>
  <w:style w:type="paragraph" w:styleId="Heading9">
    <w:name w:val="heading 9"/>
    <w:basedOn w:val="Normal"/>
    <w:next w:val="Normal"/>
    <w:link w:val="Heading9Char"/>
    <w:qFormat/>
    <w:rsid w:val="00BF2E57"/>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outlineLvl w:val="8"/>
    </w:pPr>
    <w:rPr>
      <w:b/>
      <w:bCs/>
      <w:color w:val="000000"/>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2E57"/>
    <w:rPr>
      <w:rFonts w:ascii="Times New Roman" w:eastAsia="Times New Roman" w:hAnsi="Times New Roman" w:cs="Times New Roman"/>
      <w:b/>
      <w:bCs/>
      <w:sz w:val="24"/>
      <w:szCs w:val="24"/>
    </w:rPr>
  </w:style>
  <w:style w:type="character" w:customStyle="1" w:styleId="Heading5Char">
    <w:name w:val="Heading 5 Char"/>
    <w:link w:val="Heading5"/>
    <w:semiHidden/>
    <w:rsid w:val="00BF2E57"/>
    <w:rPr>
      <w:rFonts w:ascii="Calibri" w:eastAsia="Times New Roman" w:hAnsi="Calibri" w:cs="Times New Roman"/>
      <w:b/>
      <w:bCs/>
      <w:i/>
      <w:iCs/>
      <w:sz w:val="26"/>
      <w:szCs w:val="26"/>
      <w:lang w:val="en-AU"/>
    </w:rPr>
  </w:style>
  <w:style w:type="character" w:customStyle="1" w:styleId="Heading9Char">
    <w:name w:val="Heading 9 Char"/>
    <w:link w:val="Heading9"/>
    <w:rsid w:val="00BF2E57"/>
    <w:rPr>
      <w:rFonts w:ascii="Times New Roman" w:eastAsia="Times New Roman" w:hAnsi="Times New Roman" w:cs="Times New Roman"/>
      <w:b/>
      <w:bCs/>
      <w:color w:val="000000"/>
      <w:sz w:val="20"/>
      <w:szCs w:val="16"/>
      <w:lang w:val="en-AU"/>
    </w:rPr>
  </w:style>
  <w:style w:type="paragraph" w:styleId="Header">
    <w:name w:val="header"/>
    <w:basedOn w:val="Normal"/>
    <w:link w:val="HeaderChar"/>
    <w:rsid w:val="00BF2E57"/>
    <w:pPr>
      <w:tabs>
        <w:tab w:val="center" w:pos="4153"/>
        <w:tab w:val="right" w:pos="8306"/>
      </w:tabs>
    </w:pPr>
  </w:style>
  <w:style w:type="character" w:customStyle="1" w:styleId="HeaderChar">
    <w:name w:val="Header Char"/>
    <w:link w:val="Header"/>
    <w:rsid w:val="00BF2E57"/>
    <w:rPr>
      <w:rFonts w:ascii="Times New Roman" w:eastAsia="Times New Roman" w:hAnsi="Times New Roman" w:cs="Times New Roman"/>
      <w:sz w:val="24"/>
      <w:szCs w:val="24"/>
      <w:lang w:val="en-AU"/>
    </w:rPr>
  </w:style>
  <w:style w:type="character" w:customStyle="1" w:styleId="Heading8Char">
    <w:name w:val="Heading 8 Char"/>
    <w:locked/>
    <w:rsid w:val="00BF2E57"/>
    <w:rPr>
      <w:b/>
      <w:bCs/>
      <w:sz w:val="28"/>
      <w:szCs w:val="24"/>
      <w:lang w:val="en-US" w:eastAsia="en-US" w:bidi="ar-SA"/>
    </w:rPr>
  </w:style>
  <w:style w:type="paragraph" w:styleId="BodyText2">
    <w:name w:val="Body Text 2"/>
    <w:basedOn w:val="Normal"/>
    <w:link w:val="BodyText2Char"/>
    <w:rsid w:val="00BF2E57"/>
    <w:pPr>
      <w:pBdr>
        <w:bottom w:val="single" w:sz="6" w:space="1" w:color="auto"/>
      </w:pBdr>
      <w:jc w:val="both"/>
    </w:pPr>
    <w:rPr>
      <w:rFonts w:ascii="Palatino Linotype" w:hAnsi="Palatino Linotype"/>
      <w:bCs/>
      <w:color w:val="0000FF"/>
      <w:sz w:val="20"/>
      <w:szCs w:val="20"/>
      <w:lang w:val="en-US"/>
    </w:rPr>
  </w:style>
  <w:style w:type="character" w:customStyle="1" w:styleId="BodyText2Char">
    <w:name w:val="Body Text 2 Char"/>
    <w:link w:val="BodyText2"/>
    <w:rsid w:val="00BF2E57"/>
    <w:rPr>
      <w:rFonts w:ascii="Palatino Linotype" w:eastAsia="Times New Roman" w:hAnsi="Palatino Linotype" w:cs="Times New Roman"/>
      <w:bCs/>
      <w:color w:val="0000FF"/>
      <w:sz w:val="20"/>
      <w:szCs w:val="20"/>
    </w:rPr>
  </w:style>
  <w:style w:type="paragraph" w:styleId="BodyText">
    <w:name w:val="Body Text"/>
    <w:basedOn w:val="Normal"/>
    <w:link w:val="BodyTextChar"/>
    <w:rsid w:val="00BF2E57"/>
    <w:pPr>
      <w:spacing w:after="120"/>
    </w:pPr>
  </w:style>
  <w:style w:type="character" w:customStyle="1" w:styleId="BodyTextChar">
    <w:name w:val="Body Text Char"/>
    <w:link w:val="BodyText"/>
    <w:rsid w:val="00BF2E57"/>
    <w:rPr>
      <w:rFonts w:ascii="Times New Roman" w:eastAsia="Times New Roman" w:hAnsi="Times New Roman" w:cs="Times New Roman"/>
      <w:sz w:val="24"/>
      <w:szCs w:val="24"/>
      <w:lang w:val="en-AU"/>
    </w:rPr>
  </w:style>
  <w:style w:type="paragraph" w:styleId="BodyTextIndent2">
    <w:name w:val="Body Text Indent 2"/>
    <w:basedOn w:val="Normal"/>
    <w:link w:val="BodyTextIndent2Char"/>
    <w:rsid w:val="00BF2E57"/>
    <w:pPr>
      <w:spacing w:after="120" w:line="480" w:lineRule="auto"/>
      <w:ind w:left="360"/>
    </w:pPr>
  </w:style>
  <w:style w:type="character" w:customStyle="1" w:styleId="BodyTextIndent2Char">
    <w:name w:val="Body Text Indent 2 Char"/>
    <w:link w:val="BodyTextIndent2"/>
    <w:rsid w:val="00BF2E57"/>
    <w:rPr>
      <w:rFonts w:ascii="Times New Roman" w:eastAsia="Times New Roman" w:hAnsi="Times New Roman" w:cs="Times New Roman"/>
      <w:sz w:val="24"/>
      <w:szCs w:val="24"/>
      <w:lang w:val="en-AU"/>
    </w:rPr>
  </w:style>
  <w:style w:type="character" w:customStyle="1" w:styleId="normal005f005fcharchar">
    <w:name w:val="normal_005f_005fchar__char"/>
    <w:basedOn w:val="DefaultParagraphFont"/>
    <w:rsid w:val="00BF2E57"/>
  </w:style>
  <w:style w:type="character" w:customStyle="1" w:styleId="body0020textchar">
    <w:name w:val="body_0020text__char"/>
    <w:basedOn w:val="DefaultParagraphFont"/>
    <w:rsid w:val="00BF2E57"/>
  </w:style>
  <w:style w:type="character" w:customStyle="1" w:styleId="apple-style-span">
    <w:name w:val="apple-style-span"/>
    <w:basedOn w:val="DefaultParagraphFont"/>
    <w:rsid w:val="00BF2E57"/>
  </w:style>
  <w:style w:type="character" w:customStyle="1" w:styleId="apple-converted-space">
    <w:name w:val="apple-converted-space"/>
    <w:basedOn w:val="DefaultParagraphFont"/>
    <w:rsid w:val="00BF2E57"/>
  </w:style>
  <w:style w:type="paragraph" w:styleId="NoSpacing">
    <w:name w:val="No Spacing"/>
    <w:link w:val="NoSpacingChar"/>
    <w:qFormat/>
    <w:rsid w:val="00BF2E57"/>
    <w:rPr>
      <w:sz w:val="22"/>
      <w:szCs w:val="22"/>
    </w:rPr>
  </w:style>
  <w:style w:type="character" w:customStyle="1" w:styleId="normalchar">
    <w:name w:val="normal__char"/>
    <w:basedOn w:val="DefaultParagraphFont"/>
    <w:rsid w:val="00BF2E57"/>
  </w:style>
  <w:style w:type="paragraph" w:styleId="ListParagraph">
    <w:name w:val="List Paragraph"/>
    <w:basedOn w:val="Normal"/>
    <w:uiPriority w:val="34"/>
    <w:qFormat/>
    <w:rsid w:val="00B03AFE"/>
    <w:pPr>
      <w:ind w:left="720"/>
      <w:contextualSpacing/>
    </w:pPr>
  </w:style>
  <w:style w:type="paragraph" w:customStyle="1" w:styleId="Normal1">
    <w:name w:val="Normal1"/>
    <w:basedOn w:val="Normal"/>
    <w:rsid w:val="004E74BB"/>
    <w:pPr>
      <w:spacing w:before="100" w:beforeAutospacing="1" w:after="100" w:afterAutospacing="1"/>
    </w:pPr>
    <w:rPr>
      <w:lang w:val="en-US"/>
    </w:rPr>
  </w:style>
  <w:style w:type="character" w:customStyle="1" w:styleId="normal00200028web0029char">
    <w:name w:val="normal_0020_0028web_0029__char"/>
    <w:basedOn w:val="DefaultParagraphFont"/>
    <w:rsid w:val="009241D3"/>
  </w:style>
  <w:style w:type="paragraph" w:customStyle="1" w:styleId="normal00200028web0029">
    <w:name w:val="normal_0020_0028web_0029"/>
    <w:basedOn w:val="Normal"/>
    <w:rsid w:val="009241D3"/>
    <w:pPr>
      <w:spacing w:before="100" w:beforeAutospacing="1" w:after="100" w:afterAutospacing="1"/>
    </w:pPr>
    <w:rPr>
      <w:lang w:val="en-US"/>
    </w:rPr>
  </w:style>
  <w:style w:type="character" w:customStyle="1" w:styleId="blackres">
    <w:name w:val="blackres"/>
    <w:basedOn w:val="DefaultParagraphFont"/>
    <w:rsid w:val="00F91F63"/>
  </w:style>
  <w:style w:type="character" w:customStyle="1" w:styleId="plain0020textchar">
    <w:name w:val="plain_0020text__char"/>
    <w:basedOn w:val="DefaultParagraphFont"/>
    <w:rsid w:val="00F91F63"/>
  </w:style>
  <w:style w:type="paragraph" w:styleId="ListBullet">
    <w:name w:val="List Bullet"/>
    <w:basedOn w:val="Normal"/>
    <w:rsid w:val="00784D51"/>
    <w:pPr>
      <w:widowControl w:val="0"/>
      <w:numPr>
        <w:numId w:val="11"/>
      </w:numPr>
      <w:autoSpaceDE w:val="0"/>
      <w:autoSpaceDN w:val="0"/>
      <w:adjustRightInd w:val="0"/>
      <w:spacing w:before="40" w:after="120"/>
    </w:pPr>
    <w:rPr>
      <w:rFonts w:ascii="Arial" w:hAnsi="Arial"/>
      <w:sz w:val="18"/>
      <w:lang w:val="en-US"/>
    </w:rPr>
  </w:style>
  <w:style w:type="character" w:customStyle="1" w:styleId="NormalJustifiedChar">
    <w:name w:val="Normal + Justified Char"/>
    <w:rsid w:val="00D56284"/>
    <w:rPr>
      <w:rFonts w:ascii="Arial" w:hAnsi="Arial" w:cs="Arial"/>
      <w:lang w:val="en-US" w:eastAsia="en-US" w:bidi="ar-SA"/>
    </w:rPr>
  </w:style>
  <w:style w:type="paragraph" w:styleId="PlainText">
    <w:name w:val="Plain Text"/>
    <w:basedOn w:val="Normal"/>
    <w:link w:val="PlainTextChar"/>
    <w:semiHidden/>
    <w:rsid w:val="00700F7C"/>
    <w:rPr>
      <w:rFonts w:ascii="Courier New" w:hAnsi="Courier New" w:cs="Courier New"/>
      <w:sz w:val="20"/>
      <w:szCs w:val="20"/>
      <w:lang w:val="en-US"/>
    </w:rPr>
  </w:style>
  <w:style w:type="character" w:customStyle="1" w:styleId="PlainTextChar">
    <w:name w:val="Plain Text Char"/>
    <w:link w:val="PlainText"/>
    <w:semiHidden/>
    <w:rsid w:val="00700F7C"/>
    <w:rPr>
      <w:rFonts w:ascii="Courier New" w:eastAsia="Times New Roman" w:hAnsi="Courier New" w:cs="Courier New"/>
    </w:rPr>
  </w:style>
  <w:style w:type="character" w:styleId="Strong">
    <w:name w:val="Strong"/>
    <w:qFormat/>
    <w:rsid w:val="004C16A1"/>
    <w:rPr>
      <w:b/>
      <w:bCs/>
    </w:rPr>
  </w:style>
  <w:style w:type="paragraph" w:styleId="NormalWeb">
    <w:name w:val="Normal (Web)"/>
    <w:basedOn w:val="Normal"/>
    <w:rsid w:val="004C16A1"/>
    <w:pPr>
      <w:widowControl w:val="0"/>
      <w:spacing w:before="100" w:after="100"/>
    </w:pPr>
    <w:rPr>
      <w:rFonts w:ascii="Arial Unicode MS" w:hAnsi="Arial Unicode MS"/>
      <w:szCs w:val="20"/>
      <w:lang w:val="en-US"/>
    </w:rPr>
  </w:style>
  <w:style w:type="character" w:customStyle="1" w:styleId="bulleted0020listchar">
    <w:name w:val="bulleted_0020list__char"/>
    <w:basedOn w:val="DefaultParagraphFont"/>
    <w:rsid w:val="00235534"/>
  </w:style>
  <w:style w:type="character" w:styleId="Hyperlink">
    <w:name w:val="Hyperlink"/>
    <w:uiPriority w:val="99"/>
    <w:unhideWhenUsed/>
    <w:rsid w:val="000C570A"/>
    <w:rPr>
      <w:color w:val="0000FF"/>
      <w:u w:val="single"/>
    </w:rPr>
  </w:style>
  <w:style w:type="paragraph" w:customStyle="1" w:styleId="NormalArial">
    <w:name w:val="Normal + Arial"/>
    <w:aliases w:val="10 pt,Justified,Normal + Verdana,Normal + Times New Roman,Black,Underline"/>
    <w:basedOn w:val="Normal"/>
    <w:rsid w:val="006C0DE2"/>
    <w:pPr>
      <w:numPr>
        <w:numId w:val="12"/>
      </w:numPr>
      <w:jc w:val="both"/>
    </w:pPr>
    <w:rPr>
      <w:rFonts w:ascii="Arial" w:hAnsi="Arial" w:cs="Arial"/>
      <w:sz w:val="20"/>
      <w:lang w:val="en-US"/>
    </w:rPr>
  </w:style>
  <w:style w:type="paragraph" w:customStyle="1" w:styleId="HTMLBody">
    <w:name w:val="HTML Body"/>
    <w:rsid w:val="002C6363"/>
    <w:rPr>
      <w:rFonts w:ascii="Arial" w:eastAsia="Times New Roman" w:hAnsi="Arial"/>
      <w:snapToGrid w:val="0"/>
    </w:rPr>
  </w:style>
  <w:style w:type="paragraph" w:customStyle="1" w:styleId="NormalGaramond">
    <w:name w:val="Normal+ Garamond"/>
    <w:basedOn w:val="Normal"/>
    <w:rsid w:val="002C6363"/>
    <w:pPr>
      <w:spacing w:after="60"/>
      <w:jc w:val="both"/>
    </w:pPr>
    <w:rPr>
      <w:rFonts w:ascii="Garamond" w:hAnsi="Garamond" w:cs="Arial"/>
      <w:b/>
      <w:bCs/>
      <w:color w:val="000000"/>
      <w:lang w:val="en-US"/>
    </w:rPr>
  </w:style>
  <w:style w:type="character" w:styleId="HTMLTypewriter">
    <w:name w:val="HTML Typewriter"/>
    <w:rsid w:val="004229B2"/>
    <w:rPr>
      <w:rFonts w:ascii="Courier New" w:eastAsia="Courier New" w:hAnsi="Courier New" w:cs="Courier New" w:hint="default"/>
      <w:sz w:val="20"/>
      <w:szCs w:val="20"/>
    </w:rPr>
  </w:style>
  <w:style w:type="character" w:customStyle="1" w:styleId="headerchar0">
    <w:name w:val="header__char"/>
    <w:basedOn w:val="DefaultParagraphFont"/>
    <w:rsid w:val="00317EEE"/>
  </w:style>
  <w:style w:type="character" w:customStyle="1" w:styleId="s1">
    <w:name w:val="s1"/>
    <w:rsid w:val="00C40377"/>
    <w:rPr>
      <w:spacing w:val="0"/>
    </w:rPr>
  </w:style>
  <w:style w:type="paragraph" w:styleId="DocumentMap">
    <w:name w:val="Document Map"/>
    <w:basedOn w:val="Normal"/>
    <w:semiHidden/>
    <w:rsid w:val="003B3FBA"/>
    <w:pPr>
      <w:shd w:val="clear" w:color="auto" w:fill="000080"/>
    </w:pPr>
    <w:rPr>
      <w:rFonts w:ascii="Tahoma" w:hAnsi="Tahoma" w:cs="Tahoma"/>
      <w:sz w:val="20"/>
      <w:szCs w:val="20"/>
    </w:rPr>
  </w:style>
  <w:style w:type="paragraph" w:customStyle="1" w:styleId="Normal11arial">
    <w:name w:val="Normal _11 arial"/>
    <w:next w:val="Normal"/>
    <w:rsid w:val="009C3BD7"/>
    <w:pPr>
      <w:numPr>
        <w:numId w:val="42"/>
      </w:numPr>
    </w:pPr>
    <w:rPr>
      <w:rFonts w:ascii="Courier New" w:eastAsia="Courier New" w:hAnsi="Courier New"/>
      <w:color w:val="000000"/>
      <w:sz w:val="22"/>
      <w:szCs w:val="22"/>
    </w:rPr>
  </w:style>
  <w:style w:type="paragraph" w:customStyle="1" w:styleId="ColorfulList-Accent12">
    <w:name w:val="Colorful List - Accent 12"/>
    <w:basedOn w:val="Normal"/>
    <w:qFormat/>
    <w:rsid w:val="009C3BD7"/>
    <w:pPr>
      <w:widowControl w:val="0"/>
      <w:suppressAutoHyphens/>
      <w:ind w:left="720"/>
      <w:contextualSpacing/>
    </w:pPr>
    <w:rPr>
      <w:rFonts w:ascii="Verdana" w:eastAsia="Verdana" w:hAnsi="Verdana" w:cs="Mangal"/>
      <w:sz w:val="20"/>
      <w:szCs w:val="18"/>
      <w:lang w:val="en-US" w:bidi="hi-IN"/>
    </w:rPr>
  </w:style>
  <w:style w:type="character" w:customStyle="1" w:styleId="NoSpacingChar">
    <w:name w:val="No Spacing Char"/>
    <w:link w:val="NoSpacing"/>
    <w:rsid w:val="009C7918"/>
    <w:rPr>
      <w:sz w:val="22"/>
      <w:szCs w:val="22"/>
    </w:rPr>
  </w:style>
  <w:style w:type="paragraph" w:styleId="Footer">
    <w:name w:val="footer"/>
    <w:basedOn w:val="Normal"/>
    <w:link w:val="FooterChar"/>
    <w:uiPriority w:val="99"/>
    <w:unhideWhenUsed/>
    <w:rsid w:val="00BA43BA"/>
    <w:pPr>
      <w:tabs>
        <w:tab w:val="center" w:pos="4680"/>
        <w:tab w:val="right" w:pos="9360"/>
      </w:tabs>
    </w:pPr>
  </w:style>
  <w:style w:type="character" w:customStyle="1" w:styleId="FooterChar">
    <w:name w:val="Footer Char"/>
    <w:basedOn w:val="DefaultParagraphFont"/>
    <w:link w:val="Footer"/>
    <w:uiPriority w:val="99"/>
    <w:rsid w:val="00BA43BA"/>
    <w:rPr>
      <w:rFonts w:ascii="Times New Roman" w:eastAsia="Times New Roman" w:hAnsi="Times New Roman"/>
      <w:sz w:val="24"/>
      <w:szCs w:val="24"/>
      <w:lang w:val="en-AU"/>
    </w:rPr>
  </w:style>
  <w:style w:type="paragraph" w:styleId="BalloonText">
    <w:name w:val="Balloon Text"/>
    <w:basedOn w:val="Normal"/>
    <w:link w:val="BalloonTextChar"/>
    <w:uiPriority w:val="99"/>
    <w:semiHidden/>
    <w:unhideWhenUsed/>
    <w:rsid w:val="00B30874"/>
    <w:rPr>
      <w:rFonts w:ascii="Tahoma" w:hAnsi="Tahoma" w:cs="Tahoma"/>
      <w:sz w:val="16"/>
      <w:szCs w:val="16"/>
    </w:rPr>
  </w:style>
  <w:style w:type="character" w:customStyle="1" w:styleId="BalloonTextChar">
    <w:name w:val="Balloon Text Char"/>
    <w:basedOn w:val="DefaultParagraphFont"/>
    <w:link w:val="BalloonText"/>
    <w:uiPriority w:val="99"/>
    <w:semiHidden/>
    <w:rsid w:val="00B30874"/>
    <w:rPr>
      <w:rFonts w:ascii="Tahoma" w:eastAsia="Times New Roman"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8979031">
      <w:bodyDiv w:val="1"/>
      <w:marLeft w:val="0"/>
      <w:marRight w:val="0"/>
      <w:marTop w:val="0"/>
      <w:marBottom w:val="0"/>
      <w:divBdr>
        <w:top w:val="none" w:sz="0" w:space="0" w:color="auto"/>
        <w:left w:val="none" w:sz="0" w:space="0" w:color="auto"/>
        <w:bottom w:val="none" w:sz="0" w:space="0" w:color="auto"/>
        <w:right w:val="none" w:sz="0" w:space="0" w:color="auto"/>
      </w:divBdr>
    </w:div>
    <w:div w:id="290400956">
      <w:bodyDiv w:val="1"/>
      <w:marLeft w:val="0"/>
      <w:marRight w:val="0"/>
      <w:marTop w:val="0"/>
      <w:marBottom w:val="0"/>
      <w:divBdr>
        <w:top w:val="none" w:sz="0" w:space="0" w:color="auto"/>
        <w:left w:val="none" w:sz="0" w:space="0" w:color="auto"/>
        <w:bottom w:val="none" w:sz="0" w:space="0" w:color="auto"/>
        <w:right w:val="none" w:sz="0" w:space="0" w:color="auto"/>
      </w:divBdr>
    </w:div>
    <w:div w:id="674191794">
      <w:bodyDiv w:val="1"/>
      <w:marLeft w:val="0"/>
      <w:marRight w:val="0"/>
      <w:marTop w:val="0"/>
      <w:marBottom w:val="0"/>
      <w:divBdr>
        <w:top w:val="none" w:sz="0" w:space="0" w:color="auto"/>
        <w:left w:val="none" w:sz="0" w:space="0" w:color="auto"/>
        <w:bottom w:val="none" w:sz="0" w:space="0" w:color="auto"/>
        <w:right w:val="none" w:sz="0" w:space="0" w:color="auto"/>
      </w:divBdr>
    </w:div>
    <w:div w:id="691223229">
      <w:bodyDiv w:val="1"/>
      <w:marLeft w:val="0"/>
      <w:marRight w:val="0"/>
      <w:marTop w:val="0"/>
      <w:marBottom w:val="0"/>
      <w:divBdr>
        <w:top w:val="none" w:sz="0" w:space="0" w:color="auto"/>
        <w:left w:val="none" w:sz="0" w:space="0" w:color="auto"/>
        <w:bottom w:val="none" w:sz="0" w:space="0" w:color="auto"/>
        <w:right w:val="none" w:sz="0" w:space="0" w:color="auto"/>
      </w:divBdr>
    </w:div>
    <w:div w:id="1205681526">
      <w:bodyDiv w:val="1"/>
      <w:marLeft w:val="0"/>
      <w:marRight w:val="0"/>
      <w:marTop w:val="0"/>
      <w:marBottom w:val="0"/>
      <w:divBdr>
        <w:top w:val="none" w:sz="0" w:space="0" w:color="auto"/>
        <w:left w:val="none" w:sz="0" w:space="0" w:color="auto"/>
        <w:bottom w:val="none" w:sz="0" w:space="0" w:color="auto"/>
        <w:right w:val="none" w:sz="0" w:space="0" w:color="auto"/>
      </w:divBdr>
    </w:div>
    <w:div w:id="1237978993">
      <w:bodyDiv w:val="1"/>
      <w:marLeft w:val="0"/>
      <w:marRight w:val="0"/>
      <w:marTop w:val="0"/>
      <w:marBottom w:val="0"/>
      <w:divBdr>
        <w:top w:val="none" w:sz="0" w:space="0" w:color="auto"/>
        <w:left w:val="none" w:sz="0" w:space="0" w:color="auto"/>
        <w:bottom w:val="none" w:sz="0" w:space="0" w:color="auto"/>
        <w:right w:val="none" w:sz="0" w:space="0" w:color="auto"/>
      </w:divBdr>
    </w:div>
    <w:div w:id="1483080178">
      <w:bodyDiv w:val="1"/>
      <w:marLeft w:val="0"/>
      <w:marRight w:val="0"/>
      <w:marTop w:val="0"/>
      <w:marBottom w:val="0"/>
      <w:divBdr>
        <w:top w:val="none" w:sz="0" w:space="0" w:color="auto"/>
        <w:left w:val="none" w:sz="0" w:space="0" w:color="auto"/>
        <w:bottom w:val="none" w:sz="0" w:space="0" w:color="auto"/>
        <w:right w:val="none" w:sz="0" w:space="0" w:color="auto"/>
      </w:divBdr>
    </w:div>
    <w:div w:id="213347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nishm23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3042</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20348</CharactersWithSpaces>
  <SharedDoc>false</SharedDoc>
  <HLinks>
    <vt:vector size="6" baseType="variant">
      <vt:variant>
        <vt:i4>1835045</vt:i4>
      </vt:variant>
      <vt:variant>
        <vt:i4>0</vt:i4>
      </vt:variant>
      <vt:variant>
        <vt:i4>0</vt:i4>
      </vt:variant>
      <vt:variant>
        <vt:i4>5</vt:i4>
      </vt:variant>
      <vt:variant>
        <vt:lpwstr>mailto:kirteshvora@gmail.com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2015-08-03T17:55:00Z</dcterms:created>
  <dcterms:modified xsi:type="dcterms:W3CDTF">2015-08-03T17:55:00Z</dcterms:modified>
</cp:coreProperties>
</file>